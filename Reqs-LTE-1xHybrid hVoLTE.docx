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2D" w:rsidRPr="00562275" w:rsidRDefault="00217F0C" w:rsidP="00ED5C02">
      <w:pPr>
        <w:rPr>
          <w:rFonts w:ascii="Calibri" w:hAnsi="Calibri"/>
          <w:sz w:val="24"/>
        </w:rPr>
      </w:pPr>
      <w:bookmarkStart w:id="0" w:name="_GoBack"/>
      <w:bookmarkEnd w:id="0"/>
    </w:p>
    <w:p w:rsidR="006D4CC2" w:rsidRPr="00562275" w:rsidRDefault="00217F0C" w:rsidP="004C6226">
      <w:pPr>
        <w:rPr>
          <w:rFonts w:ascii="Calibri" w:hAnsi="Calibri"/>
        </w:rPr>
      </w:pPr>
    </w:p>
    <w:p w:rsidR="005F0463" w:rsidRDefault="00217F0C" w:rsidP="00E6094D">
      <w:pPr>
        <w:jc w:val="center"/>
        <w:rPr>
          <w:rFonts w:ascii="Calibri" w:hAnsi="Calibri"/>
          <w:sz w:val="72"/>
          <w:szCs w:val="72"/>
        </w:rPr>
      </w:pPr>
    </w:p>
    <w:p w:rsidR="00DD1AC5" w:rsidRDefault="00217F0C" w:rsidP="00E6094D">
      <w:pPr>
        <w:jc w:val="center"/>
        <w:rPr>
          <w:rFonts w:ascii="Calibri" w:hAnsi="Calibri"/>
          <w:sz w:val="52"/>
          <w:szCs w:val="52"/>
        </w:rPr>
      </w:pPr>
    </w:p>
    <w:p w:rsidR="00680BA7" w:rsidRPr="00EE37E6" w:rsidRDefault="005431C4" w:rsidP="00E6094D">
      <w:pPr>
        <w:jc w:val="center"/>
        <w:rPr>
          <w:rFonts w:ascii="Calibri" w:hAnsi="Calibri"/>
          <w:sz w:val="52"/>
          <w:szCs w:val="52"/>
        </w:rPr>
      </w:pPr>
      <w:r>
        <w:rPr>
          <w:noProof/>
          <w:color w:val="0000FF"/>
          <w:lang w:bidi="ar-SA"/>
        </w:rPr>
        <w:drawing>
          <wp:inline distT="0" distB="0" distL="0" distR="0">
            <wp:extent cx="4067175" cy="1227650"/>
            <wp:effectExtent l="19050" t="0" r="9525" b="0"/>
            <wp:docPr id="1025" name="irc_mi" descr="https://cdn0.vox-cdn.com/thumbor/zL414AMfclnMcwL59xa3ZTXrcDw=/3x0:1418x796/1600x900/cdn0.vox-cdn.com/uploads/chorus_image/image/47080648/Screen_Shot_2015-09-02_at_2.20.55_pm.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dn0.vox-cdn.com/thumbor/zL414AMfclnMcwL59xa3ZTXrcDw=/3x0:1418x796/1600x900/cdn0.vox-cdn.com/uploads/chorus_image/image/47080648/Screen_Shot_2015-09-02_at_2.20.55_pm.0.0.png"/>
                    <pic:cNvPicPr>
                      <a:picLocks noChangeAspect="1" noChangeArrowheads="1"/>
                    </pic:cNvPicPr>
                  </pic:nvPicPr>
                  <pic:blipFill>
                    <a:blip r:embed="rId10" cstate="print"/>
                    <a:srcRect l="7703" t="27397" r="8727" b="27740"/>
                    <a:stretch>
                      <a:fillRect/>
                    </a:stretch>
                  </pic:blipFill>
                  <pic:spPr bwMode="auto">
                    <a:xfrm>
                      <a:off x="0" y="0"/>
                      <a:ext cx="4067175" cy="1227650"/>
                    </a:xfrm>
                    <a:prstGeom prst="rect">
                      <a:avLst/>
                    </a:prstGeom>
                    <a:noFill/>
                    <a:ln w="9525">
                      <a:noFill/>
                      <a:miter lim="800000"/>
                    </a:ln>
                  </pic:spPr>
                </pic:pic>
              </a:graphicData>
            </a:graphic>
          </wp:inline>
        </w:drawing>
      </w:r>
    </w:p>
    <w:p w:rsidR="00A52DFE" w:rsidRPr="00562275" w:rsidRDefault="005431C4" w:rsidP="00581B84">
      <w:pPr>
        <w:jc w:val="center"/>
        <w:rPr>
          <w:rFonts w:ascii="Calibri" w:hAnsi="Calibri"/>
          <w:sz w:val="72"/>
          <w:szCs w:val="72"/>
        </w:rPr>
      </w:pPr>
      <w:r w:rsidRPr="00562275">
        <w:rPr>
          <w:rFonts w:ascii="Calibri" w:hAnsi="Calibri"/>
          <w:noProof/>
          <w:sz w:val="72"/>
          <w:szCs w:val="72"/>
        </w:rPr>
        <w:t>Reqs-LTE-1xHybrid hVoLTE</w:t>
      </w:r>
    </w:p>
    <w:p w:rsidR="00D47163" w:rsidRDefault="005431C4" w:rsidP="00D47163">
      <w:pPr>
        <w:jc w:val="center"/>
        <w:rPr>
          <w:rFonts w:ascii="Calibri" w:hAnsi="Calibri"/>
          <w:sz w:val="24"/>
          <w:szCs w:val="56"/>
        </w:rPr>
      </w:pPr>
      <w:r>
        <w:rPr>
          <w:rFonts w:ascii="Calibri" w:hAnsi="Calibri"/>
          <w:sz w:val="24"/>
          <w:szCs w:val="56"/>
        </w:rPr>
        <w:t>Device Requirements</w:t>
      </w:r>
    </w:p>
    <w:p w:rsidR="00F722C6" w:rsidRDefault="005431C4" w:rsidP="00D47163">
      <w:pPr>
        <w:jc w:val="center"/>
        <w:rPr>
          <w:rFonts w:ascii="Calibri" w:hAnsi="Calibri"/>
          <w:sz w:val="24"/>
          <w:szCs w:val="56"/>
        </w:rPr>
      </w:pPr>
      <w:r>
        <w:rPr>
          <w:rFonts w:ascii="Calibri" w:hAnsi="Calibri"/>
          <w:sz w:val="24"/>
          <w:szCs w:val="56"/>
        </w:rPr>
        <w:t xml:space="preserve">Issued: </w:t>
      </w:r>
      <w:del w:id="1" w:author="Vijay Guduru" w:date="2015-10-27T12:19:00Z">
        <w:r w:rsidR="0081533E">
          <w:rPr>
            <w:rFonts w:ascii="Calibri" w:hAnsi="Calibri"/>
            <w:noProof/>
            <w:sz w:val="24"/>
            <w:szCs w:val="56"/>
          </w:rPr>
          <w:delText>Jun</w:delText>
        </w:r>
      </w:del>
      <w:ins w:id="2" w:author="Vijay Guduru" w:date="2015-10-27T12:19:00Z">
        <w:r w:rsidR="00261C8F">
          <w:rPr>
            <w:rFonts w:ascii="Calibri" w:hAnsi="Calibri"/>
            <w:noProof/>
            <w:sz w:val="24"/>
            <w:szCs w:val="56"/>
          </w:rPr>
          <w:t>Oct</w:t>
        </w:r>
      </w:ins>
      <w:r w:rsidR="00261C8F">
        <w:rPr>
          <w:rFonts w:ascii="Calibri" w:hAnsi="Calibri"/>
          <w:noProof/>
          <w:sz w:val="24"/>
          <w:szCs w:val="56"/>
        </w:rPr>
        <w:t>-15</w:t>
      </w:r>
    </w:p>
    <w:p w:rsidR="00D47163" w:rsidRDefault="00217F0C" w:rsidP="00D47163">
      <w:pPr>
        <w:jc w:val="center"/>
        <w:rPr>
          <w:rFonts w:ascii="Calibri" w:hAnsi="Calibri"/>
          <w:sz w:val="24"/>
          <w:szCs w:val="56"/>
        </w:rPr>
      </w:pPr>
    </w:p>
    <w:p w:rsidR="00481E9F" w:rsidRDefault="00217F0C" w:rsidP="00D47163">
      <w:pPr>
        <w:jc w:val="center"/>
        <w:rPr>
          <w:rFonts w:ascii="Calibri" w:hAnsi="Calibri"/>
          <w:sz w:val="24"/>
          <w:szCs w:val="56"/>
        </w:rPr>
      </w:pPr>
    </w:p>
    <w:p w:rsidR="00481E9F" w:rsidRDefault="00217F0C" w:rsidP="00D47163">
      <w:pPr>
        <w:jc w:val="center"/>
        <w:rPr>
          <w:rFonts w:ascii="Calibri" w:hAnsi="Calibri"/>
          <w:sz w:val="24"/>
          <w:szCs w:val="56"/>
        </w:rPr>
      </w:pPr>
    </w:p>
    <w:p w:rsidR="00481E9F" w:rsidRDefault="00217F0C" w:rsidP="00D47163">
      <w:pPr>
        <w:jc w:val="center"/>
        <w:rPr>
          <w:rFonts w:ascii="Calibri" w:hAnsi="Calibri"/>
          <w:sz w:val="24"/>
          <w:szCs w:val="56"/>
        </w:rPr>
      </w:pPr>
    </w:p>
    <w:p w:rsidR="00481E9F" w:rsidRDefault="00217F0C" w:rsidP="00D47163">
      <w:pPr>
        <w:jc w:val="center"/>
        <w:rPr>
          <w:rFonts w:ascii="Calibri" w:hAnsi="Calibri"/>
          <w:sz w:val="24"/>
          <w:szCs w:val="56"/>
        </w:rPr>
      </w:pPr>
    </w:p>
    <w:p w:rsidR="00481E9F" w:rsidRDefault="00217F0C" w:rsidP="00D47163">
      <w:pPr>
        <w:jc w:val="center"/>
        <w:rPr>
          <w:rFonts w:ascii="Calibri" w:hAnsi="Calibri"/>
          <w:sz w:val="24"/>
          <w:szCs w:val="56"/>
        </w:rPr>
      </w:pPr>
    </w:p>
    <w:p w:rsidR="00481E9F" w:rsidRDefault="00217F0C" w:rsidP="00D47163">
      <w:pPr>
        <w:jc w:val="center"/>
        <w:rPr>
          <w:rFonts w:ascii="Calibri" w:hAnsi="Calibri"/>
          <w:sz w:val="24"/>
          <w:szCs w:val="56"/>
        </w:rPr>
      </w:pPr>
    </w:p>
    <w:p w:rsidR="00B7732B" w:rsidRDefault="00217F0C" w:rsidP="00D47163">
      <w:pPr>
        <w:jc w:val="center"/>
        <w:rPr>
          <w:rFonts w:ascii="Calibri" w:hAnsi="Calibri"/>
          <w:sz w:val="24"/>
          <w:szCs w:val="56"/>
        </w:rPr>
      </w:pPr>
    </w:p>
    <w:p w:rsidR="00B7732B" w:rsidRDefault="00217F0C" w:rsidP="00D47163">
      <w:pPr>
        <w:jc w:val="center"/>
        <w:rPr>
          <w:rFonts w:ascii="Calibri" w:hAnsi="Calibri"/>
          <w:sz w:val="24"/>
          <w:szCs w:val="56"/>
        </w:rPr>
      </w:pPr>
    </w:p>
    <w:p w:rsidR="00B7732B" w:rsidRDefault="00217F0C" w:rsidP="00D47163">
      <w:pPr>
        <w:jc w:val="center"/>
        <w:rPr>
          <w:rFonts w:ascii="Calibri" w:hAnsi="Calibri"/>
          <w:sz w:val="24"/>
          <w:szCs w:val="56"/>
        </w:rPr>
      </w:pPr>
    </w:p>
    <w:p w:rsidR="00C10A2D" w:rsidRPr="00B7732B" w:rsidRDefault="005431C4" w:rsidP="00B7732B">
      <w:pPr>
        <w:jc w:val="center"/>
        <w:rPr>
          <w:rStyle w:val="BookTitle"/>
          <w:rFonts w:ascii="Calibri" w:hAnsi="Calibri"/>
          <w:b w:val="0"/>
          <w:bCs w:val="0"/>
          <w:smallCaps w:val="0"/>
          <w:spacing w:val="0"/>
          <w:sz w:val="20"/>
          <w:szCs w:val="56"/>
        </w:rPr>
      </w:pPr>
      <w:r w:rsidRPr="00562275">
        <w:rPr>
          <w:rStyle w:val="BookTitle"/>
          <w:rFonts w:ascii="Calibri" w:hAnsi="Calibri"/>
          <w:b w:val="0"/>
          <w:bCs w:val="0"/>
          <w:smallCaps w:val="0"/>
          <w:spacing w:val="0"/>
          <w:sz w:val="24"/>
        </w:rPr>
        <w:br w:type="page"/>
      </w:r>
    </w:p>
    <w:p w:rsidR="00837E28" w:rsidRDefault="00037DAB">
      <w:pPr>
        <w:pStyle w:val="TOC3"/>
        <w:tabs>
          <w:tab w:val="right" w:leader="dot" w:pos="10870"/>
        </w:tabs>
        <w:rPr>
          <w:rFonts w:asciiTheme="minorHAnsi" w:eastAsiaTheme="minorEastAsia" w:hAnsiTheme="minorHAnsi" w:cstheme="minorBidi"/>
          <w:noProof/>
          <w:lang w:bidi="ar-SA"/>
        </w:rPr>
      </w:pPr>
      <w:r w:rsidRPr="00037DAB">
        <w:fldChar w:fldCharType="begin"/>
      </w:r>
      <w:r w:rsidR="00261C8F">
        <w:instrText xml:space="preserve"> TOC \o \* MERGEFORMAT  \* MERGEFORMAT  \h </w:instrText>
      </w:r>
      <w:r w:rsidRPr="00037DAB">
        <w:fldChar w:fldCharType="separate"/>
      </w:r>
      <w:hyperlink w:anchor="_Toc433712016" w:history="1">
        <w:r w:rsidR="00837E28" w:rsidRPr="00BB6A08">
          <w:rPr>
            <w:rStyle w:val="Hyperlink"/>
            <w:noProof/>
          </w:rPr>
          <w:t>hVOLTE</w:t>
        </w:r>
        <w:r w:rsidR="00837E28">
          <w:rPr>
            <w:noProof/>
          </w:rPr>
          <w:tab/>
        </w:r>
        <w:r>
          <w:rPr>
            <w:noProof/>
          </w:rPr>
          <w:fldChar w:fldCharType="begin"/>
        </w:r>
        <w:r w:rsidR="00837E28">
          <w:rPr>
            <w:noProof/>
          </w:rPr>
          <w:instrText xml:space="preserve"> PAGEREF _Toc433712016 \h </w:instrText>
        </w:r>
        <w:r>
          <w:rPr>
            <w:noProof/>
          </w:rPr>
        </w:r>
        <w:r>
          <w:rPr>
            <w:noProof/>
          </w:rPr>
          <w:fldChar w:fldCharType="separate"/>
        </w:r>
        <w:r w:rsidR="00837E28">
          <w:rPr>
            <w:noProof/>
          </w:rPr>
          <w:t>5</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017" w:history="1">
        <w:r w:rsidR="00837E28" w:rsidRPr="00BB6A08">
          <w:rPr>
            <w:rStyle w:val="Hyperlink"/>
            <w:noProof/>
          </w:rPr>
          <w:t xml:space="preserve">1 INTRODUCTION </w:t>
        </w:r>
        <w:r w:rsidR="00837E28" w:rsidRPr="00BB6A08">
          <w:rPr>
            <w:rStyle w:val="Hyperlink"/>
            <w:noProof/>
            <w:shd w:val="clear" w:color="auto" w:fill="E9EFF7"/>
          </w:rPr>
          <w:t>VZ_REQ_HVOLTE_34066</w:t>
        </w:r>
        <w:r w:rsidR="00837E28">
          <w:rPr>
            <w:noProof/>
          </w:rPr>
          <w:tab/>
        </w:r>
        <w:r>
          <w:rPr>
            <w:noProof/>
          </w:rPr>
          <w:fldChar w:fldCharType="begin"/>
        </w:r>
        <w:r w:rsidR="00837E28">
          <w:rPr>
            <w:noProof/>
          </w:rPr>
          <w:instrText xml:space="preserve"> PAGEREF _Toc433712017 \h </w:instrText>
        </w:r>
        <w:r>
          <w:rPr>
            <w:noProof/>
          </w:rPr>
        </w:r>
        <w:r>
          <w:rPr>
            <w:noProof/>
          </w:rPr>
          <w:fldChar w:fldCharType="separate"/>
        </w:r>
        <w:r w:rsidR="00837E28">
          <w:rPr>
            <w:noProof/>
          </w:rPr>
          <w:t>6</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18" w:history="1">
        <w:r w:rsidR="00837E28" w:rsidRPr="00BB6A08">
          <w:rPr>
            <w:rStyle w:val="Hyperlink"/>
            <w:noProof/>
          </w:rPr>
          <w:t xml:space="preserve">1.1 APPLICABILITY </w:t>
        </w:r>
        <w:r w:rsidR="00837E28" w:rsidRPr="00BB6A08">
          <w:rPr>
            <w:rStyle w:val="Hyperlink"/>
            <w:noProof/>
            <w:shd w:val="clear" w:color="auto" w:fill="E9EFF7"/>
          </w:rPr>
          <w:t>VZ_REQ_HVOLTE_34067</w:t>
        </w:r>
        <w:r w:rsidR="00837E28">
          <w:rPr>
            <w:noProof/>
          </w:rPr>
          <w:tab/>
        </w:r>
        <w:r>
          <w:rPr>
            <w:noProof/>
          </w:rPr>
          <w:fldChar w:fldCharType="begin"/>
        </w:r>
        <w:r w:rsidR="00837E28">
          <w:rPr>
            <w:noProof/>
          </w:rPr>
          <w:instrText xml:space="preserve"> PAGEREF _Toc433712018 \h </w:instrText>
        </w:r>
        <w:r>
          <w:rPr>
            <w:noProof/>
          </w:rPr>
        </w:r>
        <w:r>
          <w:rPr>
            <w:noProof/>
          </w:rPr>
          <w:fldChar w:fldCharType="separate"/>
        </w:r>
        <w:r w:rsidR="00837E28">
          <w:rPr>
            <w:noProof/>
          </w:rPr>
          <w:t>6</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19" w:history="1">
        <w:r w:rsidR="00837E28" w:rsidRPr="00BB6A08">
          <w:rPr>
            <w:rStyle w:val="Hyperlink"/>
            <w:noProof/>
          </w:rPr>
          <w:t xml:space="preserve">1.2 ACRONYMS/GLOSSARY/DEFINITIONS </w:t>
        </w:r>
        <w:r w:rsidR="00837E28" w:rsidRPr="00BB6A08">
          <w:rPr>
            <w:rStyle w:val="Hyperlink"/>
            <w:noProof/>
            <w:shd w:val="clear" w:color="auto" w:fill="E9EFF7"/>
          </w:rPr>
          <w:t>VZ_REQ_HVOLTE_34068</w:t>
        </w:r>
        <w:r w:rsidR="00837E28">
          <w:rPr>
            <w:noProof/>
          </w:rPr>
          <w:tab/>
        </w:r>
        <w:r>
          <w:rPr>
            <w:noProof/>
          </w:rPr>
          <w:fldChar w:fldCharType="begin"/>
        </w:r>
        <w:r w:rsidR="00837E28">
          <w:rPr>
            <w:noProof/>
          </w:rPr>
          <w:instrText xml:space="preserve"> PAGEREF _Toc433712019 \h </w:instrText>
        </w:r>
        <w:r>
          <w:rPr>
            <w:noProof/>
          </w:rPr>
        </w:r>
        <w:r>
          <w:rPr>
            <w:noProof/>
          </w:rPr>
          <w:fldChar w:fldCharType="separate"/>
        </w:r>
        <w:r w:rsidR="00837E28">
          <w:rPr>
            <w:noProof/>
          </w:rPr>
          <w:t>7</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20" w:history="1">
        <w:r w:rsidR="00837E28" w:rsidRPr="00BB6A08">
          <w:rPr>
            <w:rStyle w:val="Hyperlink"/>
            <w:noProof/>
          </w:rPr>
          <w:t xml:space="preserve">1.3 HOW TO USE THIS DOCUMENT </w:t>
        </w:r>
        <w:r w:rsidR="00837E28" w:rsidRPr="00BB6A08">
          <w:rPr>
            <w:rStyle w:val="Hyperlink"/>
            <w:noProof/>
            <w:shd w:val="clear" w:color="auto" w:fill="E9EFF7"/>
          </w:rPr>
          <w:t>VZ_REQ_HVOLTE_34069</w:t>
        </w:r>
        <w:r w:rsidR="00837E28">
          <w:rPr>
            <w:noProof/>
          </w:rPr>
          <w:tab/>
        </w:r>
        <w:r>
          <w:rPr>
            <w:noProof/>
          </w:rPr>
          <w:fldChar w:fldCharType="begin"/>
        </w:r>
        <w:r w:rsidR="00837E28">
          <w:rPr>
            <w:noProof/>
          </w:rPr>
          <w:instrText xml:space="preserve"> PAGEREF _Toc433712020 \h </w:instrText>
        </w:r>
        <w:r>
          <w:rPr>
            <w:noProof/>
          </w:rPr>
        </w:r>
        <w:r>
          <w:rPr>
            <w:noProof/>
          </w:rPr>
          <w:fldChar w:fldCharType="separate"/>
        </w:r>
        <w:r w:rsidR="00837E28">
          <w:rPr>
            <w:noProof/>
          </w:rPr>
          <w:t>8</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021" w:history="1">
        <w:r w:rsidR="00837E28" w:rsidRPr="00BB6A08">
          <w:rPr>
            <w:rStyle w:val="Hyperlink"/>
            <w:noProof/>
          </w:rPr>
          <w:t xml:space="preserve">2 MARKETING REQUIREMENTS </w:t>
        </w:r>
        <w:r w:rsidR="00837E28" w:rsidRPr="00BB6A08">
          <w:rPr>
            <w:rStyle w:val="Hyperlink"/>
            <w:noProof/>
            <w:shd w:val="clear" w:color="auto" w:fill="E9EFF7"/>
          </w:rPr>
          <w:t>VZ_REQ_HVOLTE_34070</w:t>
        </w:r>
        <w:r w:rsidR="00837E28">
          <w:rPr>
            <w:noProof/>
          </w:rPr>
          <w:tab/>
        </w:r>
        <w:r>
          <w:rPr>
            <w:noProof/>
          </w:rPr>
          <w:fldChar w:fldCharType="begin"/>
        </w:r>
        <w:r w:rsidR="00837E28">
          <w:rPr>
            <w:noProof/>
          </w:rPr>
          <w:instrText xml:space="preserve"> PAGEREF _Toc433712021 \h </w:instrText>
        </w:r>
        <w:r>
          <w:rPr>
            <w:noProof/>
          </w:rPr>
        </w:r>
        <w:r>
          <w:rPr>
            <w:noProof/>
          </w:rPr>
          <w:fldChar w:fldCharType="separate"/>
        </w:r>
        <w:r w:rsidR="00837E28">
          <w:rPr>
            <w:noProof/>
          </w:rPr>
          <w:t>8</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022" w:history="1">
        <w:r w:rsidR="00837E28" w:rsidRPr="00BB6A08">
          <w:rPr>
            <w:rStyle w:val="Hyperlink"/>
            <w:noProof/>
          </w:rPr>
          <w:t xml:space="preserve">3 USER INTERFACE </w:t>
        </w:r>
        <w:r w:rsidR="00837E28" w:rsidRPr="00BB6A08">
          <w:rPr>
            <w:rStyle w:val="Hyperlink"/>
            <w:noProof/>
            <w:shd w:val="clear" w:color="auto" w:fill="E9EFF7"/>
          </w:rPr>
          <w:t>VZ_REQ_HVOLTE_34071</w:t>
        </w:r>
        <w:r w:rsidR="00837E28">
          <w:rPr>
            <w:noProof/>
          </w:rPr>
          <w:tab/>
        </w:r>
        <w:r>
          <w:rPr>
            <w:noProof/>
          </w:rPr>
          <w:fldChar w:fldCharType="begin"/>
        </w:r>
        <w:r w:rsidR="00837E28">
          <w:rPr>
            <w:noProof/>
          </w:rPr>
          <w:instrText xml:space="preserve"> PAGEREF _Toc433712022 \h </w:instrText>
        </w:r>
        <w:r>
          <w:rPr>
            <w:noProof/>
          </w:rPr>
        </w:r>
        <w:r>
          <w:rPr>
            <w:noProof/>
          </w:rPr>
          <w:fldChar w:fldCharType="separate"/>
        </w:r>
        <w:r w:rsidR="00837E28">
          <w:rPr>
            <w:noProof/>
          </w:rPr>
          <w:t>8</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023" w:history="1">
        <w:r w:rsidR="00837E28" w:rsidRPr="00BB6A08">
          <w:rPr>
            <w:rStyle w:val="Hyperlink"/>
            <w:noProof/>
          </w:rPr>
          <w:t xml:space="preserve">4 HARDWARE SPECIFICATIONS </w:t>
        </w:r>
        <w:r w:rsidR="00837E28" w:rsidRPr="00BB6A08">
          <w:rPr>
            <w:rStyle w:val="Hyperlink"/>
            <w:noProof/>
            <w:shd w:val="clear" w:color="auto" w:fill="E9EFF7"/>
          </w:rPr>
          <w:t>VZ_REQ_HVOLTE_34072</w:t>
        </w:r>
        <w:r w:rsidR="00837E28">
          <w:rPr>
            <w:noProof/>
          </w:rPr>
          <w:tab/>
        </w:r>
        <w:r>
          <w:rPr>
            <w:noProof/>
          </w:rPr>
          <w:fldChar w:fldCharType="begin"/>
        </w:r>
        <w:r w:rsidR="00837E28">
          <w:rPr>
            <w:noProof/>
          </w:rPr>
          <w:instrText xml:space="preserve"> PAGEREF _Toc433712023 \h </w:instrText>
        </w:r>
        <w:r>
          <w:rPr>
            <w:noProof/>
          </w:rPr>
        </w:r>
        <w:r>
          <w:rPr>
            <w:noProof/>
          </w:rPr>
          <w:fldChar w:fldCharType="separate"/>
        </w:r>
        <w:r w:rsidR="00837E28">
          <w:rPr>
            <w:noProof/>
          </w:rPr>
          <w:t>9</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24" w:history="1">
        <w:r w:rsidR="00837E28" w:rsidRPr="00BB6A08">
          <w:rPr>
            <w:rStyle w:val="Hyperlink"/>
            <w:noProof/>
          </w:rPr>
          <w:t xml:space="preserve">4.1 HYBRID SRLTE MODEM OPERATION </w:t>
        </w:r>
        <w:r w:rsidR="00837E28" w:rsidRPr="00BB6A08">
          <w:rPr>
            <w:rStyle w:val="Hyperlink"/>
            <w:noProof/>
            <w:shd w:val="clear" w:color="auto" w:fill="E9EFF7"/>
          </w:rPr>
          <w:t>VZ_REQ_HVOLTE_34073</w:t>
        </w:r>
        <w:r w:rsidR="00837E28">
          <w:rPr>
            <w:noProof/>
          </w:rPr>
          <w:tab/>
        </w:r>
        <w:r>
          <w:rPr>
            <w:noProof/>
          </w:rPr>
          <w:fldChar w:fldCharType="begin"/>
        </w:r>
        <w:r w:rsidR="00837E28">
          <w:rPr>
            <w:noProof/>
          </w:rPr>
          <w:instrText xml:space="preserve"> PAGEREF _Toc433712024 \h </w:instrText>
        </w:r>
        <w:r>
          <w:rPr>
            <w:noProof/>
          </w:rPr>
        </w:r>
        <w:r>
          <w:rPr>
            <w:noProof/>
          </w:rPr>
          <w:fldChar w:fldCharType="separate"/>
        </w:r>
        <w:r w:rsidR="00837E28">
          <w:rPr>
            <w:noProof/>
          </w:rPr>
          <w:t>9</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25" w:history="1">
        <w:r w:rsidR="00837E28" w:rsidRPr="00BB6A08">
          <w:rPr>
            <w:rStyle w:val="Hyperlink"/>
            <w:noProof/>
          </w:rPr>
          <w:t xml:space="preserve">4.1.1 HYBRID SRLTE MODEM OPERATION </w:t>
        </w:r>
        <w:r w:rsidR="00837E28" w:rsidRPr="00BB6A08">
          <w:rPr>
            <w:rStyle w:val="Hyperlink"/>
            <w:noProof/>
            <w:shd w:val="clear" w:color="auto" w:fill="D6E3BC"/>
          </w:rPr>
          <w:t>VZ_REQ_HVOLTE_34118</w:t>
        </w:r>
        <w:r w:rsidR="00837E28">
          <w:rPr>
            <w:noProof/>
          </w:rPr>
          <w:tab/>
        </w:r>
        <w:r>
          <w:rPr>
            <w:noProof/>
          </w:rPr>
          <w:fldChar w:fldCharType="begin"/>
        </w:r>
        <w:r w:rsidR="00837E28">
          <w:rPr>
            <w:noProof/>
          </w:rPr>
          <w:instrText xml:space="preserve"> PAGEREF _Toc433712025 \h </w:instrText>
        </w:r>
        <w:r>
          <w:rPr>
            <w:noProof/>
          </w:rPr>
        </w:r>
        <w:r>
          <w:rPr>
            <w:noProof/>
          </w:rPr>
          <w:fldChar w:fldCharType="separate"/>
        </w:r>
        <w:r w:rsidR="00837E28">
          <w:rPr>
            <w:noProof/>
          </w:rPr>
          <w:t>9</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26" w:history="1">
        <w:r w:rsidR="00837E28" w:rsidRPr="00BB6A08">
          <w:rPr>
            <w:rStyle w:val="Hyperlink"/>
            <w:noProof/>
          </w:rPr>
          <w:t xml:space="preserve">4.1.2 LTE-ONLY MODE </w:t>
        </w:r>
        <w:r w:rsidR="00837E28" w:rsidRPr="00BB6A08">
          <w:rPr>
            <w:rStyle w:val="Hyperlink"/>
            <w:noProof/>
            <w:shd w:val="clear" w:color="auto" w:fill="E9EFF7"/>
          </w:rPr>
          <w:t>VZ_REQ_HVOLTE_34119</w:t>
        </w:r>
        <w:r w:rsidR="00837E28">
          <w:rPr>
            <w:noProof/>
          </w:rPr>
          <w:tab/>
        </w:r>
        <w:r>
          <w:rPr>
            <w:noProof/>
          </w:rPr>
          <w:fldChar w:fldCharType="begin"/>
        </w:r>
        <w:r w:rsidR="00837E28">
          <w:rPr>
            <w:noProof/>
          </w:rPr>
          <w:instrText xml:space="preserve"> PAGEREF _Toc433712026 \h </w:instrText>
        </w:r>
        <w:r>
          <w:rPr>
            <w:noProof/>
          </w:rPr>
        </w:r>
        <w:r>
          <w:rPr>
            <w:noProof/>
          </w:rPr>
          <w:fldChar w:fldCharType="separate"/>
        </w:r>
        <w:r w:rsidR="00837E28">
          <w:rPr>
            <w:noProof/>
          </w:rPr>
          <w:t>10</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27" w:history="1">
        <w:r w:rsidR="00837E28" w:rsidRPr="00BB6A08">
          <w:rPr>
            <w:rStyle w:val="Hyperlink"/>
            <w:noProof/>
          </w:rPr>
          <w:t xml:space="preserve">4.1.2.1 Entering LTE-Only Mode </w:t>
        </w:r>
        <w:r w:rsidR="00837E28" w:rsidRPr="00BB6A08">
          <w:rPr>
            <w:rStyle w:val="Hyperlink"/>
            <w:noProof/>
            <w:shd w:val="clear" w:color="auto" w:fill="E9EFF7"/>
          </w:rPr>
          <w:t>VZ_REQ_HVOLTE_34074</w:t>
        </w:r>
        <w:r w:rsidR="00837E28">
          <w:rPr>
            <w:noProof/>
          </w:rPr>
          <w:tab/>
        </w:r>
        <w:r>
          <w:rPr>
            <w:noProof/>
          </w:rPr>
          <w:fldChar w:fldCharType="begin"/>
        </w:r>
        <w:r w:rsidR="00837E28">
          <w:rPr>
            <w:noProof/>
          </w:rPr>
          <w:instrText xml:space="preserve"> PAGEREF _Toc433712027 \h </w:instrText>
        </w:r>
        <w:r>
          <w:rPr>
            <w:noProof/>
          </w:rPr>
        </w:r>
        <w:r>
          <w:rPr>
            <w:noProof/>
          </w:rPr>
          <w:fldChar w:fldCharType="separate"/>
        </w:r>
        <w:r w:rsidR="00837E28">
          <w:rPr>
            <w:noProof/>
          </w:rPr>
          <w:t>10</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28" w:history="1">
        <w:r w:rsidR="00837E28" w:rsidRPr="00BB6A08">
          <w:rPr>
            <w:rStyle w:val="Hyperlink"/>
            <w:noProof/>
          </w:rPr>
          <w:t xml:space="preserve">4.1.2.1.1 Two Conditions </w:t>
        </w:r>
        <w:r w:rsidR="00837E28" w:rsidRPr="00BB6A08">
          <w:rPr>
            <w:rStyle w:val="Hyperlink"/>
            <w:noProof/>
            <w:shd w:val="clear" w:color="auto" w:fill="D6E3BC"/>
          </w:rPr>
          <w:t>VZ_REQ_HVOLTE_34120</w:t>
        </w:r>
        <w:r w:rsidR="00837E28">
          <w:rPr>
            <w:noProof/>
          </w:rPr>
          <w:tab/>
        </w:r>
        <w:r>
          <w:rPr>
            <w:noProof/>
          </w:rPr>
          <w:fldChar w:fldCharType="begin"/>
        </w:r>
        <w:r w:rsidR="00837E28">
          <w:rPr>
            <w:noProof/>
          </w:rPr>
          <w:instrText xml:space="preserve"> PAGEREF _Toc433712028 \h </w:instrText>
        </w:r>
        <w:r>
          <w:rPr>
            <w:noProof/>
          </w:rPr>
        </w:r>
        <w:r>
          <w:rPr>
            <w:noProof/>
          </w:rPr>
          <w:fldChar w:fldCharType="separate"/>
        </w:r>
        <w:r w:rsidR="00837E28">
          <w:rPr>
            <w:noProof/>
          </w:rPr>
          <w:t>10</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29" w:history="1">
        <w:r w:rsidR="00837E28" w:rsidRPr="00BB6A08">
          <w:rPr>
            <w:rStyle w:val="Hyperlink"/>
            <w:noProof/>
          </w:rPr>
          <w:t xml:space="preserve">4.1.2.1.2 Attach to LTE Network </w:t>
        </w:r>
        <w:r w:rsidR="00837E28" w:rsidRPr="00BB6A08">
          <w:rPr>
            <w:rStyle w:val="Hyperlink"/>
            <w:noProof/>
            <w:shd w:val="clear" w:color="auto" w:fill="D6E3BC"/>
          </w:rPr>
          <w:t>VZ_REQ_HVOLTE_34121</w:t>
        </w:r>
        <w:r w:rsidR="00837E28">
          <w:rPr>
            <w:noProof/>
          </w:rPr>
          <w:tab/>
        </w:r>
        <w:r>
          <w:rPr>
            <w:noProof/>
          </w:rPr>
          <w:fldChar w:fldCharType="begin"/>
        </w:r>
        <w:r w:rsidR="00837E28">
          <w:rPr>
            <w:noProof/>
          </w:rPr>
          <w:instrText xml:space="preserve"> PAGEREF _Toc433712029 \h </w:instrText>
        </w:r>
        <w:r>
          <w:rPr>
            <w:noProof/>
          </w:rPr>
        </w:r>
        <w:r>
          <w:rPr>
            <w:noProof/>
          </w:rPr>
          <w:fldChar w:fldCharType="separate"/>
        </w:r>
        <w:r w:rsidR="00837E28">
          <w:rPr>
            <w:noProof/>
          </w:rPr>
          <w:t>10</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30" w:history="1">
        <w:r w:rsidR="00837E28" w:rsidRPr="00BB6A08">
          <w:rPr>
            <w:rStyle w:val="Hyperlink"/>
            <w:noProof/>
          </w:rPr>
          <w:t xml:space="preserve">4.1.2.2 Operations In LTE-Only Mode </w:t>
        </w:r>
        <w:r w:rsidR="00837E28" w:rsidRPr="00BB6A08">
          <w:rPr>
            <w:rStyle w:val="Hyperlink"/>
            <w:noProof/>
            <w:shd w:val="clear" w:color="auto" w:fill="E9EFF7"/>
          </w:rPr>
          <w:t>VZ_REQ_HVOLTE_34075</w:t>
        </w:r>
        <w:r w:rsidR="00837E28">
          <w:rPr>
            <w:noProof/>
          </w:rPr>
          <w:tab/>
        </w:r>
        <w:r>
          <w:rPr>
            <w:noProof/>
          </w:rPr>
          <w:fldChar w:fldCharType="begin"/>
        </w:r>
        <w:r w:rsidR="00837E28">
          <w:rPr>
            <w:noProof/>
          </w:rPr>
          <w:instrText xml:space="preserve"> PAGEREF _Toc433712030 \h </w:instrText>
        </w:r>
        <w:r>
          <w:rPr>
            <w:noProof/>
          </w:rPr>
        </w:r>
        <w:r>
          <w:rPr>
            <w:noProof/>
          </w:rPr>
          <w:fldChar w:fldCharType="separate"/>
        </w:r>
        <w:r w:rsidR="00837E28">
          <w:rPr>
            <w:noProof/>
          </w:rPr>
          <w:t>11</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31" w:history="1">
        <w:r w:rsidR="00837E28" w:rsidRPr="00BB6A08">
          <w:rPr>
            <w:rStyle w:val="Hyperlink"/>
            <w:noProof/>
          </w:rPr>
          <w:t xml:space="preserve">4.1.2.2.1 Suspend 1XRTT Tune-aways </w:t>
        </w:r>
        <w:r w:rsidR="00837E28" w:rsidRPr="00BB6A08">
          <w:rPr>
            <w:rStyle w:val="Hyperlink"/>
            <w:noProof/>
            <w:shd w:val="clear" w:color="auto" w:fill="D6E3BC"/>
          </w:rPr>
          <w:t>VZ_REQ_HVOLTE_34122</w:t>
        </w:r>
        <w:r w:rsidR="00837E28">
          <w:rPr>
            <w:noProof/>
          </w:rPr>
          <w:tab/>
        </w:r>
        <w:r>
          <w:rPr>
            <w:noProof/>
          </w:rPr>
          <w:fldChar w:fldCharType="begin"/>
        </w:r>
        <w:r w:rsidR="00837E28">
          <w:rPr>
            <w:noProof/>
          </w:rPr>
          <w:instrText xml:space="preserve"> PAGEREF _Toc433712031 \h </w:instrText>
        </w:r>
        <w:r>
          <w:rPr>
            <w:noProof/>
          </w:rPr>
        </w:r>
        <w:r>
          <w:rPr>
            <w:noProof/>
          </w:rPr>
          <w:fldChar w:fldCharType="separate"/>
        </w:r>
        <w:r w:rsidR="00837E28">
          <w:rPr>
            <w:noProof/>
          </w:rPr>
          <w:t>11</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32" w:history="1">
        <w:r w:rsidR="00837E28" w:rsidRPr="00BB6A08">
          <w:rPr>
            <w:rStyle w:val="Hyperlink"/>
            <w:noProof/>
          </w:rPr>
          <w:t xml:space="preserve">4.1.2.2.2 LTE Operation in All Verizon LTE Bands </w:t>
        </w:r>
        <w:r w:rsidR="00837E28" w:rsidRPr="00BB6A08">
          <w:rPr>
            <w:rStyle w:val="Hyperlink"/>
            <w:noProof/>
            <w:shd w:val="clear" w:color="auto" w:fill="D6E3BC"/>
          </w:rPr>
          <w:t>VZ_REQ_HVOLTE_34123</w:t>
        </w:r>
        <w:r w:rsidR="00837E28">
          <w:rPr>
            <w:noProof/>
          </w:rPr>
          <w:tab/>
        </w:r>
        <w:r>
          <w:rPr>
            <w:noProof/>
          </w:rPr>
          <w:fldChar w:fldCharType="begin"/>
        </w:r>
        <w:r w:rsidR="00837E28">
          <w:rPr>
            <w:noProof/>
          </w:rPr>
          <w:instrText xml:space="preserve"> PAGEREF _Toc433712032 \h </w:instrText>
        </w:r>
        <w:r>
          <w:rPr>
            <w:noProof/>
          </w:rPr>
        </w:r>
        <w:r>
          <w:rPr>
            <w:noProof/>
          </w:rPr>
          <w:fldChar w:fldCharType="separate"/>
        </w:r>
        <w:r w:rsidR="00837E28">
          <w:rPr>
            <w:noProof/>
          </w:rPr>
          <w:t>11</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33" w:history="1">
        <w:r w:rsidR="00837E28" w:rsidRPr="00BB6A08">
          <w:rPr>
            <w:rStyle w:val="Hyperlink"/>
            <w:noProof/>
          </w:rPr>
          <w:t xml:space="preserve">4.1.2.2.3 All LTE Services </w:t>
        </w:r>
        <w:r w:rsidR="00837E28" w:rsidRPr="00BB6A08">
          <w:rPr>
            <w:rStyle w:val="Hyperlink"/>
            <w:noProof/>
            <w:shd w:val="clear" w:color="auto" w:fill="D6E3BC"/>
          </w:rPr>
          <w:t>VZ_REQ_HVOLTE_34124</w:t>
        </w:r>
        <w:r w:rsidR="00837E28">
          <w:rPr>
            <w:noProof/>
          </w:rPr>
          <w:tab/>
        </w:r>
        <w:r>
          <w:rPr>
            <w:noProof/>
          </w:rPr>
          <w:fldChar w:fldCharType="begin"/>
        </w:r>
        <w:r w:rsidR="00837E28">
          <w:rPr>
            <w:noProof/>
          </w:rPr>
          <w:instrText xml:space="preserve"> PAGEREF _Toc433712033 \h </w:instrText>
        </w:r>
        <w:r>
          <w:rPr>
            <w:noProof/>
          </w:rPr>
        </w:r>
        <w:r>
          <w:rPr>
            <w:noProof/>
          </w:rPr>
          <w:fldChar w:fldCharType="separate"/>
        </w:r>
        <w:r w:rsidR="00837E28">
          <w:rPr>
            <w:noProof/>
          </w:rPr>
          <w:t>11</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34" w:history="1">
        <w:r w:rsidR="00837E28" w:rsidRPr="00BB6A08">
          <w:rPr>
            <w:rStyle w:val="Hyperlink"/>
            <w:noProof/>
          </w:rPr>
          <w:t xml:space="preserve">4.1.2.3 Exiting LTE-Only Mode </w:t>
        </w:r>
        <w:r w:rsidR="00837E28" w:rsidRPr="00BB6A08">
          <w:rPr>
            <w:rStyle w:val="Hyperlink"/>
            <w:noProof/>
            <w:shd w:val="clear" w:color="auto" w:fill="E9EFF7"/>
          </w:rPr>
          <w:t>VZ_REQ_HVOLTE_34076</w:t>
        </w:r>
        <w:r w:rsidR="00837E28">
          <w:rPr>
            <w:noProof/>
          </w:rPr>
          <w:tab/>
        </w:r>
        <w:r>
          <w:rPr>
            <w:noProof/>
          </w:rPr>
          <w:fldChar w:fldCharType="begin"/>
        </w:r>
        <w:r w:rsidR="00837E28">
          <w:rPr>
            <w:noProof/>
          </w:rPr>
          <w:instrText xml:space="preserve"> PAGEREF _Toc433712034 \h </w:instrText>
        </w:r>
        <w:r>
          <w:rPr>
            <w:noProof/>
          </w:rPr>
        </w:r>
        <w:r>
          <w:rPr>
            <w:noProof/>
          </w:rPr>
          <w:fldChar w:fldCharType="separate"/>
        </w:r>
        <w:r w:rsidR="00837E28">
          <w:rPr>
            <w:noProof/>
          </w:rPr>
          <w:t>12</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35" w:history="1">
        <w:r w:rsidR="00837E28" w:rsidRPr="00BB6A08">
          <w:rPr>
            <w:rStyle w:val="Hyperlink"/>
            <w:noProof/>
          </w:rPr>
          <w:t xml:space="preserve">4.1.2.3.1 Silent Redial to 1xRTT </w:t>
        </w:r>
        <w:r w:rsidR="00837E28" w:rsidRPr="00BB6A08">
          <w:rPr>
            <w:rStyle w:val="Hyperlink"/>
            <w:noProof/>
            <w:shd w:val="clear" w:color="auto" w:fill="E9EFF7"/>
          </w:rPr>
          <w:t>VZ_REQ_HVOLTE_34126</w:t>
        </w:r>
        <w:r w:rsidR="00837E28">
          <w:rPr>
            <w:noProof/>
          </w:rPr>
          <w:tab/>
        </w:r>
        <w:r>
          <w:rPr>
            <w:noProof/>
          </w:rPr>
          <w:fldChar w:fldCharType="begin"/>
        </w:r>
        <w:r w:rsidR="00837E28">
          <w:rPr>
            <w:noProof/>
          </w:rPr>
          <w:instrText xml:space="preserve"> PAGEREF _Toc433712035 \h </w:instrText>
        </w:r>
        <w:r>
          <w:rPr>
            <w:noProof/>
          </w:rPr>
        </w:r>
        <w:r>
          <w:rPr>
            <w:noProof/>
          </w:rPr>
          <w:fldChar w:fldCharType="separate"/>
        </w:r>
        <w:r w:rsidR="00837E28">
          <w:rPr>
            <w:noProof/>
          </w:rPr>
          <w:t>12</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36" w:history="1">
        <w:r w:rsidR="00837E28" w:rsidRPr="00BB6A08">
          <w:rPr>
            <w:rStyle w:val="Hyperlink"/>
            <w:noProof/>
          </w:rPr>
          <w:t xml:space="preserve">4.1.2.3.1.1 Silent Redial to 1xRTT </w:t>
        </w:r>
        <w:r w:rsidR="00837E28" w:rsidRPr="00BB6A08">
          <w:rPr>
            <w:rStyle w:val="Hyperlink"/>
            <w:noProof/>
            <w:shd w:val="clear" w:color="auto" w:fill="D6E3BC"/>
          </w:rPr>
          <w:t>VZ_REQ_HVOLTE_34077</w:t>
        </w:r>
        <w:r w:rsidR="00837E28">
          <w:rPr>
            <w:noProof/>
          </w:rPr>
          <w:tab/>
        </w:r>
        <w:r>
          <w:rPr>
            <w:noProof/>
          </w:rPr>
          <w:fldChar w:fldCharType="begin"/>
        </w:r>
        <w:r w:rsidR="00837E28">
          <w:rPr>
            <w:noProof/>
          </w:rPr>
          <w:instrText xml:space="preserve"> PAGEREF _Toc433712036 \h </w:instrText>
        </w:r>
        <w:r>
          <w:rPr>
            <w:noProof/>
          </w:rPr>
        </w:r>
        <w:r>
          <w:rPr>
            <w:noProof/>
          </w:rPr>
          <w:fldChar w:fldCharType="separate"/>
        </w:r>
        <w:r w:rsidR="00837E28">
          <w:rPr>
            <w:noProof/>
          </w:rPr>
          <w:t>12</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37" w:history="1">
        <w:r w:rsidR="00837E28" w:rsidRPr="00BB6A08">
          <w:rPr>
            <w:rStyle w:val="Hyperlink"/>
            <w:noProof/>
          </w:rPr>
          <w:t xml:space="preserve">4.1.2.3.2 IRAT to CDMA </w:t>
        </w:r>
        <w:r w:rsidR="00837E28" w:rsidRPr="00BB6A08">
          <w:rPr>
            <w:rStyle w:val="Hyperlink"/>
            <w:noProof/>
            <w:shd w:val="clear" w:color="auto" w:fill="E9EFF7"/>
          </w:rPr>
          <w:t>VZ_REQ_HVOLTE_34078</w:t>
        </w:r>
        <w:r w:rsidR="00837E28">
          <w:rPr>
            <w:noProof/>
          </w:rPr>
          <w:tab/>
        </w:r>
        <w:r>
          <w:rPr>
            <w:noProof/>
          </w:rPr>
          <w:fldChar w:fldCharType="begin"/>
        </w:r>
        <w:r w:rsidR="00837E28">
          <w:rPr>
            <w:noProof/>
          </w:rPr>
          <w:instrText xml:space="preserve"> PAGEREF _Toc433712037 \h </w:instrText>
        </w:r>
        <w:r>
          <w:rPr>
            <w:noProof/>
          </w:rPr>
        </w:r>
        <w:r>
          <w:rPr>
            <w:noProof/>
          </w:rPr>
          <w:fldChar w:fldCharType="separate"/>
        </w:r>
        <w:r w:rsidR="00837E28">
          <w:rPr>
            <w:noProof/>
          </w:rPr>
          <w:t>12</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38" w:history="1">
        <w:r w:rsidR="00837E28" w:rsidRPr="00BB6A08">
          <w:rPr>
            <w:rStyle w:val="Hyperlink"/>
            <w:noProof/>
          </w:rPr>
          <w:t xml:space="preserve">4.1.2.3.2.1 IRAT to CDMA </w:t>
        </w:r>
        <w:r w:rsidR="00837E28" w:rsidRPr="00BB6A08">
          <w:rPr>
            <w:rStyle w:val="Hyperlink"/>
            <w:noProof/>
            <w:shd w:val="clear" w:color="auto" w:fill="D6E3BC"/>
          </w:rPr>
          <w:t>VZ_REQ_HVOLTE_34128</w:t>
        </w:r>
        <w:r w:rsidR="00837E28">
          <w:rPr>
            <w:noProof/>
          </w:rPr>
          <w:tab/>
        </w:r>
        <w:r>
          <w:rPr>
            <w:noProof/>
          </w:rPr>
          <w:fldChar w:fldCharType="begin"/>
        </w:r>
        <w:r w:rsidR="00837E28">
          <w:rPr>
            <w:noProof/>
          </w:rPr>
          <w:instrText xml:space="preserve"> PAGEREF _Toc433712038 \h </w:instrText>
        </w:r>
        <w:r>
          <w:rPr>
            <w:noProof/>
          </w:rPr>
        </w:r>
        <w:r>
          <w:rPr>
            <w:noProof/>
          </w:rPr>
          <w:fldChar w:fldCharType="separate"/>
        </w:r>
        <w:r w:rsidR="00837E28">
          <w:rPr>
            <w:noProof/>
          </w:rPr>
          <w:t>12</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39" w:history="1">
        <w:r w:rsidR="00837E28" w:rsidRPr="00BB6A08">
          <w:rPr>
            <w:rStyle w:val="Hyperlink"/>
            <w:noProof/>
          </w:rPr>
          <w:t xml:space="preserve">4.1.2.3.3 Transition to LTE+1xRTT SRLTE Mode </w:t>
        </w:r>
        <w:r w:rsidR="00837E28" w:rsidRPr="00BB6A08">
          <w:rPr>
            <w:rStyle w:val="Hyperlink"/>
            <w:noProof/>
            <w:shd w:val="clear" w:color="auto" w:fill="E9EFF7"/>
          </w:rPr>
          <w:t>VZ_REQ_HVOLTE_34079</w:t>
        </w:r>
        <w:r w:rsidR="00837E28">
          <w:rPr>
            <w:noProof/>
          </w:rPr>
          <w:tab/>
        </w:r>
        <w:r>
          <w:rPr>
            <w:noProof/>
          </w:rPr>
          <w:fldChar w:fldCharType="begin"/>
        </w:r>
        <w:r w:rsidR="00837E28">
          <w:rPr>
            <w:noProof/>
          </w:rPr>
          <w:instrText xml:space="preserve"> PAGEREF _Toc433712039 \h </w:instrText>
        </w:r>
        <w:r>
          <w:rPr>
            <w:noProof/>
          </w:rPr>
        </w:r>
        <w:r>
          <w:rPr>
            <w:noProof/>
          </w:rPr>
          <w:fldChar w:fldCharType="separate"/>
        </w:r>
        <w:r w:rsidR="00837E28">
          <w:rPr>
            <w:noProof/>
          </w:rPr>
          <w:t>12</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40" w:history="1">
        <w:r w:rsidR="00837E28" w:rsidRPr="00BB6A08">
          <w:rPr>
            <w:rStyle w:val="Hyperlink"/>
            <w:noProof/>
          </w:rPr>
          <w:t xml:space="preserve">4.1.2.3.3.1 Directly while not in a current VoLTE call </w:t>
        </w:r>
        <w:r w:rsidR="00837E28" w:rsidRPr="00BB6A08">
          <w:rPr>
            <w:rStyle w:val="Hyperlink"/>
            <w:noProof/>
            <w:shd w:val="clear" w:color="auto" w:fill="D6E3BC"/>
          </w:rPr>
          <w:t>VZ_REQ_HVOLTE_34129</w:t>
        </w:r>
        <w:r w:rsidR="00837E28">
          <w:rPr>
            <w:noProof/>
          </w:rPr>
          <w:tab/>
        </w:r>
        <w:r>
          <w:rPr>
            <w:noProof/>
          </w:rPr>
          <w:fldChar w:fldCharType="begin"/>
        </w:r>
        <w:r w:rsidR="00837E28">
          <w:rPr>
            <w:noProof/>
          </w:rPr>
          <w:instrText xml:space="preserve"> PAGEREF _Toc433712040 \h </w:instrText>
        </w:r>
        <w:r>
          <w:rPr>
            <w:noProof/>
          </w:rPr>
        </w:r>
        <w:r>
          <w:rPr>
            <w:noProof/>
          </w:rPr>
          <w:fldChar w:fldCharType="separate"/>
        </w:r>
        <w:r w:rsidR="00837E28">
          <w:rPr>
            <w:noProof/>
          </w:rPr>
          <w:t>12</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41" w:history="1">
        <w:r w:rsidR="00837E28" w:rsidRPr="00BB6A08">
          <w:rPr>
            <w:rStyle w:val="Hyperlink"/>
            <w:noProof/>
          </w:rPr>
          <w:t xml:space="preserve">4.1.2.3.3.2 Directly after a VoLTE call ends </w:t>
        </w:r>
        <w:r w:rsidR="00837E28" w:rsidRPr="00BB6A08">
          <w:rPr>
            <w:rStyle w:val="Hyperlink"/>
            <w:noProof/>
            <w:shd w:val="clear" w:color="auto" w:fill="D6E3BC"/>
          </w:rPr>
          <w:t>VZ_REQ_HVOLTE_34130</w:t>
        </w:r>
        <w:r w:rsidR="00837E28">
          <w:rPr>
            <w:noProof/>
          </w:rPr>
          <w:tab/>
        </w:r>
        <w:r>
          <w:rPr>
            <w:noProof/>
          </w:rPr>
          <w:fldChar w:fldCharType="begin"/>
        </w:r>
        <w:r w:rsidR="00837E28">
          <w:rPr>
            <w:noProof/>
          </w:rPr>
          <w:instrText xml:space="preserve"> PAGEREF _Toc433712041 \h </w:instrText>
        </w:r>
        <w:r>
          <w:rPr>
            <w:noProof/>
          </w:rPr>
        </w:r>
        <w:r>
          <w:rPr>
            <w:noProof/>
          </w:rPr>
          <w:fldChar w:fldCharType="separate"/>
        </w:r>
        <w:r w:rsidR="00837E28">
          <w:rPr>
            <w:noProof/>
          </w:rPr>
          <w:t>14</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42" w:history="1">
        <w:r w:rsidR="00837E28" w:rsidRPr="00BB6A08">
          <w:rPr>
            <w:rStyle w:val="Hyperlink"/>
            <w:noProof/>
          </w:rPr>
          <w:t xml:space="preserve">4.1.3 LTE+1xRTT SRLTE Mode </w:t>
        </w:r>
        <w:r w:rsidR="00837E28" w:rsidRPr="00BB6A08">
          <w:rPr>
            <w:rStyle w:val="Hyperlink"/>
            <w:noProof/>
            <w:shd w:val="clear" w:color="auto" w:fill="E9EFF7"/>
          </w:rPr>
          <w:t>VZ_REQ_HVOLTE_34080</w:t>
        </w:r>
        <w:r w:rsidR="00837E28">
          <w:rPr>
            <w:noProof/>
          </w:rPr>
          <w:tab/>
        </w:r>
        <w:r>
          <w:rPr>
            <w:noProof/>
          </w:rPr>
          <w:fldChar w:fldCharType="begin"/>
        </w:r>
        <w:r w:rsidR="00837E28">
          <w:rPr>
            <w:noProof/>
          </w:rPr>
          <w:instrText xml:space="preserve"> PAGEREF _Toc433712042 \h </w:instrText>
        </w:r>
        <w:r>
          <w:rPr>
            <w:noProof/>
          </w:rPr>
        </w:r>
        <w:r>
          <w:rPr>
            <w:noProof/>
          </w:rPr>
          <w:fldChar w:fldCharType="separate"/>
        </w:r>
        <w:r w:rsidR="00837E28">
          <w:rPr>
            <w:noProof/>
          </w:rPr>
          <w:t>14</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43" w:history="1">
        <w:r w:rsidR="00837E28" w:rsidRPr="00BB6A08">
          <w:rPr>
            <w:rStyle w:val="Hyperlink"/>
            <w:noProof/>
          </w:rPr>
          <w:t xml:space="preserve">4.1.3.1 Entering LTE+1xRTT SRLTE Mode </w:t>
        </w:r>
        <w:r w:rsidR="00837E28" w:rsidRPr="00BB6A08">
          <w:rPr>
            <w:rStyle w:val="Hyperlink"/>
            <w:noProof/>
            <w:shd w:val="clear" w:color="auto" w:fill="E9EFF7"/>
          </w:rPr>
          <w:t>VZ_REQ_HVOLTE_34081</w:t>
        </w:r>
        <w:r w:rsidR="00837E28">
          <w:rPr>
            <w:noProof/>
          </w:rPr>
          <w:tab/>
        </w:r>
        <w:r>
          <w:rPr>
            <w:noProof/>
          </w:rPr>
          <w:fldChar w:fldCharType="begin"/>
        </w:r>
        <w:r w:rsidR="00837E28">
          <w:rPr>
            <w:noProof/>
          </w:rPr>
          <w:instrText xml:space="preserve"> PAGEREF _Toc433712043 \h </w:instrText>
        </w:r>
        <w:r>
          <w:rPr>
            <w:noProof/>
          </w:rPr>
        </w:r>
        <w:r>
          <w:rPr>
            <w:noProof/>
          </w:rPr>
          <w:fldChar w:fldCharType="separate"/>
        </w:r>
        <w:r w:rsidR="00837E28">
          <w:rPr>
            <w:noProof/>
          </w:rPr>
          <w:t>14</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44" w:history="1">
        <w:r w:rsidR="00837E28" w:rsidRPr="00BB6A08">
          <w:rPr>
            <w:rStyle w:val="Hyperlink"/>
            <w:noProof/>
          </w:rPr>
          <w:t xml:space="preserve">4.1.3.1.1 Req-1 </w:t>
        </w:r>
        <w:r w:rsidR="00837E28" w:rsidRPr="00BB6A08">
          <w:rPr>
            <w:rStyle w:val="Hyperlink"/>
            <w:noProof/>
            <w:shd w:val="clear" w:color="auto" w:fill="D6E3BC"/>
          </w:rPr>
          <w:t>VZ_REQ_HVOLTE_34131</w:t>
        </w:r>
        <w:r w:rsidR="00837E28">
          <w:rPr>
            <w:noProof/>
          </w:rPr>
          <w:tab/>
        </w:r>
        <w:r>
          <w:rPr>
            <w:noProof/>
          </w:rPr>
          <w:fldChar w:fldCharType="begin"/>
        </w:r>
        <w:r w:rsidR="00837E28">
          <w:rPr>
            <w:noProof/>
          </w:rPr>
          <w:instrText xml:space="preserve"> PAGEREF _Toc433712044 \h </w:instrText>
        </w:r>
        <w:r>
          <w:rPr>
            <w:noProof/>
          </w:rPr>
        </w:r>
        <w:r>
          <w:rPr>
            <w:noProof/>
          </w:rPr>
          <w:fldChar w:fldCharType="separate"/>
        </w:r>
        <w:r w:rsidR="00837E28">
          <w:rPr>
            <w:noProof/>
          </w:rPr>
          <w:t>14</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45" w:history="1">
        <w:r w:rsidR="00837E28" w:rsidRPr="00BB6A08">
          <w:rPr>
            <w:rStyle w:val="Hyperlink"/>
            <w:noProof/>
          </w:rPr>
          <w:t xml:space="preserve">4.1.3.1.2 Req-2 </w:t>
        </w:r>
        <w:r w:rsidR="00837E28" w:rsidRPr="00BB6A08">
          <w:rPr>
            <w:rStyle w:val="Hyperlink"/>
            <w:noProof/>
            <w:shd w:val="clear" w:color="auto" w:fill="D6E3BC"/>
          </w:rPr>
          <w:t>VZ_REQ_HVOLTE_34132</w:t>
        </w:r>
        <w:r w:rsidR="00837E28">
          <w:rPr>
            <w:noProof/>
          </w:rPr>
          <w:tab/>
        </w:r>
        <w:r>
          <w:rPr>
            <w:noProof/>
          </w:rPr>
          <w:fldChar w:fldCharType="begin"/>
        </w:r>
        <w:r w:rsidR="00837E28">
          <w:rPr>
            <w:noProof/>
          </w:rPr>
          <w:instrText xml:space="preserve"> PAGEREF _Toc433712045 \h </w:instrText>
        </w:r>
        <w:r>
          <w:rPr>
            <w:noProof/>
          </w:rPr>
        </w:r>
        <w:r>
          <w:rPr>
            <w:noProof/>
          </w:rPr>
          <w:fldChar w:fldCharType="separate"/>
        </w:r>
        <w:r w:rsidR="00837E28">
          <w:rPr>
            <w:noProof/>
          </w:rPr>
          <w:t>15</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46" w:history="1">
        <w:r w:rsidR="00837E28" w:rsidRPr="00BB6A08">
          <w:rPr>
            <w:rStyle w:val="Hyperlink"/>
            <w:noProof/>
          </w:rPr>
          <w:t xml:space="preserve">4.1.3.2 Operating In LTE+1xRTT SRLTE Mode </w:t>
        </w:r>
        <w:r w:rsidR="00837E28" w:rsidRPr="00BB6A08">
          <w:rPr>
            <w:rStyle w:val="Hyperlink"/>
            <w:noProof/>
            <w:shd w:val="clear" w:color="auto" w:fill="E9EFF7"/>
          </w:rPr>
          <w:t>VZ_REQ_HVOLTE_34082</w:t>
        </w:r>
        <w:r w:rsidR="00837E28">
          <w:rPr>
            <w:noProof/>
          </w:rPr>
          <w:tab/>
        </w:r>
        <w:r>
          <w:rPr>
            <w:noProof/>
          </w:rPr>
          <w:fldChar w:fldCharType="begin"/>
        </w:r>
        <w:r w:rsidR="00837E28">
          <w:rPr>
            <w:noProof/>
          </w:rPr>
          <w:instrText xml:space="preserve"> PAGEREF _Toc433712046 \h </w:instrText>
        </w:r>
        <w:r>
          <w:rPr>
            <w:noProof/>
          </w:rPr>
        </w:r>
        <w:r>
          <w:rPr>
            <w:noProof/>
          </w:rPr>
          <w:fldChar w:fldCharType="separate"/>
        </w:r>
        <w:r w:rsidR="00837E28">
          <w:rPr>
            <w:noProof/>
          </w:rPr>
          <w:t>16</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47" w:history="1">
        <w:r w:rsidR="00837E28" w:rsidRPr="00BB6A08">
          <w:rPr>
            <w:rStyle w:val="Hyperlink"/>
            <w:noProof/>
          </w:rPr>
          <w:t xml:space="preserve">4.1.3.2.1 OPERATING IN LTE+1XRTT SRLTE MODE </w:t>
        </w:r>
        <w:r w:rsidR="00837E28" w:rsidRPr="00BB6A08">
          <w:rPr>
            <w:rStyle w:val="Hyperlink"/>
            <w:noProof/>
            <w:shd w:val="clear" w:color="auto" w:fill="D6E3BC"/>
          </w:rPr>
          <w:t>VZ_REQ_HVOLTE_34133</w:t>
        </w:r>
        <w:r w:rsidR="00837E28">
          <w:rPr>
            <w:noProof/>
          </w:rPr>
          <w:tab/>
        </w:r>
        <w:r>
          <w:rPr>
            <w:noProof/>
          </w:rPr>
          <w:fldChar w:fldCharType="begin"/>
        </w:r>
        <w:r w:rsidR="00837E28">
          <w:rPr>
            <w:noProof/>
          </w:rPr>
          <w:instrText xml:space="preserve"> PAGEREF _Toc433712047 \h </w:instrText>
        </w:r>
        <w:r>
          <w:rPr>
            <w:noProof/>
          </w:rPr>
        </w:r>
        <w:r>
          <w:rPr>
            <w:noProof/>
          </w:rPr>
          <w:fldChar w:fldCharType="separate"/>
        </w:r>
        <w:r w:rsidR="00837E28">
          <w:rPr>
            <w:noProof/>
          </w:rPr>
          <w:t>16</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48" w:history="1">
        <w:r w:rsidR="00837E28" w:rsidRPr="00BB6A08">
          <w:rPr>
            <w:rStyle w:val="Hyperlink"/>
            <w:noProof/>
          </w:rPr>
          <w:t xml:space="preserve">4.1.3.3 Exiting LTE+1xRTT SRLTE Mode </w:t>
        </w:r>
        <w:r w:rsidR="00837E28" w:rsidRPr="00BB6A08">
          <w:rPr>
            <w:rStyle w:val="Hyperlink"/>
            <w:noProof/>
            <w:shd w:val="clear" w:color="auto" w:fill="E9EFF7"/>
          </w:rPr>
          <w:t>VZ_REQ_HVOLTE_34083</w:t>
        </w:r>
        <w:r w:rsidR="00837E28">
          <w:rPr>
            <w:noProof/>
          </w:rPr>
          <w:tab/>
        </w:r>
        <w:r>
          <w:rPr>
            <w:noProof/>
          </w:rPr>
          <w:fldChar w:fldCharType="begin"/>
        </w:r>
        <w:r w:rsidR="00837E28">
          <w:rPr>
            <w:noProof/>
          </w:rPr>
          <w:instrText xml:space="preserve"> PAGEREF _Toc433712048 \h </w:instrText>
        </w:r>
        <w:r>
          <w:rPr>
            <w:noProof/>
          </w:rPr>
        </w:r>
        <w:r>
          <w:rPr>
            <w:noProof/>
          </w:rPr>
          <w:fldChar w:fldCharType="separate"/>
        </w:r>
        <w:r w:rsidR="00837E28">
          <w:rPr>
            <w:noProof/>
          </w:rPr>
          <w:t>17</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49" w:history="1">
        <w:r w:rsidR="00837E28" w:rsidRPr="00BB6A08">
          <w:rPr>
            <w:rStyle w:val="Hyperlink"/>
            <w:noProof/>
          </w:rPr>
          <w:t xml:space="preserve">4.1.3.3.1 Transition to LTE-Only Mode </w:t>
        </w:r>
        <w:r w:rsidR="00837E28" w:rsidRPr="00BB6A08">
          <w:rPr>
            <w:rStyle w:val="Hyperlink"/>
            <w:noProof/>
            <w:shd w:val="clear" w:color="auto" w:fill="E9EFF7"/>
          </w:rPr>
          <w:t>VZ_REQ_HVOLTE_35050</w:t>
        </w:r>
        <w:r w:rsidR="00837E28">
          <w:rPr>
            <w:noProof/>
          </w:rPr>
          <w:tab/>
        </w:r>
        <w:r>
          <w:rPr>
            <w:noProof/>
          </w:rPr>
          <w:fldChar w:fldCharType="begin"/>
        </w:r>
        <w:r w:rsidR="00837E28">
          <w:rPr>
            <w:noProof/>
          </w:rPr>
          <w:instrText xml:space="preserve"> PAGEREF _Toc433712049 \h </w:instrText>
        </w:r>
        <w:r>
          <w:rPr>
            <w:noProof/>
          </w:rPr>
        </w:r>
        <w:r>
          <w:rPr>
            <w:noProof/>
          </w:rPr>
          <w:fldChar w:fldCharType="separate"/>
        </w:r>
        <w:r w:rsidR="00837E28">
          <w:rPr>
            <w:noProof/>
          </w:rPr>
          <w:t>17</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50" w:history="1">
        <w:r w:rsidR="00837E28" w:rsidRPr="00BB6A08">
          <w:rPr>
            <w:rStyle w:val="Hyperlink"/>
            <w:noProof/>
          </w:rPr>
          <w:t xml:space="preserve">4.1.3.3.1.1 Req-1 </w:t>
        </w:r>
        <w:r w:rsidR="00837E28" w:rsidRPr="00BB6A08">
          <w:rPr>
            <w:rStyle w:val="Hyperlink"/>
            <w:noProof/>
            <w:shd w:val="clear" w:color="auto" w:fill="D6E3BC"/>
          </w:rPr>
          <w:t>VZ_REQ_HVOLTE_34134</w:t>
        </w:r>
        <w:r w:rsidR="00837E28">
          <w:rPr>
            <w:noProof/>
          </w:rPr>
          <w:tab/>
        </w:r>
        <w:r>
          <w:rPr>
            <w:noProof/>
          </w:rPr>
          <w:fldChar w:fldCharType="begin"/>
        </w:r>
        <w:r w:rsidR="00837E28">
          <w:rPr>
            <w:noProof/>
          </w:rPr>
          <w:instrText xml:space="preserve"> PAGEREF _Toc433712050 \h </w:instrText>
        </w:r>
        <w:r>
          <w:rPr>
            <w:noProof/>
          </w:rPr>
        </w:r>
        <w:r>
          <w:rPr>
            <w:noProof/>
          </w:rPr>
          <w:fldChar w:fldCharType="separate"/>
        </w:r>
        <w:r w:rsidR="00837E28">
          <w:rPr>
            <w:noProof/>
          </w:rPr>
          <w:t>17</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51" w:history="1">
        <w:r w:rsidR="00837E28" w:rsidRPr="00BB6A08">
          <w:rPr>
            <w:rStyle w:val="Hyperlink"/>
            <w:noProof/>
          </w:rPr>
          <w:t xml:space="preserve">4.1.3.3.1.2 Req-2 </w:t>
        </w:r>
        <w:r w:rsidR="00837E28" w:rsidRPr="00BB6A08">
          <w:rPr>
            <w:rStyle w:val="Hyperlink"/>
            <w:noProof/>
            <w:shd w:val="clear" w:color="auto" w:fill="D6E3BC"/>
          </w:rPr>
          <w:t>VZ_REQ_HVOLTE_34135</w:t>
        </w:r>
        <w:r w:rsidR="00837E28">
          <w:rPr>
            <w:noProof/>
          </w:rPr>
          <w:tab/>
        </w:r>
        <w:r>
          <w:rPr>
            <w:noProof/>
          </w:rPr>
          <w:fldChar w:fldCharType="begin"/>
        </w:r>
        <w:r w:rsidR="00837E28">
          <w:rPr>
            <w:noProof/>
          </w:rPr>
          <w:instrText xml:space="preserve"> PAGEREF _Toc433712051 \h </w:instrText>
        </w:r>
        <w:r>
          <w:rPr>
            <w:noProof/>
          </w:rPr>
        </w:r>
        <w:r>
          <w:rPr>
            <w:noProof/>
          </w:rPr>
          <w:fldChar w:fldCharType="separate"/>
        </w:r>
        <w:r w:rsidR="00837E28">
          <w:rPr>
            <w:noProof/>
          </w:rPr>
          <w:t>18</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52" w:history="1">
        <w:r w:rsidR="00837E28" w:rsidRPr="00BB6A08">
          <w:rPr>
            <w:rStyle w:val="Hyperlink"/>
            <w:noProof/>
          </w:rPr>
          <w:t xml:space="preserve">4.1.3.3.2 IRAT to CDMA </w:t>
        </w:r>
        <w:r w:rsidR="00837E28" w:rsidRPr="00BB6A08">
          <w:rPr>
            <w:rStyle w:val="Hyperlink"/>
            <w:noProof/>
            <w:shd w:val="clear" w:color="auto" w:fill="E9EFF7"/>
          </w:rPr>
          <w:t>VZ_REQ_HVOLTE_35051</w:t>
        </w:r>
        <w:r w:rsidR="00837E28">
          <w:rPr>
            <w:noProof/>
          </w:rPr>
          <w:tab/>
        </w:r>
        <w:r>
          <w:rPr>
            <w:noProof/>
          </w:rPr>
          <w:fldChar w:fldCharType="begin"/>
        </w:r>
        <w:r w:rsidR="00837E28">
          <w:rPr>
            <w:noProof/>
          </w:rPr>
          <w:instrText xml:space="preserve"> PAGEREF _Toc433712052 \h </w:instrText>
        </w:r>
        <w:r>
          <w:rPr>
            <w:noProof/>
          </w:rPr>
        </w:r>
        <w:r>
          <w:rPr>
            <w:noProof/>
          </w:rPr>
          <w:fldChar w:fldCharType="separate"/>
        </w:r>
        <w:r w:rsidR="00837E28">
          <w:rPr>
            <w:noProof/>
          </w:rPr>
          <w:t>18</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53" w:history="1">
        <w:r w:rsidR="00837E28" w:rsidRPr="00BB6A08">
          <w:rPr>
            <w:rStyle w:val="Hyperlink"/>
            <w:noProof/>
          </w:rPr>
          <w:t xml:space="preserve">4.1.3.3.2.1 Req-1 </w:t>
        </w:r>
        <w:r w:rsidR="00837E28" w:rsidRPr="00BB6A08">
          <w:rPr>
            <w:rStyle w:val="Hyperlink"/>
            <w:noProof/>
            <w:shd w:val="clear" w:color="auto" w:fill="D6E3BC"/>
          </w:rPr>
          <w:t>VZ_REQ_HVOLTE_35052</w:t>
        </w:r>
        <w:r w:rsidR="00837E28">
          <w:rPr>
            <w:noProof/>
          </w:rPr>
          <w:tab/>
        </w:r>
        <w:r>
          <w:rPr>
            <w:noProof/>
          </w:rPr>
          <w:fldChar w:fldCharType="begin"/>
        </w:r>
        <w:r w:rsidR="00837E28">
          <w:rPr>
            <w:noProof/>
          </w:rPr>
          <w:instrText xml:space="preserve"> PAGEREF _Toc433712053 \h </w:instrText>
        </w:r>
        <w:r>
          <w:rPr>
            <w:noProof/>
          </w:rPr>
        </w:r>
        <w:r>
          <w:rPr>
            <w:noProof/>
          </w:rPr>
          <w:fldChar w:fldCharType="separate"/>
        </w:r>
        <w:r w:rsidR="00837E28">
          <w:rPr>
            <w:noProof/>
          </w:rPr>
          <w:t>18</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054" w:history="1">
        <w:r w:rsidR="00837E28" w:rsidRPr="00BB6A08">
          <w:rPr>
            <w:rStyle w:val="Hyperlink"/>
            <w:noProof/>
          </w:rPr>
          <w:t xml:space="preserve">5 SOFTWARE SPECIFICATIONS </w:t>
        </w:r>
        <w:r w:rsidR="00837E28" w:rsidRPr="00BB6A08">
          <w:rPr>
            <w:rStyle w:val="Hyperlink"/>
            <w:noProof/>
            <w:shd w:val="clear" w:color="auto" w:fill="E9EFF7"/>
          </w:rPr>
          <w:t>VZ_REQ_HVOLTE_34084</w:t>
        </w:r>
        <w:r w:rsidR="00837E28">
          <w:rPr>
            <w:noProof/>
          </w:rPr>
          <w:tab/>
        </w:r>
        <w:r>
          <w:rPr>
            <w:noProof/>
          </w:rPr>
          <w:fldChar w:fldCharType="begin"/>
        </w:r>
        <w:r w:rsidR="00837E28">
          <w:rPr>
            <w:noProof/>
          </w:rPr>
          <w:instrText xml:space="preserve"> PAGEREF _Toc433712054 \h </w:instrText>
        </w:r>
        <w:r>
          <w:rPr>
            <w:noProof/>
          </w:rPr>
        </w:r>
        <w:r>
          <w:rPr>
            <w:noProof/>
          </w:rPr>
          <w:fldChar w:fldCharType="separate"/>
        </w:r>
        <w:r w:rsidR="00837E28">
          <w:rPr>
            <w:noProof/>
          </w:rPr>
          <w:t>18</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55" w:history="1">
        <w:r w:rsidR="00837E28" w:rsidRPr="00BB6A08">
          <w:rPr>
            <w:rStyle w:val="Hyperlink"/>
            <w:noProof/>
          </w:rPr>
          <w:t xml:space="preserve">5.1 IMS SIGNALING AND LOWER LAYER FAILURES </w:t>
        </w:r>
        <w:r w:rsidR="00837E28" w:rsidRPr="00BB6A08">
          <w:rPr>
            <w:rStyle w:val="Hyperlink"/>
            <w:noProof/>
            <w:shd w:val="clear" w:color="auto" w:fill="E9EFF7"/>
          </w:rPr>
          <w:t>VZ_REQ_HVOLTE_34085</w:t>
        </w:r>
        <w:r w:rsidR="00837E28">
          <w:rPr>
            <w:noProof/>
          </w:rPr>
          <w:tab/>
        </w:r>
        <w:r>
          <w:rPr>
            <w:noProof/>
          </w:rPr>
          <w:fldChar w:fldCharType="begin"/>
        </w:r>
        <w:r w:rsidR="00837E28">
          <w:rPr>
            <w:noProof/>
          </w:rPr>
          <w:instrText xml:space="preserve"> PAGEREF _Toc433712055 \h </w:instrText>
        </w:r>
        <w:r>
          <w:rPr>
            <w:noProof/>
          </w:rPr>
        </w:r>
        <w:r>
          <w:rPr>
            <w:noProof/>
          </w:rPr>
          <w:fldChar w:fldCharType="separate"/>
        </w:r>
        <w:r w:rsidR="00837E28">
          <w:rPr>
            <w:noProof/>
          </w:rPr>
          <w:t>18</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56" w:history="1">
        <w:r w:rsidR="00837E28" w:rsidRPr="00BB6A08">
          <w:rPr>
            <w:rStyle w:val="Hyperlink"/>
            <w:noProof/>
          </w:rPr>
          <w:t xml:space="preserve">5.2 TIMER_VZW AND SILENT REDIAL TO 1XRTT </w:t>
        </w:r>
        <w:r w:rsidR="00837E28" w:rsidRPr="00BB6A08">
          <w:rPr>
            <w:rStyle w:val="Hyperlink"/>
            <w:noProof/>
            <w:shd w:val="clear" w:color="auto" w:fill="E9EFF7"/>
          </w:rPr>
          <w:t>VZ_REQ_HVOLTE_34086</w:t>
        </w:r>
        <w:r w:rsidR="00837E28">
          <w:rPr>
            <w:noProof/>
          </w:rPr>
          <w:tab/>
        </w:r>
        <w:r>
          <w:rPr>
            <w:noProof/>
          </w:rPr>
          <w:fldChar w:fldCharType="begin"/>
        </w:r>
        <w:r w:rsidR="00837E28">
          <w:rPr>
            <w:noProof/>
          </w:rPr>
          <w:instrText xml:space="preserve"> PAGEREF _Toc433712056 \h </w:instrText>
        </w:r>
        <w:r>
          <w:rPr>
            <w:noProof/>
          </w:rPr>
        </w:r>
        <w:r>
          <w:rPr>
            <w:noProof/>
          </w:rPr>
          <w:fldChar w:fldCharType="separate"/>
        </w:r>
        <w:r w:rsidR="00837E28">
          <w:rPr>
            <w:noProof/>
          </w:rPr>
          <w:t>18</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57" w:history="1">
        <w:r w:rsidR="00837E28" w:rsidRPr="00BB6A08">
          <w:rPr>
            <w:rStyle w:val="Hyperlink"/>
            <w:noProof/>
          </w:rPr>
          <w:t xml:space="preserve">5.2.1 Timer_VZW Definition </w:t>
        </w:r>
        <w:r w:rsidR="00837E28" w:rsidRPr="00BB6A08">
          <w:rPr>
            <w:rStyle w:val="Hyperlink"/>
            <w:noProof/>
            <w:shd w:val="clear" w:color="auto" w:fill="E9EFF7"/>
          </w:rPr>
          <w:t>VZ_REQ_HVOLTE_34087</w:t>
        </w:r>
        <w:r w:rsidR="00837E28">
          <w:rPr>
            <w:noProof/>
          </w:rPr>
          <w:tab/>
        </w:r>
        <w:r>
          <w:rPr>
            <w:noProof/>
          </w:rPr>
          <w:fldChar w:fldCharType="begin"/>
        </w:r>
        <w:r w:rsidR="00837E28">
          <w:rPr>
            <w:noProof/>
          </w:rPr>
          <w:instrText xml:space="preserve"> PAGEREF _Toc433712057 \h </w:instrText>
        </w:r>
        <w:r>
          <w:rPr>
            <w:noProof/>
          </w:rPr>
        </w:r>
        <w:r>
          <w:rPr>
            <w:noProof/>
          </w:rPr>
          <w:fldChar w:fldCharType="separate"/>
        </w:r>
        <w:r w:rsidR="00837E28">
          <w:rPr>
            <w:noProof/>
          </w:rPr>
          <w:t>18</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58" w:history="1">
        <w:r w:rsidR="00837E28" w:rsidRPr="00BB6A08">
          <w:rPr>
            <w:rStyle w:val="Hyperlink"/>
            <w:noProof/>
          </w:rPr>
          <w:t xml:space="preserve">5.2.1.1 Timer_VZW Definition </w:t>
        </w:r>
        <w:r w:rsidR="00837E28" w:rsidRPr="00BB6A08">
          <w:rPr>
            <w:rStyle w:val="Hyperlink"/>
            <w:noProof/>
            <w:shd w:val="clear" w:color="auto" w:fill="D6E3BC"/>
          </w:rPr>
          <w:t>VZ_REQ_HVOLTE_34136</w:t>
        </w:r>
        <w:r w:rsidR="00837E28">
          <w:rPr>
            <w:noProof/>
          </w:rPr>
          <w:tab/>
        </w:r>
        <w:r>
          <w:rPr>
            <w:noProof/>
          </w:rPr>
          <w:fldChar w:fldCharType="begin"/>
        </w:r>
        <w:r w:rsidR="00837E28">
          <w:rPr>
            <w:noProof/>
          </w:rPr>
          <w:instrText xml:space="preserve"> PAGEREF _Toc433712058 \h </w:instrText>
        </w:r>
        <w:r>
          <w:rPr>
            <w:noProof/>
          </w:rPr>
        </w:r>
        <w:r>
          <w:rPr>
            <w:noProof/>
          </w:rPr>
          <w:fldChar w:fldCharType="separate"/>
        </w:r>
        <w:r w:rsidR="00837E28">
          <w:rPr>
            <w:noProof/>
          </w:rPr>
          <w:t>18</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59" w:history="1">
        <w:r w:rsidR="00837E28" w:rsidRPr="00BB6A08">
          <w:rPr>
            <w:rStyle w:val="Hyperlink"/>
            <w:noProof/>
          </w:rPr>
          <w:t xml:space="preserve">5.2.2 Silent Redial to 1xRTT </w:t>
        </w:r>
        <w:r w:rsidR="00837E28" w:rsidRPr="00BB6A08">
          <w:rPr>
            <w:rStyle w:val="Hyperlink"/>
            <w:noProof/>
            <w:shd w:val="clear" w:color="auto" w:fill="E9EFF7"/>
          </w:rPr>
          <w:t>VZ_REQ_HVOLTE_34088</w:t>
        </w:r>
        <w:r w:rsidR="00837E28">
          <w:rPr>
            <w:noProof/>
          </w:rPr>
          <w:tab/>
        </w:r>
        <w:r>
          <w:rPr>
            <w:noProof/>
          </w:rPr>
          <w:fldChar w:fldCharType="begin"/>
        </w:r>
        <w:r w:rsidR="00837E28">
          <w:rPr>
            <w:noProof/>
          </w:rPr>
          <w:instrText xml:space="preserve"> PAGEREF _Toc433712059 \h </w:instrText>
        </w:r>
        <w:r>
          <w:rPr>
            <w:noProof/>
          </w:rPr>
        </w:r>
        <w:r>
          <w:rPr>
            <w:noProof/>
          </w:rPr>
          <w:fldChar w:fldCharType="separate"/>
        </w:r>
        <w:r w:rsidR="00837E28">
          <w:rPr>
            <w:noProof/>
          </w:rPr>
          <w:t>19</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0" w:history="1">
        <w:r w:rsidR="00837E28" w:rsidRPr="00BB6A08">
          <w:rPr>
            <w:rStyle w:val="Hyperlink"/>
            <w:noProof/>
          </w:rPr>
          <w:t xml:space="preserve">5.2.2.1 Req-1 </w:t>
        </w:r>
        <w:r w:rsidR="00837E28" w:rsidRPr="00BB6A08">
          <w:rPr>
            <w:rStyle w:val="Hyperlink"/>
            <w:noProof/>
            <w:shd w:val="clear" w:color="auto" w:fill="D6E3BC"/>
          </w:rPr>
          <w:t>VZ_REQ_HVOLTE_34137</w:t>
        </w:r>
        <w:r w:rsidR="00837E28">
          <w:rPr>
            <w:noProof/>
          </w:rPr>
          <w:tab/>
        </w:r>
        <w:r>
          <w:rPr>
            <w:noProof/>
          </w:rPr>
          <w:fldChar w:fldCharType="begin"/>
        </w:r>
        <w:r w:rsidR="00837E28">
          <w:rPr>
            <w:noProof/>
          </w:rPr>
          <w:instrText xml:space="preserve"> PAGEREF _Toc433712060 \h </w:instrText>
        </w:r>
        <w:r>
          <w:rPr>
            <w:noProof/>
          </w:rPr>
        </w:r>
        <w:r>
          <w:rPr>
            <w:noProof/>
          </w:rPr>
          <w:fldChar w:fldCharType="separate"/>
        </w:r>
        <w:r w:rsidR="00837E28">
          <w:rPr>
            <w:noProof/>
          </w:rPr>
          <w:t>19</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1" w:history="1">
        <w:r w:rsidR="00837E28" w:rsidRPr="00BB6A08">
          <w:rPr>
            <w:rStyle w:val="Hyperlink"/>
            <w:noProof/>
          </w:rPr>
          <w:t xml:space="preserve">5.2.2.2 Req-2 </w:t>
        </w:r>
        <w:r w:rsidR="00837E28" w:rsidRPr="00BB6A08">
          <w:rPr>
            <w:rStyle w:val="Hyperlink"/>
            <w:noProof/>
            <w:shd w:val="clear" w:color="auto" w:fill="D6E3BC"/>
          </w:rPr>
          <w:t>VZ_REQ_HVOLTE_34138</w:t>
        </w:r>
        <w:r w:rsidR="00837E28">
          <w:rPr>
            <w:noProof/>
          </w:rPr>
          <w:tab/>
        </w:r>
        <w:r>
          <w:rPr>
            <w:noProof/>
          </w:rPr>
          <w:fldChar w:fldCharType="begin"/>
        </w:r>
        <w:r w:rsidR="00837E28">
          <w:rPr>
            <w:noProof/>
          </w:rPr>
          <w:instrText xml:space="preserve"> PAGEREF _Toc433712061 \h </w:instrText>
        </w:r>
        <w:r>
          <w:rPr>
            <w:noProof/>
          </w:rPr>
        </w:r>
        <w:r>
          <w:rPr>
            <w:noProof/>
          </w:rPr>
          <w:fldChar w:fldCharType="separate"/>
        </w:r>
        <w:r w:rsidR="00837E28">
          <w:rPr>
            <w:noProof/>
          </w:rPr>
          <w:t>20</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2" w:history="1">
        <w:r w:rsidR="00837E28" w:rsidRPr="00BB6A08">
          <w:rPr>
            <w:rStyle w:val="Hyperlink"/>
            <w:noProof/>
          </w:rPr>
          <w:t xml:space="preserve">5.2.2.3 Req-3 </w:t>
        </w:r>
        <w:r w:rsidR="00837E28" w:rsidRPr="00BB6A08">
          <w:rPr>
            <w:rStyle w:val="Hyperlink"/>
            <w:noProof/>
            <w:shd w:val="clear" w:color="auto" w:fill="D6E3BC"/>
          </w:rPr>
          <w:t>VZ_REQ_HVOLTE_34139</w:t>
        </w:r>
        <w:r w:rsidR="00837E28">
          <w:rPr>
            <w:noProof/>
          </w:rPr>
          <w:tab/>
        </w:r>
        <w:r>
          <w:rPr>
            <w:noProof/>
          </w:rPr>
          <w:fldChar w:fldCharType="begin"/>
        </w:r>
        <w:r w:rsidR="00837E28">
          <w:rPr>
            <w:noProof/>
          </w:rPr>
          <w:instrText xml:space="preserve"> PAGEREF _Toc433712062 \h </w:instrText>
        </w:r>
        <w:r>
          <w:rPr>
            <w:noProof/>
          </w:rPr>
        </w:r>
        <w:r>
          <w:rPr>
            <w:noProof/>
          </w:rPr>
          <w:fldChar w:fldCharType="separate"/>
        </w:r>
        <w:r w:rsidR="00837E28">
          <w:rPr>
            <w:noProof/>
          </w:rPr>
          <w:t>21</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3" w:history="1">
        <w:r w:rsidR="00837E28" w:rsidRPr="00BB6A08">
          <w:rPr>
            <w:rStyle w:val="Hyperlink"/>
            <w:noProof/>
          </w:rPr>
          <w:t xml:space="preserve">5.2.2.4 SIB8 Broadcast of CDMA Co-located Channel </w:t>
        </w:r>
        <w:r w:rsidR="00837E28" w:rsidRPr="00BB6A08">
          <w:rPr>
            <w:rStyle w:val="Hyperlink"/>
            <w:noProof/>
            <w:shd w:val="clear" w:color="auto" w:fill="D6E3BC"/>
          </w:rPr>
          <w:t>VZ_REQ_HVOLTE_37260</w:t>
        </w:r>
        <w:r w:rsidR="00837E28">
          <w:rPr>
            <w:noProof/>
          </w:rPr>
          <w:tab/>
        </w:r>
        <w:r>
          <w:rPr>
            <w:noProof/>
          </w:rPr>
          <w:fldChar w:fldCharType="begin"/>
        </w:r>
        <w:r w:rsidR="00837E28">
          <w:rPr>
            <w:noProof/>
          </w:rPr>
          <w:instrText xml:space="preserve"> PAGEREF _Toc433712063 \h </w:instrText>
        </w:r>
        <w:r>
          <w:rPr>
            <w:noProof/>
          </w:rPr>
        </w:r>
        <w:r>
          <w:rPr>
            <w:noProof/>
          </w:rPr>
          <w:fldChar w:fldCharType="separate"/>
        </w:r>
        <w:r w:rsidR="00837E28">
          <w:rPr>
            <w:noProof/>
          </w:rPr>
          <w:t>21</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064" w:history="1">
        <w:r w:rsidR="00837E28" w:rsidRPr="00BB6A08">
          <w:rPr>
            <w:rStyle w:val="Hyperlink"/>
            <w:noProof/>
          </w:rPr>
          <w:t xml:space="preserve">5.3 VOICE AND SMS OPERATION ON HVOLTE DEVICES </w:t>
        </w:r>
        <w:r w:rsidR="00837E28" w:rsidRPr="00BB6A08">
          <w:rPr>
            <w:rStyle w:val="Hyperlink"/>
            <w:noProof/>
            <w:shd w:val="clear" w:color="auto" w:fill="E9EFF7"/>
          </w:rPr>
          <w:t>VZ_REQ_HVOLTE_34089</w:t>
        </w:r>
        <w:r w:rsidR="00837E28">
          <w:rPr>
            <w:noProof/>
          </w:rPr>
          <w:tab/>
        </w:r>
        <w:r>
          <w:rPr>
            <w:noProof/>
          </w:rPr>
          <w:fldChar w:fldCharType="begin"/>
        </w:r>
        <w:r w:rsidR="00837E28">
          <w:rPr>
            <w:noProof/>
          </w:rPr>
          <w:instrText xml:space="preserve"> PAGEREF _Toc433712064 \h </w:instrText>
        </w:r>
        <w:r>
          <w:rPr>
            <w:noProof/>
          </w:rPr>
        </w:r>
        <w:r>
          <w:rPr>
            <w:noProof/>
          </w:rPr>
          <w:fldChar w:fldCharType="separate"/>
        </w:r>
        <w:r w:rsidR="00837E28">
          <w:rPr>
            <w:noProof/>
          </w:rPr>
          <w:t>22</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65" w:history="1">
        <w:r w:rsidR="00837E28" w:rsidRPr="00BB6A08">
          <w:rPr>
            <w:rStyle w:val="Hyperlink"/>
            <w:noProof/>
          </w:rPr>
          <w:t xml:space="preserve">5.3.1 Voice Service </w:t>
        </w:r>
        <w:r w:rsidR="00837E28" w:rsidRPr="00BB6A08">
          <w:rPr>
            <w:rStyle w:val="Hyperlink"/>
            <w:noProof/>
            <w:shd w:val="clear" w:color="auto" w:fill="E9EFF7"/>
          </w:rPr>
          <w:t>VZ_REQ_HVOLTE_34090</w:t>
        </w:r>
        <w:r w:rsidR="00837E28">
          <w:rPr>
            <w:noProof/>
          </w:rPr>
          <w:tab/>
        </w:r>
        <w:r>
          <w:rPr>
            <w:noProof/>
          </w:rPr>
          <w:fldChar w:fldCharType="begin"/>
        </w:r>
        <w:r w:rsidR="00837E28">
          <w:rPr>
            <w:noProof/>
          </w:rPr>
          <w:instrText xml:space="preserve"> PAGEREF _Toc433712065 \h </w:instrText>
        </w:r>
        <w:r>
          <w:rPr>
            <w:noProof/>
          </w:rPr>
        </w:r>
        <w:r>
          <w:rPr>
            <w:noProof/>
          </w:rPr>
          <w:fldChar w:fldCharType="separate"/>
        </w:r>
        <w:r w:rsidR="00837E28">
          <w:rPr>
            <w:noProof/>
          </w:rPr>
          <w:t>22</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6" w:history="1">
        <w:r w:rsidR="00837E28" w:rsidRPr="00BB6A08">
          <w:rPr>
            <w:rStyle w:val="Hyperlink"/>
            <w:noProof/>
          </w:rPr>
          <w:t xml:space="preserve">5.3.1.1 Req-1 </w:t>
        </w:r>
        <w:r w:rsidR="00837E28" w:rsidRPr="00BB6A08">
          <w:rPr>
            <w:rStyle w:val="Hyperlink"/>
            <w:noProof/>
            <w:shd w:val="clear" w:color="auto" w:fill="D6E3BC"/>
          </w:rPr>
          <w:t>VZ_REQ_HVOLTE_34140</w:t>
        </w:r>
        <w:r w:rsidR="00837E28">
          <w:rPr>
            <w:noProof/>
          </w:rPr>
          <w:tab/>
        </w:r>
        <w:r>
          <w:rPr>
            <w:noProof/>
          </w:rPr>
          <w:fldChar w:fldCharType="begin"/>
        </w:r>
        <w:r w:rsidR="00837E28">
          <w:rPr>
            <w:noProof/>
          </w:rPr>
          <w:instrText xml:space="preserve"> PAGEREF _Toc433712066 \h </w:instrText>
        </w:r>
        <w:r>
          <w:rPr>
            <w:noProof/>
          </w:rPr>
        </w:r>
        <w:r>
          <w:rPr>
            <w:noProof/>
          </w:rPr>
          <w:fldChar w:fldCharType="separate"/>
        </w:r>
        <w:r w:rsidR="00837E28">
          <w:rPr>
            <w:noProof/>
          </w:rPr>
          <w:t>22</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7" w:history="1">
        <w:r w:rsidR="00837E28" w:rsidRPr="00BB6A08">
          <w:rPr>
            <w:rStyle w:val="Hyperlink"/>
            <w:noProof/>
          </w:rPr>
          <w:t xml:space="preserve">5.3.1.2 Req-2 </w:t>
        </w:r>
        <w:r w:rsidR="00837E28" w:rsidRPr="00BB6A08">
          <w:rPr>
            <w:rStyle w:val="Hyperlink"/>
            <w:noProof/>
            <w:shd w:val="clear" w:color="auto" w:fill="D6E3BC"/>
          </w:rPr>
          <w:t>VZ_REQ_HVOLTE_34141</w:t>
        </w:r>
        <w:r w:rsidR="00837E28">
          <w:rPr>
            <w:noProof/>
          </w:rPr>
          <w:tab/>
        </w:r>
        <w:r>
          <w:rPr>
            <w:noProof/>
          </w:rPr>
          <w:fldChar w:fldCharType="begin"/>
        </w:r>
        <w:r w:rsidR="00837E28">
          <w:rPr>
            <w:noProof/>
          </w:rPr>
          <w:instrText xml:space="preserve"> PAGEREF _Toc433712067 \h </w:instrText>
        </w:r>
        <w:r>
          <w:rPr>
            <w:noProof/>
          </w:rPr>
        </w:r>
        <w:r>
          <w:rPr>
            <w:noProof/>
          </w:rPr>
          <w:fldChar w:fldCharType="separate"/>
        </w:r>
        <w:r w:rsidR="00837E28">
          <w:rPr>
            <w:noProof/>
          </w:rPr>
          <w:t>22</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68" w:history="1">
        <w:r w:rsidR="00837E28" w:rsidRPr="00BB6A08">
          <w:rPr>
            <w:rStyle w:val="Hyperlink"/>
            <w:noProof/>
          </w:rPr>
          <w:t xml:space="preserve">5.3.1.3 VOLTE SERVICE DISCOVERY </w:t>
        </w:r>
        <w:r w:rsidR="00837E28" w:rsidRPr="00BB6A08">
          <w:rPr>
            <w:rStyle w:val="Hyperlink"/>
            <w:noProof/>
            <w:shd w:val="clear" w:color="auto" w:fill="E9EFF7"/>
          </w:rPr>
          <w:t>VZW_REQ_HVOLTE_35608</w:t>
        </w:r>
        <w:r w:rsidR="00837E28">
          <w:rPr>
            <w:noProof/>
          </w:rPr>
          <w:tab/>
        </w:r>
        <w:r>
          <w:rPr>
            <w:noProof/>
          </w:rPr>
          <w:fldChar w:fldCharType="begin"/>
        </w:r>
        <w:r w:rsidR="00837E28">
          <w:rPr>
            <w:noProof/>
          </w:rPr>
          <w:instrText xml:space="preserve"> PAGEREF _Toc433712068 \h </w:instrText>
        </w:r>
        <w:r>
          <w:rPr>
            <w:noProof/>
          </w:rPr>
        </w:r>
        <w:r>
          <w:rPr>
            <w:noProof/>
          </w:rPr>
          <w:fldChar w:fldCharType="separate"/>
        </w:r>
        <w:r w:rsidR="00837E28">
          <w:rPr>
            <w:noProof/>
          </w:rPr>
          <w:t>23</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69" w:history="1">
        <w:r w:rsidR="00837E28" w:rsidRPr="00BB6A08">
          <w:rPr>
            <w:rStyle w:val="Hyperlink"/>
            <w:noProof/>
          </w:rPr>
          <w:t xml:space="preserve">5.3.1.3.1 VOLTE SERVICE DISCOVERY </w:t>
        </w:r>
        <w:r w:rsidR="00837E28" w:rsidRPr="00BB6A08">
          <w:rPr>
            <w:rStyle w:val="Hyperlink"/>
            <w:noProof/>
            <w:shd w:val="clear" w:color="auto" w:fill="D6E3BC"/>
          </w:rPr>
          <w:t>VZ_REQ_HVOLTE_35609</w:t>
        </w:r>
        <w:r w:rsidR="00837E28">
          <w:rPr>
            <w:noProof/>
          </w:rPr>
          <w:tab/>
        </w:r>
        <w:r>
          <w:rPr>
            <w:noProof/>
          </w:rPr>
          <w:fldChar w:fldCharType="begin"/>
        </w:r>
        <w:r w:rsidR="00837E28">
          <w:rPr>
            <w:noProof/>
          </w:rPr>
          <w:instrText xml:space="preserve"> PAGEREF _Toc433712069 \h </w:instrText>
        </w:r>
        <w:r>
          <w:rPr>
            <w:noProof/>
          </w:rPr>
        </w:r>
        <w:r>
          <w:rPr>
            <w:noProof/>
          </w:rPr>
          <w:fldChar w:fldCharType="separate"/>
        </w:r>
        <w:r w:rsidR="00837E28">
          <w:rPr>
            <w:noProof/>
          </w:rPr>
          <w:t>23</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70" w:history="1">
        <w:r w:rsidR="00837E28" w:rsidRPr="00BB6A08">
          <w:rPr>
            <w:rStyle w:val="Hyperlink"/>
            <w:noProof/>
          </w:rPr>
          <w:t xml:space="preserve">5.3.2 SMS Service </w:t>
        </w:r>
        <w:r w:rsidR="00837E28" w:rsidRPr="00BB6A08">
          <w:rPr>
            <w:rStyle w:val="Hyperlink"/>
            <w:noProof/>
            <w:shd w:val="clear" w:color="auto" w:fill="E9EFF7"/>
          </w:rPr>
          <w:t>VZ_REQ_HVOLTE_34091</w:t>
        </w:r>
        <w:r w:rsidR="00837E28">
          <w:rPr>
            <w:noProof/>
          </w:rPr>
          <w:tab/>
        </w:r>
        <w:r>
          <w:rPr>
            <w:noProof/>
          </w:rPr>
          <w:fldChar w:fldCharType="begin"/>
        </w:r>
        <w:r w:rsidR="00837E28">
          <w:rPr>
            <w:noProof/>
          </w:rPr>
          <w:instrText xml:space="preserve"> PAGEREF _Toc433712070 \h </w:instrText>
        </w:r>
        <w:r>
          <w:rPr>
            <w:noProof/>
          </w:rPr>
        </w:r>
        <w:r>
          <w:rPr>
            <w:noProof/>
          </w:rPr>
          <w:fldChar w:fldCharType="separate"/>
        </w:r>
        <w:r w:rsidR="00837E28">
          <w:rPr>
            <w:noProof/>
          </w:rPr>
          <w:t>24</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71" w:history="1">
        <w:r w:rsidR="00837E28" w:rsidRPr="00BB6A08">
          <w:rPr>
            <w:rStyle w:val="Hyperlink"/>
            <w:noProof/>
          </w:rPr>
          <w:t xml:space="preserve">5.3.2.1 SMS SERVICE </w:t>
        </w:r>
        <w:r w:rsidR="00837E28" w:rsidRPr="00BB6A08">
          <w:rPr>
            <w:rStyle w:val="Hyperlink"/>
            <w:noProof/>
            <w:shd w:val="clear" w:color="auto" w:fill="D6E3BC"/>
          </w:rPr>
          <w:t>VZ_REQ_HVOLTE_34142</w:t>
        </w:r>
        <w:r w:rsidR="00837E28">
          <w:rPr>
            <w:noProof/>
          </w:rPr>
          <w:tab/>
        </w:r>
        <w:r>
          <w:rPr>
            <w:noProof/>
          </w:rPr>
          <w:fldChar w:fldCharType="begin"/>
        </w:r>
        <w:r w:rsidR="00837E28">
          <w:rPr>
            <w:noProof/>
          </w:rPr>
          <w:instrText xml:space="preserve"> PAGEREF _Toc433712071 \h </w:instrText>
        </w:r>
        <w:r>
          <w:rPr>
            <w:noProof/>
          </w:rPr>
        </w:r>
        <w:r>
          <w:rPr>
            <w:noProof/>
          </w:rPr>
          <w:fldChar w:fldCharType="separate"/>
        </w:r>
        <w:r w:rsidR="00837E28">
          <w:rPr>
            <w:noProof/>
          </w:rPr>
          <w:t>24</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072" w:history="1">
        <w:r w:rsidR="00837E28" w:rsidRPr="00BB6A08">
          <w:rPr>
            <w:rStyle w:val="Hyperlink"/>
            <w:noProof/>
          </w:rPr>
          <w:t xml:space="preserve">5.3.3 UE Operations when VoLTE is not available </w:t>
        </w:r>
        <w:r w:rsidR="00837E28" w:rsidRPr="00BB6A08">
          <w:rPr>
            <w:rStyle w:val="Hyperlink"/>
            <w:noProof/>
            <w:shd w:val="clear" w:color="auto" w:fill="E9EFF7"/>
          </w:rPr>
          <w:t>VZ_REQ_HVOLTE_34092</w:t>
        </w:r>
        <w:r w:rsidR="00837E28">
          <w:rPr>
            <w:noProof/>
          </w:rPr>
          <w:tab/>
        </w:r>
        <w:r>
          <w:rPr>
            <w:noProof/>
          </w:rPr>
          <w:fldChar w:fldCharType="begin"/>
        </w:r>
        <w:r w:rsidR="00837E28">
          <w:rPr>
            <w:noProof/>
          </w:rPr>
          <w:instrText xml:space="preserve"> PAGEREF _Toc433712072 \h </w:instrText>
        </w:r>
        <w:r>
          <w:rPr>
            <w:noProof/>
          </w:rPr>
        </w:r>
        <w:r>
          <w:rPr>
            <w:noProof/>
          </w:rPr>
          <w:fldChar w:fldCharType="separate"/>
        </w:r>
        <w:r w:rsidR="00837E28">
          <w:rPr>
            <w:noProof/>
          </w:rPr>
          <w:t>24</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73" w:history="1">
        <w:r w:rsidR="00837E28" w:rsidRPr="00BB6A08">
          <w:rPr>
            <w:rStyle w:val="Hyperlink"/>
            <w:noProof/>
          </w:rPr>
          <w:t xml:space="preserve">5.3.3.1 LTE Network does not Support VoLTE </w:t>
        </w:r>
        <w:r w:rsidR="00837E28" w:rsidRPr="00BB6A08">
          <w:rPr>
            <w:rStyle w:val="Hyperlink"/>
            <w:noProof/>
            <w:shd w:val="clear" w:color="auto" w:fill="E9EFF7"/>
          </w:rPr>
          <w:t>VZ_REQ_HVOLTE_34093</w:t>
        </w:r>
        <w:r w:rsidR="00837E28">
          <w:rPr>
            <w:noProof/>
          </w:rPr>
          <w:tab/>
        </w:r>
        <w:r>
          <w:rPr>
            <w:noProof/>
          </w:rPr>
          <w:fldChar w:fldCharType="begin"/>
        </w:r>
        <w:r w:rsidR="00837E28">
          <w:rPr>
            <w:noProof/>
          </w:rPr>
          <w:instrText xml:space="preserve"> PAGEREF _Toc433712073 \h </w:instrText>
        </w:r>
        <w:r>
          <w:rPr>
            <w:noProof/>
          </w:rPr>
        </w:r>
        <w:r>
          <w:rPr>
            <w:noProof/>
          </w:rPr>
          <w:fldChar w:fldCharType="separate"/>
        </w:r>
        <w:r w:rsidR="00837E28">
          <w:rPr>
            <w:noProof/>
          </w:rPr>
          <w:t>24</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74" w:history="1">
        <w:r w:rsidR="00837E28" w:rsidRPr="00BB6A08">
          <w:rPr>
            <w:rStyle w:val="Hyperlink"/>
            <w:noProof/>
          </w:rPr>
          <w:t xml:space="preserve">5.3.3.1.1 LTE NETWORK DOES NOT SUPPORT VOLTE </w:t>
        </w:r>
        <w:r w:rsidR="00837E28" w:rsidRPr="00BB6A08">
          <w:rPr>
            <w:rStyle w:val="Hyperlink"/>
            <w:noProof/>
            <w:shd w:val="clear" w:color="auto" w:fill="D6E3BC"/>
          </w:rPr>
          <w:t>VZ_REQ_HVOLTE_34143</w:t>
        </w:r>
        <w:r w:rsidR="00837E28">
          <w:rPr>
            <w:noProof/>
          </w:rPr>
          <w:tab/>
        </w:r>
        <w:r>
          <w:rPr>
            <w:noProof/>
          </w:rPr>
          <w:fldChar w:fldCharType="begin"/>
        </w:r>
        <w:r w:rsidR="00837E28">
          <w:rPr>
            <w:noProof/>
          </w:rPr>
          <w:instrText xml:space="preserve"> PAGEREF _Toc433712074 \h </w:instrText>
        </w:r>
        <w:r>
          <w:rPr>
            <w:noProof/>
          </w:rPr>
        </w:r>
        <w:r>
          <w:rPr>
            <w:noProof/>
          </w:rPr>
          <w:fldChar w:fldCharType="separate"/>
        </w:r>
        <w:r w:rsidR="00837E28">
          <w:rPr>
            <w:noProof/>
          </w:rPr>
          <w:t>25</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75" w:history="1">
        <w:r w:rsidR="00837E28" w:rsidRPr="00BB6A08">
          <w:rPr>
            <w:rStyle w:val="Hyperlink"/>
            <w:noProof/>
          </w:rPr>
          <w:t xml:space="preserve">5.3.3.2 Data Retry or RRC/Radio Connection or Lower Layer Signaling Failure </w:t>
        </w:r>
        <w:r w:rsidR="00837E28" w:rsidRPr="00BB6A08">
          <w:rPr>
            <w:rStyle w:val="Hyperlink"/>
            <w:noProof/>
            <w:shd w:val="clear" w:color="auto" w:fill="E9EFF7"/>
          </w:rPr>
          <w:t>VZ_REQ_HVOLTE_34094</w:t>
        </w:r>
        <w:r w:rsidR="00837E28">
          <w:rPr>
            <w:noProof/>
          </w:rPr>
          <w:tab/>
        </w:r>
        <w:r>
          <w:rPr>
            <w:noProof/>
          </w:rPr>
          <w:fldChar w:fldCharType="begin"/>
        </w:r>
        <w:r w:rsidR="00837E28">
          <w:rPr>
            <w:noProof/>
          </w:rPr>
          <w:instrText xml:space="preserve"> PAGEREF _Toc433712075 \h </w:instrText>
        </w:r>
        <w:r>
          <w:rPr>
            <w:noProof/>
          </w:rPr>
        </w:r>
        <w:r>
          <w:rPr>
            <w:noProof/>
          </w:rPr>
          <w:fldChar w:fldCharType="separate"/>
        </w:r>
        <w:r w:rsidR="00837E28">
          <w:rPr>
            <w:noProof/>
          </w:rPr>
          <w:t>25</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76" w:history="1">
        <w:r w:rsidR="00837E28" w:rsidRPr="00BB6A08">
          <w:rPr>
            <w:rStyle w:val="Hyperlink"/>
            <w:noProof/>
          </w:rPr>
          <w:t xml:space="preserve">5.3.3.2.1 DATA RETRY OR RRC/RADIO CONNECTION OR LOWER LAYER SIGNALING FAILURE </w:t>
        </w:r>
        <w:r w:rsidR="00837E28" w:rsidRPr="00BB6A08">
          <w:rPr>
            <w:rStyle w:val="Hyperlink"/>
            <w:noProof/>
            <w:shd w:val="clear" w:color="auto" w:fill="D6E3BC"/>
          </w:rPr>
          <w:t>VZ_REQ_HVOLTE_34144</w:t>
        </w:r>
        <w:r w:rsidR="00837E28">
          <w:rPr>
            <w:noProof/>
          </w:rPr>
          <w:tab/>
        </w:r>
        <w:r>
          <w:rPr>
            <w:noProof/>
          </w:rPr>
          <w:fldChar w:fldCharType="begin"/>
        </w:r>
        <w:r w:rsidR="00837E28">
          <w:rPr>
            <w:noProof/>
          </w:rPr>
          <w:instrText xml:space="preserve"> PAGEREF _Toc433712076 \h </w:instrText>
        </w:r>
        <w:r>
          <w:rPr>
            <w:noProof/>
          </w:rPr>
        </w:r>
        <w:r>
          <w:rPr>
            <w:noProof/>
          </w:rPr>
          <w:fldChar w:fldCharType="separate"/>
        </w:r>
        <w:r w:rsidR="00837E28">
          <w:rPr>
            <w:noProof/>
          </w:rPr>
          <w:t>26</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77" w:history="1">
        <w:r w:rsidR="00837E28" w:rsidRPr="00BB6A08">
          <w:rPr>
            <w:rStyle w:val="Hyperlink"/>
            <w:noProof/>
          </w:rPr>
          <w:t xml:space="preserve">5.3.3.3 IMS Re-Registration Failure </w:t>
        </w:r>
        <w:r w:rsidR="00837E28" w:rsidRPr="00BB6A08">
          <w:rPr>
            <w:rStyle w:val="Hyperlink"/>
            <w:noProof/>
            <w:shd w:val="clear" w:color="auto" w:fill="E9EFF7"/>
          </w:rPr>
          <w:t>VZ_REQ_HVOLTE_34095</w:t>
        </w:r>
        <w:r w:rsidR="00837E28">
          <w:rPr>
            <w:noProof/>
          </w:rPr>
          <w:tab/>
        </w:r>
        <w:r>
          <w:rPr>
            <w:noProof/>
          </w:rPr>
          <w:fldChar w:fldCharType="begin"/>
        </w:r>
        <w:r w:rsidR="00837E28">
          <w:rPr>
            <w:noProof/>
          </w:rPr>
          <w:instrText xml:space="preserve"> PAGEREF _Toc433712077 \h </w:instrText>
        </w:r>
        <w:r>
          <w:rPr>
            <w:noProof/>
          </w:rPr>
        </w:r>
        <w:r>
          <w:rPr>
            <w:noProof/>
          </w:rPr>
          <w:fldChar w:fldCharType="separate"/>
        </w:r>
        <w:r w:rsidR="00837E28">
          <w:rPr>
            <w:noProof/>
          </w:rPr>
          <w:t>26</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78" w:history="1">
        <w:r w:rsidR="00837E28" w:rsidRPr="00BB6A08">
          <w:rPr>
            <w:rStyle w:val="Hyperlink"/>
            <w:noProof/>
          </w:rPr>
          <w:t xml:space="preserve">5.3.3.3.1 IMS Re-Registration Failure </w:t>
        </w:r>
        <w:r w:rsidR="00837E28" w:rsidRPr="00BB6A08">
          <w:rPr>
            <w:rStyle w:val="Hyperlink"/>
            <w:noProof/>
            <w:shd w:val="clear" w:color="auto" w:fill="D6E3BC"/>
          </w:rPr>
          <w:t>VZ_REQ_HVOLTE_34145</w:t>
        </w:r>
        <w:r w:rsidR="00837E28">
          <w:rPr>
            <w:noProof/>
          </w:rPr>
          <w:tab/>
        </w:r>
        <w:r>
          <w:rPr>
            <w:noProof/>
          </w:rPr>
          <w:fldChar w:fldCharType="begin"/>
        </w:r>
        <w:r w:rsidR="00837E28">
          <w:rPr>
            <w:noProof/>
          </w:rPr>
          <w:instrText xml:space="preserve"> PAGEREF _Toc433712078 \h </w:instrText>
        </w:r>
        <w:r>
          <w:rPr>
            <w:noProof/>
          </w:rPr>
        </w:r>
        <w:r>
          <w:rPr>
            <w:noProof/>
          </w:rPr>
          <w:fldChar w:fldCharType="separate"/>
        </w:r>
        <w:r w:rsidR="00837E28">
          <w:rPr>
            <w:noProof/>
          </w:rPr>
          <w:t>26</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79" w:history="1">
        <w:r w:rsidR="00837E28" w:rsidRPr="00BB6A08">
          <w:rPr>
            <w:rStyle w:val="Hyperlink"/>
            <w:noProof/>
          </w:rPr>
          <w:t xml:space="preserve">5.3.3.4 VoLTE is not ready </w:t>
        </w:r>
        <w:r w:rsidR="00837E28" w:rsidRPr="00BB6A08">
          <w:rPr>
            <w:rStyle w:val="Hyperlink"/>
            <w:noProof/>
            <w:shd w:val="clear" w:color="auto" w:fill="E9EFF7"/>
          </w:rPr>
          <w:t>VZ_REQ_HVOLTE_34096</w:t>
        </w:r>
        <w:r w:rsidR="00837E28">
          <w:rPr>
            <w:noProof/>
          </w:rPr>
          <w:tab/>
        </w:r>
        <w:r>
          <w:rPr>
            <w:noProof/>
          </w:rPr>
          <w:fldChar w:fldCharType="begin"/>
        </w:r>
        <w:r w:rsidR="00837E28">
          <w:rPr>
            <w:noProof/>
          </w:rPr>
          <w:instrText xml:space="preserve"> PAGEREF _Toc433712079 \h </w:instrText>
        </w:r>
        <w:r>
          <w:rPr>
            <w:noProof/>
          </w:rPr>
        </w:r>
        <w:r>
          <w:rPr>
            <w:noProof/>
          </w:rPr>
          <w:fldChar w:fldCharType="separate"/>
        </w:r>
        <w:r w:rsidR="00837E28">
          <w:rPr>
            <w:noProof/>
          </w:rPr>
          <w:t>28</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80" w:history="1">
        <w:r w:rsidR="00837E28" w:rsidRPr="00BB6A08">
          <w:rPr>
            <w:rStyle w:val="Hyperlink"/>
            <w:noProof/>
          </w:rPr>
          <w:t xml:space="preserve">5.3.3.4.1 VoLTE is not ready </w:t>
        </w:r>
        <w:r w:rsidR="00837E28" w:rsidRPr="00BB6A08">
          <w:rPr>
            <w:rStyle w:val="Hyperlink"/>
            <w:noProof/>
            <w:shd w:val="clear" w:color="auto" w:fill="D6E3BC"/>
          </w:rPr>
          <w:t>VZ_REQ_HVOLTE_34146</w:t>
        </w:r>
        <w:r w:rsidR="00837E28">
          <w:rPr>
            <w:noProof/>
          </w:rPr>
          <w:tab/>
        </w:r>
        <w:r>
          <w:rPr>
            <w:noProof/>
          </w:rPr>
          <w:fldChar w:fldCharType="begin"/>
        </w:r>
        <w:r w:rsidR="00837E28">
          <w:rPr>
            <w:noProof/>
          </w:rPr>
          <w:instrText xml:space="preserve"> PAGEREF _Toc433712080 \h </w:instrText>
        </w:r>
        <w:r>
          <w:rPr>
            <w:noProof/>
          </w:rPr>
        </w:r>
        <w:r>
          <w:rPr>
            <w:noProof/>
          </w:rPr>
          <w:fldChar w:fldCharType="separate"/>
        </w:r>
        <w:r w:rsidR="00837E28">
          <w:rPr>
            <w:noProof/>
          </w:rPr>
          <w:t>28</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81" w:history="1">
        <w:r w:rsidR="00837E28" w:rsidRPr="00BB6A08">
          <w:rPr>
            <w:rStyle w:val="Hyperlink"/>
            <w:noProof/>
          </w:rPr>
          <w:t xml:space="preserve">5.3.3.5 UE Moved out of LTE Coverage </w:t>
        </w:r>
        <w:r w:rsidR="00837E28" w:rsidRPr="00BB6A08">
          <w:rPr>
            <w:rStyle w:val="Hyperlink"/>
            <w:noProof/>
            <w:shd w:val="clear" w:color="auto" w:fill="E9EFF7"/>
          </w:rPr>
          <w:t>VZ_REQ_HVOLTE_34097</w:t>
        </w:r>
        <w:r w:rsidR="00837E28">
          <w:rPr>
            <w:noProof/>
          </w:rPr>
          <w:tab/>
        </w:r>
        <w:r>
          <w:rPr>
            <w:noProof/>
          </w:rPr>
          <w:fldChar w:fldCharType="begin"/>
        </w:r>
        <w:r w:rsidR="00837E28">
          <w:rPr>
            <w:noProof/>
          </w:rPr>
          <w:instrText xml:space="preserve"> PAGEREF _Toc433712081 \h </w:instrText>
        </w:r>
        <w:r>
          <w:rPr>
            <w:noProof/>
          </w:rPr>
        </w:r>
        <w:r>
          <w:rPr>
            <w:noProof/>
          </w:rPr>
          <w:fldChar w:fldCharType="separate"/>
        </w:r>
        <w:r w:rsidR="00837E28">
          <w:rPr>
            <w:noProof/>
          </w:rPr>
          <w:t>28</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82" w:history="1">
        <w:r w:rsidR="00837E28" w:rsidRPr="00BB6A08">
          <w:rPr>
            <w:rStyle w:val="Hyperlink"/>
            <w:noProof/>
          </w:rPr>
          <w:t xml:space="preserve">5.3.3.5.1 UE Moved out of LTE Coverage </w:t>
        </w:r>
        <w:r w:rsidR="00837E28" w:rsidRPr="00BB6A08">
          <w:rPr>
            <w:rStyle w:val="Hyperlink"/>
            <w:noProof/>
            <w:shd w:val="clear" w:color="auto" w:fill="D6E3BC"/>
          </w:rPr>
          <w:t>VZ_REQ_HVOLTE_34147</w:t>
        </w:r>
        <w:r w:rsidR="00837E28">
          <w:rPr>
            <w:noProof/>
          </w:rPr>
          <w:tab/>
        </w:r>
        <w:r>
          <w:rPr>
            <w:noProof/>
          </w:rPr>
          <w:fldChar w:fldCharType="begin"/>
        </w:r>
        <w:r w:rsidR="00837E28">
          <w:rPr>
            <w:noProof/>
          </w:rPr>
          <w:instrText xml:space="preserve"> PAGEREF _Toc433712082 \h </w:instrText>
        </w:r>
        <w:r>
          <w:rPr>
            <w:noProof/>
          </w:rPr>
        </w:r>
        <w:r>
          <w:rPr>
            <w:noProof/>
          </w:rPr>
          <w:fldChar w:fldCharType="separate"/>
        </w:r>
        <w:r w:rsidR="00837E28">
          <w:rPr>
            <w:noProof/>
          </w:rPr>
          <w:t>29</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83" w:history="1">
        <w:r w:rsidR="00837E28" w:rsidRPr="00BB6A08">
          <w:rPr>
            <w:rStyle w:val="Hyperlink"/>
            <w:noProof/>
          </w:rPr>
          <w:t xml:space="preserve">5.3.3.6 SIP 503 with 'IMS Outage' Text </w:t>
        </w:r>
        <w:r w:rsidR="00837E28" w:rsidRPr="00BB6A08">
          <w:rPr>
            <w:rStyle w:val="Hyperlink"/>
            <w:noProof/>
            <w:shd w:val="clear" w:color="auto" w:fill="E9EFF7"/>
          </w:rPr>
          <w:t>VZ_REQ_HVOLTE_34098</w:t>
        </w:r>
        <w:r w:rsidR="00837E28">
          <w:rPr>
            <w:noProof/>
          </w:rPr>
          <w:tab/>
        </w:r>
        <w:r>
          <w:rPr>
            <w:noProof/>
          </w:rPr>
          <w:fldChar w:fldCharType="begin"/>
        </w:r>
        <w:r w:rsidR="00837E28">
          <w:rPr>
            <w:noProof/>
          </w:rPr>
          <w:instrText xml:space="preserve"> PAGEREF _Toc433712083 \h </w:instrText>
        </w:r>
        <w:r>
          <w:rPr>
            <w:noProof/>
          </w:rPr>
        </w:r>
        <w:r>
          <w:rPr>
            <w:noProof/>
          </w:rPr>
          <w:fldChar w:fldCharType="separate"/>
        </w:r>
        <w:r w:rsidR="00837E28">
          <w:rPr>
            <w:noProof/>
          </w:rPr>
          <w:t>30</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84" w:history="1">
        <w:r w:rsidR="00837E28" w:rsidRPr="00BB6A08">
          <w:rPr>
            <w:rStyle w:val="Hyperlink"/>
            <w:noProof/>
          </w:rPr>
          <w:t xml:space="preserve">5.3.3.6.1 SIP 503 with 'IMS Outage' Text </w:t>
        </w:r>
        <w:r w:rsidR="00837E28" w:rsidRPr="00BB6A08">
          <w:rPr>
            <w:rStyle w:val="Hyperlink"/>
            <w:noProof/>
            <w:shd w:val="clear" w:color="auto" w:fill="D6E3BC"/>
          </w:rPr>
          <w:t>VZ_REQ_HVOLTE_34148</w:t>
        </w:r>
        <w:r w:rsidR="00837E28">
          <w:rPr>
            <w:noProof/>
          </w:rPr>
          <w:tab/>
        </w:r>
        <w:r>
          <w:rPr>
            <w:noProof/>
          </w:rPr>
          <w:fldChar w:fldCharType="begin"/>
        </w:r>
        <w:r w:rsidR="00837E28">
          <w:rPr>
            <w:noProof/>
          </w:rPr>
          <w:instrText xml:space="preserve"> PAGEREF _Toc433712084 \h </w:instrText>
        </w:r>
        <w:r>
          <w:rPr>
            <w:noProof/>
          </w:rPr>
        </w:r>
        <w:r>
          <w:rPr>
            <w:noProof/>
          </w:rPr>
          <w:fldChar w:fldCharType="separate"/>
        </w:r>
        <w:r w:rsidR="00837E28">
          <w:rPr>
            <w:noProof/>
          </w:rPr>
          <w:t>30</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85" w:history="1">
        <w:r w:rsidR="00837E28" w:rsidRPr="00BB6A08">
          <w:rPr>
            <w:rStyle w:val="Hyperlink"/>
            <w:noProof/>
          </w:rPr>
          <w:t xml:space="preserve">5.3.3.7 WPS Calls </w:t>
        </w:r>
        <w:r w:rsidR="00837E28" w:rsidRPr="00BB6A08">
          <w:rPr>
            <w:rStyle w:val="Hyperlink"/>
            <w:noProof/>
            <w:shd w:val="clear" w:color="auto" w:fill="E9EFF7"/>
          </w:rPr>
          <w:t>VZ_REQ_HVOLTE_34099</w:t>
        </w:r>
        <w:r w:rsidR="00837E28">
          <w:rPr>
            <w:noProof/>
          </w:rPr>
          <w:tab/>
        </w:r>
        <w:r>
          <w:rPr>
            <w:noProof/>
          </w:rPr>
          <w:fldChar w:fldCharType="begin"/>
        </w:r>
        <w:r w:rsidR="00837E28">
          <w:rPr>
            <w:noProof/>
          </w:rPr>
          <w:instrText xml:space="preserve"> PAGEREF _Toc433712085 \h </w:instrText>
        </w:r>
        <w:r>
          <w:rPr>
            <w:noProof/>
          </w:rPr>
        </w:r>
        <w:r>
          <w:rPr>
            <w:noProof/>
          </w:rPr>
          <w:fldChar w:fldCharType="separate"/>
        </w:r>
        <w:r w:rsidR="00837E28">
          <w:rPr>
            <w:noProof/>
          </w:rPr>
          <w:t>31</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86" w:history="1">
        <w:r w:rsidR="00837E28" w:rsidRPr="00BB6A08">
          <w:rPr>
            <w:rStyle w:val="Hyperlink"/>
            <w:noProof/>
          </w:rPr>
          <w:t xml:space="preserve">5.3.3.7.1 WPS Calls </w:t>
        </w:r>
        <w:r w:rsidR="00837E28" w:rsidRPr="00BB6A08">
          <w:rPr>
            <w:rStyle w:val="Hyperlink"/>
            <w:noProof/>
            <w:shd w:val="clear" w:color="auto" w:fill="D6E3BC"/>
          </w:rPr>
          <w:t>VZ_REQ_HVOLTE_34149</w:t>
        </w:r>
        <w:r w:rsidR="00837E28">
          <w:rPr>
            <w:noProof/>
          </w:rPr>
          <w:tab/>
        </w:r>
        <w:r>
          <w:rPr>
            <w:noProof/>
          </w:rPr>
          <w:fldChar w:fldCharType="begin"/>
        </w:r>
        <w:r w:rsidR="00837E28">
          <w:rPr>
            <w:noProof/>
          </w:rPr>
          <w:instrText xml:space="preserve"> PAGEREF _Toc433712086 \h </w:instrText>
        </w:r>
        <w:r>
          <w:rPr>
            <w:noProof/>
          </w:rPr>
        </w:r>
        <w:r>
          <w:rPr>
            <w:noProof/>
          </w:rPr>
          <w:fldChar w:fldCharType="separate"/>
        </w:r>
        <w:r w:rsidR="00837E28">
          <w:rPr>
            <w:noProof/>
          </w:rPr>
          <w:t>31</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87" w:history="1">
        <w:r w:rsidR="00837E28" w:rsidRPr="00BB6A08">
          <w:rPr>
            <w:rStyle w:val="Hyperlink"/>
            <w:noProof/>
          </w:rPr>
          <w:t xml:space="preserve">5.3.3.8 Incoming Voice Page </w:t>
        </w:r>
        <w:r w:rsidR="00837E28" w:rsidRPr="00BB6A08">
          <w:rPr>
            <w:rStyle w:val="Hyperlink"/>
            <w:noProof/>
            <w:shd w:val="clear" w:color="auto" w:fill="E9EFF7"/>
          </w:rPr>
          <w:t>VZ_REQ_HVOLTE_34100</w:t>
        </w:r>
        <w:r w:rsidR="00837E28">
          <w:rPr>
            <w:noProof/>
          </w:rPr>
          <w:tab/>
        </w:r>
        <w:r>
          <w:rPr>
            <w:noProof/>
          </w:rPr>
          <w:fldChar w:fldCharType="begin"/>
        </w:r>
        <w:r w:rsidR="00837E28">
          <w:rPr>
            <w:noProof/>
          </w:rPr>
          <w:instrText xml:space="preserve"> PAGEREF _Toc433712087 \h </w:instrText>
        </w:r>
        <w:r>
          <w:rPr>
            <w:noProof/>
          </w:rPr>
        </w:r>
        <w:r>
          <w:rPr>
            <w:noProof/>
          </w:rPr>
          <w:fldChar w:fldCharType="separate"/>
        </w:r>
        <w:r w:rsidR="00837E28">
          <w:rPr>
            <w:noProof/>
          </w:rPr>
          <w:t>31</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88" w:history="1">
        <w:r w:rsidR="00837E28" w:rsidRPr="00BB6A08">
          <w:rPr>
            <w:rStyle w:val="Hyperlink"/>
            <w:noProof/>
          </w:rPr>
          <w:t xml:space="preserve">5.3.3.8.1 Incoming Voice Page </w:t>
        </w:r>
        <w:r w:rsidR="00837E28" w:rsidRPr="00BB6A08">
          <w:rPr>
            <w:rStyle w:val="Hyperlink"/>
            <w:noProof/>
            <w:shd w:val="clear" w:color="auto" w:fill="D6E3BC"/>
          </w:rPr>
          <w:t>VZ_REQ_HVOLTE_34150</w:t>
        </w:r>
        <w:r w:rsidR="00837E28">
          <w:rPr>
            <w:noProof/>
          </w:rPr>
          <w:tab/>
        </w:r>
        <w:r>
          <w:rPr>
            <w:noProof/>
          </w:rPr>
          <w:fldChar w:fldCharType="begin"/>
        </w:r>
        <w:r w:rsidR="00837E28">
          <w:rPr>
            <w:noProof/>
          </w:rPr>
          <w:instrText xml:space="preserve"> PAGEREF _Toc433712088 \h </w:instrText>
        </w:r>
        <w:r>
          <w:rPr>
            <w:noProof/>
          </w:rPr>
        </w:r>
        <w:r>
          <w:rPr>
            <w:noProof/>
          </w:rPr>
          <w:fldChar w:fldCharType="separate"/>
        </w:r>
        <w:r w:rsidR="00837E28">
          <w:rPr>
            <w:noProof/>
          </w:rPr>
          <w:t>31</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89" w:history="1">
        <w:r w:rsidR="00837E28" w:rsidRPr="00BB6A08">
          <w:rPr>
            <w:rStyle w:val="Hyperlink"/>
            <w:noProof/>
          </w:rPr>
          <w:t xml:space="preserve">5.3.3.9 SMS Failure </w:t>
        </w:r>
        <w:r w:rsidR="00837E28" w:rsidRPr="00BB6A08">
          <w:rPr>
            <w:rStyle w:val="Hyperlink"/>
            <w:noProof/>
            <w:shd w:val="clear" w:color="auto" w:fill="E9EFF7"/>
          </w:rPr>
          <w:t>VZ_REQ_HVOLTE_34101</w:t>
        </w:r>
        <w:r w:rsidR="00837E28">
          <w:rPr>
            <w:noProof/>
          </w:rPr>
          <w:tab/>
        </w:r>
        <w:r>
          <w:rPr>
            <w:noProof/>
          </w:rPr>
          <w:fldChar w:fldCharType="begin"/>
        </w:r>
        <w:r w:rsidR="00837E28">
          <w:rPr>
            <w:noProof/>
          </w:rPr>
          <w:instrText xml:space="preserve"> PAGEREF _Toc433712089 \h </w:instrText>
        </w:r>
        <w:r>
          <w:rPr>
            <w:noProof/>
          </w:rPr>
        </w:r>
        <w:r>
          <w:rPr>
            <w:noProof/>
          </w:rPr>
          <w:fldChar w:fldCharType="separate"/>
        </w:r>
        <w:r w:rsidR="00837E28">
          <w:rPr>
            <w:noProof/>
          </w:rPr>
          <w:t>32</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90" w:history="1">
        <w:r w:rsidR="00837E28" w:rsidRPr="00BB6A08">
          <w:rPr>
            <w:rStyle w:val="Hyperlink"/>
            <w:noProof/>
          </w:rPr>
          <w:t xml:space="preserve">5.3.3.9.1 SMS Failure </w:t>
        </w:r>
        <w:r w:rsidR="00837E28" w:rsidRPr="00BB6A08">
          <w:rPr>
            <w:rStyle w:val="Hyperlink"/>
            <w:noProof/>
            <w:shd w:val="clear" w:color="auto" w:fill="D6E3BC"/>
          </w:rPr>
          <w:t>VZ_REQ_HVOLTE_34151</w:t>
        </w:r>
        <w:r w:rsidR="00837E28">
          <w:rPr>
            <w:noProof/>
          </w:rPr>
          <w:tab/>
        </w:r>
        <w:r>
          <w:rPr>
            <w:noProof/>
          </w:rPr>
          <w:fldChar w:fldCharType="begin"/>
        </w:r>
        <w:r w:rsidR="00837E28">
          <w:rPr>
            <w:noProof/>
          </w:rPr>
          <w:instrText xml:space="preserve"> PAGEREF _Toc433712090 \h </w:instrText>
        </w:r>
        <w:r>
          <w:rPr>
            <w:noProof/>
          </w:rPr>
        </w:r>
        <w:r>
          <w:rPr>
            <w:noProof/>
          </w:rPr>
          <w:fldChar w:fldCharType="separate"/>
        </w:r>
        <w:r w:rsidR="00837E28">
          <w:rPr>
            <w:noProof/>
          </w:rPr>
          <w:t>32</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91" w:history="1">
        <w:r w:rsidR="00837E28" w:rsidRPr="00BB6A08">
          <w:rPr>
            <w:rStyle w:val="Hyperlink"/>
            <w:noProof/>
          </w:rPr>
          <w:t xml:space="preserve">5.3.3.10 DCN Handling </w:t>
        </w:r>
        <w:r w:rsidR="00837E28" w:rsidRPr="00BB6A08">
          <w:rPr>
            <w:rStyle w:val="Hyperlink"/>
            <w:noProof/>
            <w:shd w:val="clear" w:color="auto" w:fill="E9EFF7"/>
          </w:rPr>
          <w:t>VZ_REQ_HVOLTE_34102</w:t>
        </w:r>
        <w:r w:rsidR="00837E28">
          <w:rPr>
            <w:noProof/>
          </w:rPr>
          <w:tab/>
        </w:r>
        <w:r>
          <w:rPr>
            <w:noProof/>
          </w:rPr>
          <w:fldChar w:fldCharType="begin"/>
        </w:r>
        <w:r w:rsidR="00837E28">
          <w:rPr>
            <w:noProof/>
          </w:rPr>
          <w:instrText xml:space="preserve"> PAGEREF _Toc433712091 \h </w:instrText>
        </w:r>
        <w:r>
          <w:rPr>
            <w:noProof/>
          </w:rPr>
        </w:r>
        <w:r>
          <w:rPr>
            <w:noProof/>
          </w:rPr>
          <w:fldChar w:fldCharType="separate"/>
        </w:r>
        <w:r w:rsidR="00837E28">
          <w:rPr>
            <w:noProof/>
          </w:rPr>
          <w:t>32</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92" w:history="1">
        <w:r w:rsidR="00837E28" w:rsidRPr="00BB6A08">
          <w:rPr>
            <w:rStyle w:val="Hyperlink"/>
            <w:noProof/>
          </w:rPr>
          <w:t xml:space="preserve">5.3.3.10.1 DCN Handling </w:t>
        </w:r>
        <w:r w:rsidR="00837E28" w:rsidRPr="00BB6A08">
          <w:rPr>
            <w:rStyle w:val="Hyperlink"/>
            <w:noProof/>
            <w:shd w:val="clear" w:color="auto" w:fill="D6E3BC"/>
          </w:rPr>
          <w:t>VZ_REQ_HVOLTE_34152</w:t>
        </w:r>
        <w:r w:rsidR="00837E28">
          <w:rPr>
            <w:noProof/>
          </w:rPr>
          <w:tab/>
        </w:r>
        <w:r>
          <w:rPr>
            <w:noProof/>
          </w:rPr>
          <w:fldChar w:fldCharType="begin"/>
        </w:r>
        <w:r w:rsidR="00837E28">
          <w:rPr>
            <w:noProof/>
          </w:rPr>
          <w:instrText xml:space="preserve"> PAGEREF _Toc433712092 \h </w:instrText>
        </w:r>
        <w:r>
          <w:rPr>
            <w:noProof/>
          </w:rPr>
        </w:r>
        <w:r>
          <w:rPr>
            <w:noProof/>
          </w:rPr>
          <w:fldChar w:fldCharType="separate"/>
        </w:r>
        <w:r w:rsidR="00837E28">
          <w:rPr>
            <w:noProof/>
          </w:rPr>
          <w:t>32</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93" w:history="1">
        <w:r w:rsidR="00837E28" w:rsidRPr="00BB6A08">
          <w:rPr>
            <w:rStyle w:val="Hyperlink"/>
            <w:noProof/>
          </w:rPr>
          <w:t xml:space="preserve">5.3.3.11 ACCESS BARRING </w:t>
        </w:r>
        <w:r w:rsidR="00837E28" w:rsidRPr="00BB6A08">
          <w:rPr>
            <w:rStyle w:val="Hyperlink"/>
            <w:noProof/>
            <w:shd w:val="clear" w:color="auto" w:fill="E9EFF7"/>
          </w:rPr>
          <w:t>VZW_REQ_HVOLTE_35610</w:t>
        </w:r>
        <w:r w:rsidR="00837E28">
          <w:rPr>
            <w:noProof/>
          </w:rPr>
          <w:tab/>
        </w:r>
        <w:r>
          <w:rPr>
            <w:noProof/>
          </w:rPr>
          <w:fldChar w:fldCharType="begin"/>
        </w:r>
        <w:r w:rsidR="00837E28">
          <w:rPr>
            <w:noProof/>
          </w:rPr>
          <w:instrText xml:space="preserve"> PAGEREF _Toc433712093 \h </w:instrText>
        </w:r>
        <w:r>
          <w:rPr>
            <w:noProof/>
          </w:rPr>
        </w:r>
        <w:r>
          <w:rPr>
            <w:noProof/>
          </w:rPr>
          <w:fldChar w:fldCharType="separate"/>
        </w:r>
        <w:r w:rsidR="00837E28">
          <w:rPr>
            <w:noProof/>
          </w:rPr>
          <w:t>33</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94" w:history="1">
        <w:r w:rsidR="00837E28" w:rsidRPr="00BB6A08">
          <w:rPr>
            <w:rStyle w:val="Hyperlink"/>
            <w:noProof/>
          </w:rPr>
          <w:t xml:space="preserve">5.3.3.11.1 Access Barring for MO Data and RRC Connection Reject </w:t>
        </w:r>
        <w:r w:rsidR="00837E28" w:rsidRPr="00BB6A08">
          <w:rPr>
            <w:rStyle w:val="Hyperlink"/>
            <w:noProof/>
            <w:shd w:val="clear" w:color="auto" w:fill="E9EFF7"/>
          </w:rPr>
          <w:t>VZW_REQ_HVOLTE_35612</w:t>
        </w:r>
        <w:r w:rsidR="00837E28">
          <w:rPr>
            <w:noProof/>
          </w:rPr>
          <w:tab/>
        </w:r>
        <w:r>
          <w:rPr>
            <w:noProof/>
          </w:rPr>
          <w:fldChar w:fldCharType="begin"/>
        </w:r>
        <w:r w:rsidR="00837E28">
          <w:rPr>
            <w:noProof/>
          </w:rPr>
          <w:instrText xml:space="preserve"> PAGEREF _Toc433712094 \h </w:instrText>
        </w:r>
        <w:r>
          <w:rPr>
            <w:noProof/>
          </w:rPr>
        </w:r>
        <w:r>
          <w:rPr>
            <w:noProof/>
          </w:rPr>
          <w:fldChar w:fldCharType="separate"/>
        </w:r>
        <w:r w:rsidR="00837E28">
          <w:rPr>
            <w:noProof/>
          </w:rPr>
          <w:t>33</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95" w:history="1">
        <w:r w:rsidR="00837E28" w:rsidRPr="00BB6A08">
          <w:rPr>
            <w:rStyle w:val="Hyperlink"/>
            <w:noProof/>
          </w:rPr>
          <w:t xml:space="preserve">5.3.3.11.1.1 Access Barring for MO Data </w:t>
        </w:r>
        <w:r w:rsidR="00837E28" w:rsidRPr="00BB6A08">
          <w:rPr>
            <w:rStyle w:val="Hyperlink"/>
            <w:noProof/>
            <w:shd w:val="clear" w:color="auto" w:fill="D6E3BC"/>
          </w:rPr>
          <w:t>VZ_REQ_HVOLTE_35614</w:t>
        </w:r>
        <w:r w:rsidR="00837E28">
          <w:rPr>
            <w:noProof/>
          </w:rPr>
          <w:tab/>
        </w:r>
        <w:r>
          <w:rPr>
            <w:noProof/>
          </w:rPr>
          <w:fldChar w:fldCharType="begin"/>
        </w:r>
        <w:r w:rsidR="00837E28">
          <w:rPr>
            <w:noProof/>
          </w:rPr>
          <w:instrText xml:space="preserve"> PAGEREF _Toc433712095 \h </w:instrText>
        </w:r>
        <w:r>
          <w:rPr>
            <w:noProof/>
          </w:rPr>
        </w:r>
        <w:r>
          <w:rPr>
            <w:noProof/>
          </w:rPr>
          <w:fldChar w:fldCharType="separate"/>
        </w:r>
        <w:r w:rsidR="00837E28">
          <w:rPr>
            <w:noProof/>
          </w:rPr>
          <w:t>33</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96" w:history="1">
        <w:r w:rsidR="00837E28" w:rsidRPr="00BB6A08">
          <w:rPr>
            <w:rStyle w:val="Hyperlink"/>
            <w:noProof/>
          </w:rPr>
          <w:t xml:space="preserve">5.3.3.11.1.2 RRC Connection Reject </w:t>
        </w:r>
        <w:r w:rsidR="00837E28" w:rsidRPr="00BB6A08">
          <w:rPr>
            <w:rStyle w:val="Hyperlink"/>
            <w:noProof/>
            <w:shd w:val="clear" w:color="auto" w:fill="D6E3BC"/>
          </w:rPr>
          <w:t>VZ_REQ_HVOLTE_37261</w:t>
        </w:r>
        <w:r w:rsidR="00837E28">
          <w:rPr>
            <w:noProof/>
          </w:rPr>
          <w:tab/>
        </w:r>
        <w:r>
          <w:rPr>
            <w:noProof/>
          </w:rPr>
          <w:fldChar w:fldCharType="begin"/>
        </w:r>
        <w:r w:rsidR="00837E28">
          <w:rPr>
            <w:noProof/>
          </w:rPr>
          <w:instrText xml:space="preserve"> PAGEREF _Toc433712096 \h </w:instrText>
        </w:r>
        <w:r>
          <w:rPr>
            <w:noProof/>
          </w:rPr>
        </w:r>
        <w:r>
          <w:rPr>
            <w:noProof/>
          </w:rPr>
          <w:fldChar w:fldCharType="separate"/>
        </w:r>
        <w:r w:rsidR="00837E28">
          <w:rPr>
            <w:noProof/>
          </w:rPr>
          <w:t>33</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097" w:history="1">
        <w:r w:rsidR="00837E28" w:rsidRPr="00BB6A08">
          <w:rPr>
            <w:rStyle w:val="Hyperlink"/>
            <w:noProof/>
          </w:rPr>
          <w:t xml:space="preserve">5.3.3.11.2 Service Specific Access Control </w:t>
        </w:r>
        <w:r w:rsidR="00837E28" w:rsidRPr="00BB6A08">
          <w:rPr>
            <w:rStyle w:val="Hyperlink"/>
            <w:noProof/>
            <w:shd w:val="clear" w:color="auto" w:fill="E9EFF7"/>
          </w:rPr>
          <w:t>VZW_REQ_HVOLTE_35613</w:t>
        </w:r>
        <w:r w:rsidR="00837E28">
          <w:rPr>
            <w:noProof/>
          </w:rPr>
          <w:tab/>
        </w:r>
        <w:r>
          <w:rPr>
            <w:noProof/>
          </w:rPr>
          <w:fldChar w:fldCharType="begin"/>
        </w:r>
        <w:r w:rsidR="00837E28">
          <w:rPr>
            <w:noProof/>
          </w:rPr>
          <w:instrText xml:space="preserve"> PAGEREF _Toc433712097 \h </w:instrText>
        </w:r>
        <w:r>
          <w:rPr>
            <w:noProof/>
          </w:rPr>
        </w:r>
        <w:r>
          <w:rPr>
            <w:noProof/>
          </w:rPr>
          <w:fldChar w:fldCharType="separate"/>
        </w:r>
        <w:r w:rsidR="00837E28">
          <w:rPr>
            <w:noProof/>
          </w:rPr>
          <w:t>34</w:t>
        </w:r>
        <w:r>
          <w:rPr>
            <w:noProof/>
          </w:rPr>
          <w:fldChar w:fldCharType="end"/>
        </w:r>
      </w:hyperlink>
    </w:p>
    <w:p w:rsidR="00837E28" w:rsidRDefault="00037DAB">
      <w:pPr>
        <w:pStyle w:val="TOC9"/>
        <w:tabs>
          <w:tab w:val="right" w:leader="dot" w:pos="10870"/>
        </w:tabs>
        <w:rPr>
          <w:rFonts w:asciiTheme="minorHAnsi" w:eastAsiaTheme="minorEastAsia" w:hAnsiTheme="minorHAnsi" w:cstheme="minorBidi"/>
          <w:noProof/>
          <w:lang w:bidi="ar-SA"/>
        </w:rPr>
      </w:pPr>
      <w:hyperlink w:anchor="_Toc433712098" w:history="1">
        <w:r w:rsidR="00837E28" w:rsidRPr="00BB6A08">
          <w:rPr>
            <w:rStyle w:val="Hyperlink"/>
            <w:noProof/>
          </w:rPr>
          <w:t xml:space="preserve">5.3.3.11.2.1 Service Specific Access Control </w:t>
        </w:r>
        <w:r w:rsidR="00837E28" w:rsidRPr="00BB6A08">
          <w:rPr>
            <w:rStyle w:val="Hyperlink"/>
            <w:noProof/>
            <w:shd w:val="clear" w:color="auto" w:fill="D6E3BC"/>
          </w:rPr>
          <w:t>VZ_REQ_HVOLTE_35615</w:t>
        </w:r>
        <w:r w:rsidR="00837E28">
          <w:rPr>
            <w:noProof/>
          </w:rPr>
          <w:tab/>
        </w:r>
        <w:r>
          <w:rPr>
            <w:noProof/>
          </w:rPr>
          <w:fldChar w:fldCharType="begin"/>
        </w:r>
        <w:r w:rsidR="00837E28">
          <w:rPr>
            <w:noProof/>
          </w:rPr>
          <w:instrText xml:space="preserve"> PAGEREF _Toc433712098 \h </w:instrText>
        </w:r>
        <w:r>
          <w:rPr>
            <w:noProof/>
          </w:rPr>
        </w:r>
        <w:r>
          <w:rPr>
            <w:noProof/>
          </w:rPr>
          <w:fldChar w:fldCharType="separate"/>
        </w:r>
        <w:r w:rsidR="00837E28">
          <w:rPr>
            <w:noProof/>
          </w:rPr>
          <w:t>34</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099" w:history="1">
        <w:r w:rsidR="00837E28" w:rsidRPr="00BB6A08">
          <w:rPr>
            <w:rStyle w:val="Hyperlink"/>
            <w:noProof/>
          </w:rPr>
          <w:t xml:space="preserve">5.3.3.12 VOLTE SERVICE NOT PROVISIONED OR VOLTE SERVICE DISABLED BY THE USER </w:t>
        </w:r>
        <w:r w:rsidR="00837E28" w:rsidRPr="00BB6A08">
          <w:rPr>
            <w:rStyle w:val="Hyperlink"/>
            <w:noProof/>
            <w:shd w:val="clear" w:color="auto" w:fill="E9EFF7"/>
          </w:rPr>
          <w:t>VZW_REQ_HVOLTE_35611</w:t>
        </w:r>
        <w:r w:rsidR="00837E28">
          <w:rPr>
            <w:noProof/>
          </w:rPr>
          <w:tab/>
        </w:r>
        <w:r>
          <w:rPr>
            <w:noProof/>
          </w:rPr>
          <w:fldChar w:fldCharType="begin"/>
        </w:r>
        <w:r w:rsidR="00837E28">
          <w:rPr>
            <w:noProof/>
          </w:rPr>
          <w:instrText xml:space="preserve"> PAGEREF _Toc433712099 \h </w:instrText>
        </w:r>
        <w:r>
          <w:rPr>
            <w:noProof/>
          </w:rPr>
        </w:r>
        <w:r>
          <w:rPr>
            <w:noProof/>
          </w:rPr>
          <w:fldChar w:fldCharType="separate"/>
        </w:r>
        <w:r w:rsidR="00837E28">
          <w:rPr>
            <w:noProof/>
          </w:rPr>
          <w:t>35</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100" w:history="1">
        <w:r w:rsidR="00837E28" w:rsidRPr="00BB6A08">
          <w:rPr>
            <w:rStyle w:val="Hyperlink"/>
            <w:noProof/>
          </w:rPr>
          <w:t xml:space="preserve">5.3.3.12.1 VOLTE SERVICE NOT PROVISIONED OR VOLTE SERVICE DISABLED BY THE USER </w:t>
        </w:r>
        <w:r w:rsidR="00837E28" w:rsidRPr="00BB6A08">
          <w:rPr>
            <w:rStyle w:val="Hyperlink"/>
            <w:noProof/>
            <w:shd w:val="clear" w:color="auto" w:fill="D6E3BC"/>
          </w:rPr>
          <w:t>VZ_REQ_HVOLTE_35616</w:t>
        </w:r>
        <w:r w:rsidR="00837E28">
          <w:rPr>
            <w:noProof/>
          </w:rPr>
          <w:tab/>
        </w:r>
        <w:r>
          <w:rPr>
            <w:noProof/>
          </w:rPr>
          <w:fldChar w:fldCharType="begin"/>
        </w:r>
        <w:r w:rsidR="00837E28">
          <w:rPr>
            <w:noProof/>
          </w:rPr>
          <w:instrText xml:space="preserve"> PAGEREF _Toc433712100 \h </w:instrText>
        </w:r>
        <w:r>
          <w:rPr>
            <w:noProof/>
          </w:rPr>
        </w:r>
        <w:r>
          <w:rPr>
            <w:noProof/>
          </w:rPr>
          <w:fldChar w:fldCharType="separate"/>
        </w:r>
        <w:r w:rsidR="00837E28">
          <w:rPr>
            <w:noProof/>
          </w:rPr>
          <w:t>35</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01" w:history="1">
        <w:r w:rsidR="00837E28" w:rsidRPr="00BB6A08">
          <w:rPr>
            <w:rStyle w:val="Hyperlink"/>
            <w:noProof/>
          </w:rPr>
          <w:t xml:space="preserve">5.3.3.13 VoLTE CALL FAILURE DUE TO IMS REGISTRATION STATE MISMATCH </w:t>
        </w:r>
        <w:r w:rsidR="00837E28" w:rsidRPr="00BB6A08">
          <w:rPr>
            <w:rStyle w:val="Hyperlink"/>
            <w:noProof/>
            <w:shd w:val="clear" w:color="auto" w:fill="E9EFF7"/>
          </w:rPr>
          <w:t>VZ_REQ_HVOLTE_38019</w:t>
        </w:r>
        <w:r w:rsidR="00837E28">
          <w:rPr>
            <w:noProof/>
          </w:rPr>
          <w:tab/>
        </w:r>
        <w:r>
          <w:rPr>
            <w:noProof/>
          </w:rPr>
          <w:fldChar w:fldCharType="begin"/>
        </w:r>
        <w:r w:rsidR="00837E28">
          <w:rPr>
            <w:noProof/>
          </w:rPr>
          <w:instrText xml:space="preserve"> PAGEREF _Toc433712101 \h </w:instrText>
        </w:r>
        <w:r>
          <w:rPr>
            <w:noProof/>
          </w:rPr>
        </w:r>
        <w:r>
          <w:rPr>
            <w:noProof/>
          </w:rPr>
          <w:fldChar w:fldCharType="separate"/>
        </w:r>
        <w:r w:rsidR="00837E28">
          <w:rPr>
            <w:noProof/>
          </w:rPr>
          <w:t>36</w:t>
        </w:r>
        <w:r>
          <w:rPr>
            <w:noProof/>
          </w:rPr>
          <w:fldChar w:fldCharType="end"/>
        </w:r>
      </w:hyperlink>
    </w:p>
    <w:p w:rsidR="00837E28" w:rsidRDefault="00037DAB">
      <w:pPr>
        <w:pStyle w:val="TOC8"/>
        <w:tabs>
          <w:tab w:val="right" w:leader="dot" w:pos="10870"/>
        </w:tabs>
        <w:rPr>
          <w:rFonts w:asciiTheme="minorHAnsi" w:eastAsiaTheme="minorEastAsia" w:hAnsiTheme="minorHAnsi" w:cstheme="minorBidi"/>
          <w:noProof/>
          <w:lang w:bidi="ar-SA"/>
        </w:rPr>
      </w:pPr>
      <w:hyperlink w:anchor="_Toc433712102" w:history="1">
        <w:r w:rsidR="00837E28" w:rsidRPr="00BB6A08">
          <w:rPr>
            <w:rStyle w:val="Hyperlink"/>
            <w:noProof/>
          </w:rPr>
          <w:t xml:space="preserve">5.3.3.13.1 VoLTE Call Rejected with SIP 403 Forbidden - Originating user not registered </w:t>
        </w:r>
        <w:r w:rsidR="00837E28" w:rsidRPr="00BB6A08">
          <w:rPr>
            <w:rStyle w:val="Hyperlink"/>
            <w:noProof/>
            <w:shd w:val="clear" w:color="auto" w:fill="D6E3BC"/>
          </w:rPr>
          <w:t>VZ_REQ_HVOLTE_38020</w:t>
        </w:r>
        <w:r w:rsidR="00837E28">
          <w:rPr>
            <w:noProof/>
          </w:rPr>
          <w:tab/>
        </w:r>
        <w:r>
          <w:rPr>
            <w:noProof/>
          </w:rPr>
          <w:fldChar w:fldCharType="begin"/>
        </w:r>
        <w:r w:rsidR="00837E28">
          <w:rPr>
            <w:noProof/>
          </w:rPr>
          <w:instrText xml:space="preserve"> PAGEREF _Toc433712102 \h </w:instrText>
        </w:r>
        <w:r>
          <w:rPr>
            <w:noProof/>
          </w:rPr>
        </w:r>
        <w:r>
          <w:rPr>
            <w:noProof/>
          </w:rPr>
          <w:fldChar w:fldCharType="separate"/>
        </w:r>
        <w:r w:rsidR="00837E28">
          <w:rPr>
            <w:noProof/>
          </w:rPr>
          <w:t>36</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03" w:history="1">
        <w:r w:rsidR="00837E28" w:rsidRPr="00BB6A08">
          <w:rPr>
            <w:rStyle w:val="Hyperlink"/>
            <w:noProof/>
          </w:rPr>
          <w:t xml:space="preserve">5.3.4 EXTENDED SERVICE REQUEST Message </w:t>
        </w:r>
        <w:r w:rsidR="00837E28" w:rsidRPr="00BB6A08">
          <w:rPr>
            <w:rStyle w:val="Hyperlink"/>
            <w:noProof/>
            <w:shd w:val="clear" w:color="auto" w:fill="E9EFF7"/>
          </w:rPr>
          <w:t>VZ_REQ_HVOLTE_34103</w:t>
        </w:r>
        <w:r w:rsidR="00837E28">
          <w:rPr>
            <w:noProof/>
          </w:rPr>
          <w:tab/>
        </w:r>
        <w:r>
          <w:rPr>
            <w:noProof/>
          </w:rPr>
          <w:fldChar w:fldCharType="begin"/>
        </w:r>
        <w:r w:rsidR="00837E28">
          <w:rPr>
            <w:noProof/>
          </w:rPr>
          <w:instrText xml:space="preserve"> PAGEREF _Toc433712103 \h </w:instrText>
        </w:r>
        <w:r>
          <w:rPr>
            <w:noProof/>
          </w:rPr>
        </w:r>
        <w:r>
          <w:rPr>
            <w:noProof/>
          </w:rPr>
          <w:fldChar w:fldCharType="separate"/>
        </w:r>
        <w:r w:rsidR="00837E28">
          <w:rPr>
            <w:noProof/>
          </w:rPr>
          <w:t>36</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04" w:history="1">
        <w:r w:rsidR="00837E28" w:rsidRPr="00BB6A08">
          <w:rPr>
            <w:rStyle w:val="Hyperlink"/>
            <w:noProof/>
          </w:rPr>
          <w:t xml:space="preserve">5.3.4.1 Req-1 </w:t>
        </w:r>
        <w:r w:rsidR="00837E28" w:rsidRPr="00BB6A08">
          <w:rPr>
            <w:rStyle w:val="Hyperlink"/>
            <w:noProof/>
            <w:shd w:val="clear" w:color="auto" w:fill="D6E3BC"/>
          </w:rPr>
          <w:t>VZ_REQ_HVOLTE_34153</w:t>
        </w:r>
        <w:r w:rsidR="00837E28">
          <w:rPr>
            <w:noProof/>
          </w:rPr>
          <w:tab/>
        </w:r>
        <w:r>
          <w:rPr>
            <w:noProof/>
          </w:rPr>
          <w:fldChar w:fldCharType="begin"/>
        </w:r>
        <w:r w:rsidR="00837E28">
          <w:rPr>
            <w:noProof/>
          </w:rPr>
          <w:instrText xml:space="preserve"> PAGEREF _Toc433712104 \h </w:instrText>
        </w:r>
        <w:r>
          <w:rPr>
            <w:noProof/>
          </w:rPr>
        </w:r>
        <w:r>
          <w:rPr>
            <w:noProof/>
          </w:rPr>
          <w:fldChar w:fldCharType="separate"/>
        </w:r>
        <w:r w:rsidR="00837E28">
          <w:rPr>
            <w:noProof/>
          </w:rPr>
          <w:t>36</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05" w:history="1">
        <w:r w:rsidR="00837E28" w:rsidRPr="00BB6A08">
          <w:rPr>
            <w:rStyle w:val="Hyperlink"/>
            <w:noProof/>
          </w:rPr>
          <w:t xml:space="preserve">5.3.5 CMAS Support </w:t>
        </w:r>
        <w:r w:rsidR="00837E28" w:rsidRPr="00BB6A08">
          <w:rPr>
            <w:rStyle w:val="Hyperlink"/>
            <w:noProof/>
            <w:shd w:val="clear" w:color="auto" w:fill="E9EFF7"/>
          </w:rPr>
          <w:t>VZ_REQ_HVOLTE_34104</w:t>
        </w:r>
        <w:r w:rsidR="00837E28">
          <w:rPr>
            <w:noProof/>
          </w:rPr>
          <w:tab/>
        </w:r>
        <w:r>
          <w:rPr>
            <w:noProof/>
          </w:rPr>
          <w:fldChar w:fldCharType="begin"/>
        </w:r>
        <w:r w:rsidR="00837E28">
          <w:rPr>
            <w:noProof/>
          </w:rPr>
          <w:instrText xml:space="preserve"> PAGEREF _Toc433712105 \h </w:instrText>
        </w:r>
        <w:r>
          <w:rPr>
            <w:noProof/>
          </w:rPr>
        </w:r>
        <w:r>
          <w:rPr>
            <w:noProof/>
          </w:rPr>
          <w:fldChar w:fldCharType="separate"/>
        </w:r>
        <w:r w:rsidR="00837E28">
          <w:rPr>
            <w:noProof/>
          </w:rPr>
          <w:t>37</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06" w:history="1">
        <w:r w:rsidR="00837E28" w:rsidRPr="00BB6A08">
          <w:rPr>
            <w:rStyle w:val="Hyperlink"/>
            <w:noProof/>
          </w:rPr>
          <w:t xml:space="preserve">5.3.5.1 CMAS SUPPORT </w:t>
        </w:r>
        <w:r w:rsidR="00837E28" w:rsidRPr="00BB6A08">
          <w:rPr>
            <w:rStyle w:val="Hyperlink"/>
            <w:noProof/>
            <w:shd w:val="clear" w:color="auto" w:fill="D6E3BC"/>
          </w:rPr>
          <w:t>VZ_REQ_HVOLTE_34154</w:t>
        </w:r>
        <w:r w:rsidR="00837E28">
          <w:rPr>
            <w:noProof/>
          </w:rPr>
          <w:tab/>
        </w:r>
        <w:r>
          <w:rPr>
            <w:noProof/>
          </w:rPr>
          <w:fldChar w:fldCharType="begin"/>
        </w:r>
        <w:r w:rsidR="00837E28">
          <w:rPr>
            <w:noProof/>
          </w:rPr>
          <w:instrText xml:space="preserve"> PAGEREF _Toc433712106 \h </w:instrText>
        </w:r>
        <w:r>
          <w:rPr>
            <w:noProof/>
          </w:rPr>
        </w:r>
        <w:r>
          <w:rPr>
            <w:noProof/>
          </w:rPr>
          <w:fldChar w:fldCharType="separate"/>
        </w:r>
        <w:r w:rsidR="00837E28">
          <w:rPr>
            <w:noProof/>
          </w:rPr>
          <w:t>37</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07" w:history="1">
        <w:r w:rsidR="00837E28" w:rsidRPr="00BB6A08">
          <w:rPr>
            <w:rStyle w:val="Hyperlink"/>
            <w:noProof/>
          </w:rPr>
          <w:t xml:space="preserve">5.4 REACQUIRING LTE </w:t>
        </w:r>
        <w:r w:rsidR="00837E28" w:rsidRPr="00BB6A08">
          <w:rPr>
            <w:rStyle w:val="Hyperlink"/>
            <w:noProof/>
            <w:shd w:val="clear" w:color="auto" w:fill="E9EFF7"/>
          </w:rPr>
          <w:t>VZ_REQ_HVOLTE_34105</w:t>
        </w:r>
        <w:r w:rsidR="00837E28">
          <w:rPr>
            <w:noProof/>
          </w:rPr>
          <w:tab/>
        </w:r>
        <w:r>
          <w:rPr>
            <w:noProof/>
          </w:rPr>
          <w:fldChar w:fldCharType="begin"/>
        </w:r>
        <w:r w:rsidR="00837E28">
          <w:rPr>
            <w:noProof/>
          </w:rPr>
          <w:instrText xml:space="preserve"> PAGEREF _Toc433712107 \h </w:instrText>
        </w:r>
        <w:r>
          <w:rPr>
            <w:noProof/>
          </w:rPr>
        </w:r>
        <w:r>
          <w:rPr>
            <w:noProof/>
          </w:rPr>
          <w:fldChar w:fldCharType="separate"/>
        </w:r>
        <w:r w:rsidR="00837E28">
          <w:rPr>
            <w:noProof/>
          </w:rPr>
          <w:t>37</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08" w:history="1">
        <w:r w:rsidR="00837E28" w:rsidRPr="00BB6A08">
          <w:rPr>
            <w:rStyle w:val="Hyperlink"/>
            <w:noProof/>
          </w:rPr>
          <w:t xml:space="preserve">5.4.1 After 1xRTT call </w:t>
        </w:r>
        <w:r w:rsidR="00837E28" w:rsidRPr="00BB6A08">
          <w:rPr>
            <w:rStyle w:val="Hyperlink"/>
            <w:noProof/>
            <w:shd w:val="clear" w:color="auto" w:fill="E9EFF7"/>
          </w:rPr>
          <w:t>VZ_REQ_HVOLTE_34106</w:t>
        </w:r>
        <w:r w:rsidR="00837E28">
          <w:rPr>
            <w:noProof/>
          </w:rPr>
          <w:tab/>
        </w:r>
        <w:r>
          <w:rPr>
            <w:noProof/>
          </w:rPr>
          <w:fldChar w:fldCharType="begin"/>
        </w:r>
        <w:r w:rsidR="00837E28">
          <w:rPr>
            <w:noProof/>
          </w:rPr>
          <w:instrText xml:space="preserve"> PAGEREF _Toc433712108 \h </w:instrText>
        </w:r>
        <w:r>
          <w:rPr>
            <w:noProof/>
          </w:rPr>
        </w:r>
        <w:r>
          <w:rPr>
            <w:noProof/>
          </w:rPr>
          <w:fldChar w:fldCharType="separate"/>
        </w:r>
        <w:r w:rsidR="00837E28">
          <w:rPr>
            <w:noProof/>
          </w:rPr>
          <w:t>37</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09" w:history="1">
        <w:r w:rsidR="00837E28" w:rsidRPr="00BB6A08">
          <w:rPr>
            <w:rStyle w:val="Hyperlink"/>
            <w:noProof/>
          </w:rPr>
          <w:t xml:space="preserve">5.4.1.1 AFTER 1XRTT CALL </w:t>
        </w:r>
        <w:r w:rsidR="00837E28" w:rsidRPr="00BB6A08">
          <w:rPr>
            <w:rStyle w:val="Hyperlink"/>
            <w:noProof/>
            <w:shd w:val="clear" w:color="auto" w:fill="D6E3BC"/>
          </w:rPr>
          <w:t>VZ_REQ_HVOLTE_34155</w:t>
        </w:r>
        <w:r w:rsidR="00837E28">
          <w:rPr>
            <w:noProof/>
          </w:rPr>
          <w:tab/>
        </w:r>
        <w:r>
          <w:rPr>
            <w:noProof/>
          </w:rPr>
          <w:fldChar w:fldCharType="begin"/>
        </w:r>
        <w:r w:rsidR="00837E28">
          <w:rPr>
            <w:noProof/>
          </w:rPr>
          <w:instrText xml:space="preserve"> PAGEREF _Toc433712109 \h </w:instrText>
        </w:r>
        <w:r>
          <w:rPr>
            <w:noProof/>
          </w:rPr>
        </w:r>
        <w:r>
          <w:rPr>
            <w:noProof/>
          </w:rPr>
          <w:fldChar w:fldCharType="separate"/>
        </w:r>
        <w:r w:rsidR="00837E28">
          <w:rPr>
            <w:noProof/>
          </w:rPr>
          <w:t>37</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10" w:history="1">
        <w:r w:rsidR="00837E28" w:rsidRPr="00BB6A08">
          <w:rPr>
            <w:rStyle w:val="Hyperlink"/>
            <w:noProof/>
          </w:rPr>
          <w:t xml:space="preserve">5.4.2 IRAT Transition </w:t>
        </w:r>
        <w:r w:rsidR="00837E28" w:rsidRPr="00BB6A08">
          <w:rPr>
            <w:rStyle w:val="Hyperlink"/>
            <w:noProof/>
            <w:shd w:val="clear" w:color="auto" w:fill="E9EFF7"/>
          </w:rPr>
          <w:t>VZ_REQ_HVOLTE_34107</w:t>
        </w:r>
        <w:r w:rsidR="00837E28">
          <w:rPr>
            <w:noProof/>
          </w:rPr>
          <w:tab/>
        </w:r>
        <w:r>
          <w:rPr>
            <w:noProof/>
          </w:rPr>
          <w:fldChar w:fldCharType="begin"/>
        </w:r>
        <w:r w:rsidR="00837E28">
          <w:rPr>
            <w:noProof/>
          </w:rPr>
          <w:instrText xml:space="preserve"> PAGEREF _Toc433712110 \h </w:instrText>
        </w:r>
        <w:r>
          <w:rPr>
            <w:noProof/>
          </w:rPr>
        </w:r>
        <w:r>
          <w:rPr>
            <w:noProof/>
          </w:rPr>
          <w:fldChar w:fldCharType="separate"/>
        </w:r>
        <w:r w:rsidR="00837E28">
          <w:rPr>
            <w:noProof/>
          </w:rPr>
          <w:t>38</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11" w:history="1">
        <w:r w:rsidR="00837E28" w:rsidRPr="00BB6A08">
          <w:rPr>
            <w:rStyle w:val="Hyperlink"/>
            <w:noProof/>
          </w:rPr>
          <w:t xml:space="preserve">5.4.2.1 IRAT TRANSITION </w:t>
        </w:r>
        <w:r w:rsidR="00837E28" w:rsidRPr="00BB6A08">
          <w:rPr>
            <w:rStyle w:val="Hyperlink"/>
            <w:noProof/>
            <w:shd w:val="clear" w:color="auto" w:fill="D6E3BC"/>
          </w:rPr>
          <w:t>VZ_REQ_HVOLTE_34156</w:t>
        </w:r>
        <w:r w:rsidR="00837E28">
          <w:rPr>
            <w:noProof/>
          </w:rPr>
          <w:tab/>
        </w:r>
        <w:r>
          <w:rPr>
            <w:noProof/>
          </w:rPr>
          <w:fldChar w:fldCharType="begin"/>
        </w:r>
        <w:r w:rsidR="00837E28">
          <w:rPr>
            <w:noProof/>
          </w:rPr>
          <w:instrText xml:space="preserve"> PAGEREF _Toc433712111 \h </w:instrText>
        </w:r>
        <w:r>
          <w:rPr>
            <w:noProof/>
          </w:rPr>
        </w:r>
        <w:r>
          <w:rPr>
            <w:noProof/>
          </w:rPr>
          <w:fldChar w:fldCharType="separate"/>
        </w:r>
        <w:r w:rsidR="00837E28">
          <w:rPr>
            <w:noProof/>
          </w:rPr>
          <w:t>38</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12" w:history="1">
        <w:r w:rsidR="00837E28" w:rsidRPr="00BB6A08">
          <w:rPr>
            <w:rStyle w:val="Hyperlink"/>
            <w:noProof/>
          </w:rPr>
          <w:t xml:space="preserve">5.5 ROAMING OPERATIONS FOR HVOLTE DEVICES </w:t>
        </w:r>
        <w:r w:rsidR="00837E28" w:rsidRPr="00BB6A08">
          <w:rPr>
            <w:rStyle w:val="Hyperlink"/>
            <w:noProof/>
            <w:shd w:val="clear" w:color="auto" w:fill="E9EFF7"/>
          </w:rPr>
          <w:t>VZ_REQ_HVOLTE_34108</w:t>
        </w:r>
        <w:r w:rsidR="00837E28">
          <w:rPr>
            <w:noProof/>
          </w:rPr>
          <w:tab/>
        </w:r>
        <w:r>
          <w:rPr>
            <w:noProof/>
          </w:rPr>
          <w:fldChar w:fldCharType="begin"/>
        </w:r>
        <w:r w:rsidR="00837E28">
          <w:rPr>
            <w:noProof/>
          </w:rPr>
          <w:instrText xml:space="preserve"> PAGEREF _Toc433712112 \h </w:instrText>
        </w:r>
        <w:r>
          <w:rPr>
            <w:noProof/>
          </w:rPr>
        </w:r>
        <w:r>
          <w:rPr>
            <w:noProof/>
          </w:rPr>
          <w:fldChar w:fldCharType="separate"/>
        </w:r>
        <w:r w:rsidR="00837E28">
          <w:rPr>
            <w:noProof/>
          </w:rPr>
          <w:t>39</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13" w:history="1">
        <w:r w:rsidR="00837E28" w:rsidRPr="00BB6A08">
          <w:rPr>
            <w:rStyle w:val="Hyperlink"/>
            <w:noProof/>
          </w:rPr>
          <w:t xml:space="preserve">5.5.1 hVOLTE OPERATION ON EHPLMNS </w:t>
        </w:r>
        <w:r w:rsidR="00837E28" w:rsidRPr="00BB6A08">
          <w:rPr>
            <w:rStyle w:val="Hyperlink"/>
            <w:noProof/>
            <w:shd w:val="clear" w:color="auto" w:fill="E9EFF7"/>
          </w:rPr>
          <w:t>VZ_REQ_HVOLTE_38998</w:t>
        </w:r>
        <w:r w:rsidR="00837E28">
          <w:rPr>
            <w:noProof/>
          </w:rPr>
          <w:tab/>
        </w:r>
        <w:r>
          <w:rPr>
            <w:noProof/>
          </w:rPr>
          <w:fldChar w:fldCharType="begin"/>
        </w:r>
        <w:r w:rsidR="00837E28">
          <w:rPr>
            <w:noProof/>
          </w:rPr>
          <w:instrText xml:space="preserve"> PAGEREF _Toc433712113 \h </w:instrText>
        </w:r>
        <w:r>
          <w:rPr>
            <w:noProof/>
          </w:rPr>
        </w:r>
        <w:r>
          <w:rPr>
            <w:noProof/>
          </w:rPr>
          <w:fldChar w:fldCharType="separate"/>
        </w:r>
        <w:r w:rsidR="00837E28">
          <w:rPr>
            <w:noProof/>
          </w:rPr>
          <w:t>39</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14" w:history="1">
        <w:r w:rsidR="00837E28" w:rsidRPr="00BB6A08">
          <w:rPr>
            <w:rStyle w:val="Hyperlink"/>
            <w:noProof/>
          </w:rPr>
          <w:t xml:space="preserve">5.5.1.1 EHPLMN hVOLTE BEHAVIOR </w:t>
        </w:r>
        <w:r w:rsidR="00837E28" w:rsidRPr="00BB6A08">
          <w:rPr>
            <w:rStyle w:val="Hyperlink"/>
            <w:noProof/>
            <w:shd w:val="clear" w:color="auto" w:fill="D6E3BC"/>
          </w:rPr>
          <w:t>VZ_REQ_HVOLTE_38999</w:t>
        </w:r>
        <w:r w:rsidR="00837E28">
          <w:rPr>
            <w:noProof/>
          </w:rPr>
          <w:tab/>
        </w:r>
        <w:r>
          <w:rPr>
            <w:noProof/>
          </w:rPr>
          <w:fldChar w:fldCharType="begin"/>
        </w:r>
        <w:r w:rsidR="00837E28">
          <w:rPr>
            <w:noProof/>
          </w:rPr>
          <w:instrText xml:space="preserve"> PAGEREF _Toc433712114 \h </w:instrText>
        </w:r>
        <w:r>
          <w:rPr>
            <w:noProof/>
          </w:rPr>
        </w:r>
        <w:r>
          <w:rPr>
            <w:noProof/>
          </w:rPr>
          <w:fldChar w:fldCharType="separate"/>
        </w:r>
        <w:r w:rsidR="00837E28">
          <w:rPr>
            <w:noProof/>
          </w:rPr>
          <w:t>39</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15" w:history="1">
        <w:r w:rsidR="00837E28" w:rsidRPr="00BB6A08">
          <w:rPr>
            <w:rStyle w:val="Hyperlink"/>
            <w:noProof/>
          </w:rPr>
          <w:t xml:space="preserve">5.5.2 LTE Roaming for hVoLTE Devices that do NOT Support IMS Roaming </w:t>
        </w:r>
        <w:r w:rsidR="00837E28" w:rsidRPr="00BB6A08">
          <w:rPr>
            <w:rStyle w:val="Hyperlink"/>
            <w:noProof/>
            <w:shd w:val="clear" w:color="auto" w:fill="E9EFF7"/>
          </w:rPr>
          <w:t>VZ_REQ_HVOLTE_34109</w:t>
        </w:r>
        <w:r w:rsidR="00837E28">
          <w:rPr>
            <w:noProof/>
          </w:rPr>
          <w:tab/>
        </w:r>
        <w:r>
          <w:rPr>
            <w:noProof/>
          </w:rPr>
          <w:fldChar w:fldCharType="begin"/>
        </w:r>
        <w:r w:rsidR="00837E28">
          <w:rPr>
            <w:noProof/>
          </w:rPr>
          <w:instrText xml:space="preserve"> PAGEREF _Toc433712115 \h </w:instrText>
        </w:r>
        <w:r>
          <w:rPr>
            <w:noProof/>
          </w:rPr>
        </w:r>
        <w:r>
          <w:rPr>
            <w:noProof/>
          </w:rPr>
          <w:fldChar w:fldCharType="separate"/>
        </w:r>
        <w:r w:rsidR="00837E28">
          <w:rPr>
            <w:noProof/>
          </w:rPr>
          <w:t>39</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16" w:history="1">
        <w:r w:rsidR="00837E28" w:rsidRPr="00BB6A08">
          <w:rPr>
            <w:rStyle w:val="Hyperlink"/>
            <w:noProof/>
          </w:rPr>
          <w:t xml:space="preserve">5.5.2.1 Req-1 </w:t>
        </w:r>
        <w:r w:rsidR="00837E28" w:rsidRPr="00BB6A08">
          <w:rPr>
            <w:rStyle w:val="Hyperlink"/>
            <w:noProof/>
            <w:shd w:val="clear" w:color="auto" w:fill="D6E3BC"/>
          </w:rPr>
          <w:t>VZ_REQ_HVOLTE_34157</w:t>
        </w:r>
        <w:r w:rsidR="00837E28">
          <w:rPr>
            <w:noProof/>
          </w:rPr>
          <w:tab/>
        </w:r>
        <w:r>
          <w:rPr>
            <w:noProof/>
          </w:rPr>
          <w:fldChar w:fldCharType="begin"/>
        </w:r>
        <w:r w:rsidR="00837E28">
          <w:rPr>
            <w:noProof/>
          </w:rPr>
          <w:instrText xml:space="preserve"> PAGEREF _Toc433712116 \h </w:instrText>
        </w:r>
        <w:r>
          <w:rPr>
            <w:noProof/>
          </w:rPr>
        </w:r>
        <w:r>
          <w:rPr>
            <w:noProof/>
          </w:rPr>
          <w:fldChar w:fldCharType="separate"/>
        </w:r>
        <w:r w:rsidR="00837E28">
          <w:rPr>
            <w:noProof/>
          </w:rPr>
          <w:t>39</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17" w:history="1">
        <w:r w:rsidR="00837E28" w:rsidRPr="00BB6A08">
          <w:rPr>
            <w:rStyle w:val="Hyperlink"/>
            <w:noProof/>
          </w:rPr>
          <w:t xml:space="preserve">5.5.2.2 Req-2 </w:t>
        </w:r>
        <w:r w:rsidR="00837E28" w:rsidRPr="00BB6A08">
          <w:rPr>
            <w:rStyle w:val="Hyperlink"/>
            <w:noProof/>
            <w:shd w:val="clear" w:color="auto" w:fill="D6E3BC"/>
          </w:rPr>
          <w:t>VZ_REQ_HVOLTE_34158</w:t>
        </w:r>
        <w:r w:rsidR="00837E28">
          <w:rPr>
            <w:noProof/>
          </w:rPr>
          <w:tab/>
        </w:r>
        <w:r>
          <w:rPr>
            <w:noProof/>
          </w:rPr>
          <w:fldChar w:fldCharType="begin"/>
        </w:r>
        <w:r w:rsidR="00837E28">
          <w:rPr>
            <w:noProof/>
          </w:rPr>
          <w:instrText xml:space="preserve"> PAGEREF _Toc433712117 \h </w:instrText>
        </w:r>
        <w:r>
          <w:rPr>
            <w:noProof/>
          </w:rPr>
        </w:r>
        <w:r>
          <w:rPr>
            <w:noProof/>
          </w:rPr>
          <w:fldChar w:fldCharType="separate"/>
        </w:r>
        <w:r w:rsidR="00837E28">
          <w:rPr>
            <w:noProof/>
          </w:rPr>
          <w:t>39</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18" w:history="1">
        <w:r w:rsidR="00837E28" w:rsidRPr="00BB6A08">
          <w:rPr>
            <w:rStyle w:val="Hyperlink"/>
            <w:noProof/>
          </w:rPr>
          <w:t xml:space="preserve">5.5.3 LTE Roaming for hVoLTE Devices that Support IMS Roaming </w:t>
        </w:r>
        <w:r w:rsidR="00837E28" w:rsidRPr="00BB6A08">
          <w:rPr>
            <w:rStyle w:val="Hyperlink"/>
            <w:noProof/>
            <w:shd w:val="clear" w:color="auto" w:fill="E9EFF7"/>
          </w:rPr>
          <w:t>VZ_REQ_HVOLTE_38504</w:t>
        </w:r>
        <w:r w:rsidR="00837E28">
          <w:rPr>
            <w:noProof/>
          </w:rPr>
          <w:tab/>
        </w:r>
        <w:r>
          <w:rPr>
            <w:noProof/>
          </w:rPr>
          <w:fldChar w:fldCharType="begin"/>
        </w:r>
        <w:r w:rsidR="00837E28">
          <w:rPr>
            <w:noProof/>
          </w:rPr>
          <w:instrText xml:space="preserve"> PAGEREF _Toc433712118 \h </w:instrText>
        </w:r>
        <w:r>
          <w:rPr>
            <w:noProof/>
          </w:rPr>
        </w:r>
        <w:r>
          <w:rPr>
            <w:noProof/>
          </w:rPr>
          <w:fldChar w:fldCharType="separate"/>
        </w:r>
        <w:r w:rsidR="00837E28">
          <w:rPr>
            <w:noProof/>
          </w:rPr>
          <w:t>40</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19" w:history="1">
        <w:r w:rsidR="00837E28" w:rsidRPr="00BB6A08">
          <w:rPr>
            <w:rStyle w:val="Hyperlink"/>
            <w:noProof/>
          </w:rPr>
          <w:t xml:space="preserve">5.5.3.1 LTE Roaming for hVoLTE Devices that Support IMS Roaming </w:t>
        </w:r>
        <w:r w:rsidR="00837E28" w:rsidRPr="00BB6A08">
          <w:rPr>
            <w:rStyle w:val="Hyperlink"/>
            <w:noProof/>
            <w:shd w:val="clear" w:color="auto" w:fill="D6E3BC"/>
          </w:rPr>
          <w:t>VZ_REQ_HVOLTE_38505</w:t>
        </w:r>
        <w:r w:rsidR="00837E28">
          <w:rPr>
            <w:noProof/>
          </w:rPr>
          <w:tab/>
        </w:r>
        <w:r>
          <w:rPr>
            <w:noProof/>
          </w:rPr>
          <w:fldChar w:fldCharType="begin"/>
        </w:r>
        <w:r w:rsidR="00837E28">
          <w:rPr>
            <w:noProof/>
          </w:rPr>
          <w:instrText xml:space="preserve"> PAGEREF _Toc433712119 \h </w:instrText>
        </w:r>
        <w:r>
          <w:rPr>
            <w:noProof/>
          </w:rPr>
        </w:r>
        <w:r>
          <w:rPr>
            <w:noProof/>
          </w:rPr>
          <w:fldChar w:fldCharType="separate"/>
        </w:r>
        <w:r w:rsidR="00837E28">
          <w:rPr>
            <w:noProof/>
          </w:rPr>
          <w:t>40</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20" w:history="1">
        <w:r w:rsidR="00837E28" w:rsidRPr="00BB6A08">
          <w:rPr>
            <w:rStyle w:val="Hyperlink"/>
            <w:noProof/>
          </w:rPr>
          <w:t xml:space="preserve">5.5.4 CDMA Roaming </w:t>
        </w:r>
        <w:r w:rsidR="00837E28" w:rsidRPr="00BB6A08">
          <w:rPr>
            <w:rStyle w:val="Hyperlink"/>
            <w:noProof/>
            <w:shd w:val="clear" w:color="auto" w:fill="E9EFF7"/>
          </w:rPr>
          <w:t>VZ_REQ_HVOLTE_34110</w:t>
        </w:r>
        <w:r w:rsidR="00837E28">
          <w:rPr>
            <w:noProof/>
          </w:rPr>
          <w:tab/>
        </w:r>
        <w:r>
          <w:rPr>
            <w:noProof/>
          </w:rPr>
          <w:fldChar w:fldCharType="begin"/>
        </w:r>
        <w:r w:rsidR="00837E28">
          <w:rPr>
            <w:noProof/>
          </w:rPr>
          <w:instrText xml:space="preserve"> PAGEREF _Toc433712120 \h </w:instrText>
        </w:r>
        <w:r>
          <w:rPr>
            <w:noProof/>
          </w:rPr>
        </w:r>
        <w:r>
          <w:rPr>
            <w:noProof/>
          </w:rPr>
          <w:fldChar w:fldCharType="separate"/>
        </w:r>
        <w:r w:rsidR="00837E28">
          <w:rPr>
            <w:noProof/>
          </w:rPr>
          <w:t>40</w:t>
        </w:r>
        <w:r>
          <w:rPr>
            <w:noProof/>
          </w:rPr>
          <w:fldChar w:fldCharType="end"/>
        </w:r>
      </w:hyperlink>
    </w:p>
    <w:p w:rsidR="00837E28" w:rsidRDefault="00037DAB">
      <w:pPr>
        <w:pStyle w:val="TOC7"/>
        <w:tabs>
          <w:tab w:val="right" w:leader="dot" w:pos="10870"/>
        </w:tabs>
        <w:rPr>
          <w:rFonts w:asciiTheme="minorHAnsi" w:eastAsiaTheme="minorEastAsia" w:hAnsiTheme="minorHAnsi" w:cstheme="minorBidi"/>
          <w:noProof/>
          <w:lang w:bidi="ar-SA"/>
        </w:rPr>
      </w:pPr>
      <w:hyperlink w:anchor="_Toc433712121" w:history="1">
        <w:r w:rsidR="00837E28" w:rsidRPr="00BB6A08">
          <w:rPr>
            <w:rStyle w:val="Hyperlink"/>
            <w:noProof/>
          </w:rPr>
          <w:t xml:space="preserve">5.5.4.1 CDMA ROAMING </w:t>
        </w:r>
        <w:r w:rsidR="00837E28" w:rsidRPr="00BB6A08">
          <w:rPr>
            <w:rStyle w:val="Hyperlink"/>
            <w:noProof/>
            <w:shd w:val="clear" w:color="auto" w:fill="D6E3BC"/>
          </w:rPr>
          <w:t>VZ_REQ_HVOLTE_34159</w:t>
        </w:r>
        <w:r w:rsidR="00837E28">
          <w:rPr>
            <w:noProof/>
          </w:rPr>
          <w:tab/>
        </w:r>
        <w:r>
          <w:rPr>
            <w:noProof/>
          </w:rPr>
          <w:fldChar w:fldCharType="begin"/>
        </w:r>
        <w:r w:rsidR="00837E28">
          <w:rPr>
            <w:noProof/>
          </w:rPr>
          <w:instrText xml:space="preserve"> PAGEREF _Toc433712121 \h </w:instrText>
        </w:r>
        <w:r>
          <w:rPr>
            <w:noProof/>
          </w:rPr>
        </w:r>
        <w:r>
          <w:rPr>
            <w:noProof/>
          </w:rPr>
          <w:fldChar w:fldCharType="separate"/>
        </w:r>
        <w:r w:rsidR="00837E28">
          <w:rPr>
            <w:noProof/>
          </w:rPr>
          <w:t>40</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22" w:history="1">
        <w:r w:rsidR="00837E28" w:rsidRPr="00BB6A08">
          <w:rPr>
            <w:rStyle w:val="Hyperlink"/>
            <w:noProof/>
          </w:rPr>
          <w:t xml:space="preserve">5.6 TESTABILITY </w:t>
        </w:r>
        <w:r w:rsidR="00837E28" w:rsidRPr="00BB6A08">
          <w:rPr>
            <w:rStyle w:val="Hyperlink"/>
            <w:noProof/>
            <w:shd w:val="clear" w:color="auto" w:fill="E9EFF7"/>
          </w:rPr>
          <w:t>VZ_REQ_HVOLTE_36526</w:t>
        </w:r>
        <w:r w:rsidR="00837E28">
          <w:rPr>
            <w:noProof/>
          </w:rPr>
          <w:tab/>
        </w:r>
        <w:r>
          <w:rPr>
            <w:noProof/>
          </w:rPr>
          <w:fldChar w:fldCharType="begin"/>
        </w:r>
        <w:r w:rsidR="00837E28">
          <w:rPr>
            <w:noProof/>
          </w:rPr>
          <w:instrText xml:space="preserve"> PAGEREF _Toc433712122 \h </w:instrText>
        </w:r>
        <w:r>
          <w:rPr>
            <w:noProof/>
          </w:rPr>
        </w:r>
        <w:r>
          <w:rPr>
            <w:noProof/>
          </w:rPr>
          <w:fldChar w:fldCharType="separate"/>
        </w:r>
        <w:r w:rsidR="00837E28">
          <w:rPr>
            <w:noProof/>
          </w:rPr>
          <w:t>40</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23" w:history="1">
        <w:r w:rsidR="00837E28" w:rsidRPr="00BB6A08">
          <w:rPr>
            <w:rStyle w:val="Hyperlink"/>
            <w:noProof/>
          </w:rPr>
          <w:t xml:space="preserve">5.6.1 hVoLTE Test Mode Support </w:t>
        </w:r>
        <w:r w:rsidR="00837E28" w:rsidRPr="00BB6A08">
          <w:rPr>
            <w:rStyle w:val="Hyperlink"/>
            <w:noProof/>
            <w:shd w:val="clear" w:color="auto" w:fill="D6E3BC"/>
          </w:rPr>
          <w:t>VZ_REQ_HVOLTE_36527</w:t>
        </w:r>
        <w:r w:rsidR="00837E28">
          <w:rPr>
            <w:noProof/>
          </w:rPr>
          <w:tab/>
        </w:r>
        <w:r>
          <w:rPr>
            <w:noProof/>
          </w:rPr>
          <w:fldChar w:fldCharType="begin"/>
        </w:r>
        <w:r w:rsidR="00837E28">
          <w:rPr>
            <w:noProof/>
          </w:rPr>
          <w:instrText xml:space="preserve"> PAGEREF _Toc433712123 \h </w:instrText>
        </w:r>
        <w:r>
          <w:rPr>
            <w:noProof/>
          </w:rPr>
        </w:r>
        <w:r>
          <w:rPr>
            <w:noProof/>
          </w:rPr>
          <w:fldChar w:fldCharType="separate"/>
        </w:r>
        <w:r w:rsidR="00837E28">
          <w:rPr>
            <w:noProof/>
          </w:rPr>
          <w:t>40</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24" w:history="1">
        <w:r w:rsidR="00837E28" w:rsidRPr="00BB6A08">
          <w:rPr>
            <w:rStyle w:val="Hyperlink"/>
            <w:noProof/>
          </w:rPr>
          <w:t xml:space="preserve">5.7 CDMA DISABLED </w:t>
        </w:r>
        <w:r w:rsidR="00837E28" w:rsidRPr="00BB6A08">
          <w:rPr>
            <w:rStyle w:val="Hyperlink"/>
            <w:noProof/>
            <w:shd w:val="clear" w:color="auto" w:fill="E9EFF7"/>
          </w:rPr>
          <w:t>VZ_REQ_HVOLTE_37281</w:t>
        </w:r>
        <w:r w:rsidR="00837E28">
          <w:rPr>
            <w:noProof/>
          </w:rPr>
          <w:tab/>
        </w:r>
        <w:r>
          <w:rPr>
            <w:noProof/>
          </w:rPr>
          <w:fldChar w:fldCharType="begin"/>
        </w:r>
        <w:r w:rsidR="00837E28">
          <w:rPr>
            <w:noProof/>
          </w:rPr>
          <w:instrText xml:space="preserve"> PAGEREF _Toc433712124 \h </w:instrText>
        </w:r>
        <w:r>
          <w:rPr>
            <w:noProof/>
          </w:rPr>
        </w:r>
        <w:r>
          <w:rPr>
            <w:noProof/>
          </w:rPr>
          <w:fldChar w:fldCharType="separate"/>
        </w:r>
        <w:r w:rsidR="00837E28">
          <w:rPr>
            <w:noProof/>
          </w:rPr>
          <w:t>41</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125" w:history="1">
        <w:r w:rsidR="00837E28" w:rsidRPr="00BB6A08">
          <w:rPr>
            <w:rStyle w:val="Hyperlink"/>
            <w:noProof/>
          </w:rPr>
          <w:t xml:space="preserve">6 SCENARIOS </w:t>
        </w:r>
        <w:r w:rsidR="00837E28" w:rsidRPr="00BB6A08">
          <w:rPr>
            <w:rStyle w:val="Hyperlink"/>
            <w:noProof/>
            <w:shd w:val="clear" w:color="auto" w:fill="E9EFF7"/>
          </w:rPr>
          <w:t>VZ_REQ_HVOLTE_34111</w:t>
        </w:r>
        <w:r w:rsidR="00837E28">
          <w:rPr>
            <w:noProof/>
          </w:rPr>
          <w:tab/>
        </w:r>
        <w:r>
          <w:rPr>
            <w:noProof/>
          </w:rPr>
          <w:fldChar w:fldCharType="begin"/>
        </w:r>
        <w:r w:rsidR="00837E28">
          <w:rPr>
            <w:noProof/>
          </w:rPr>
          <w:instrText xml:space="preserve"> PAGEREF _Toc433712125 \h </w:instrText>
        </w:r>
        <w:r>
          <w:rPr>
            <w:noProof/>
          </w:rPr>
        </w:r>
        <w:r>
          <w:rPr>
            <w:noProof/>
          </w:rPr>
          <w:fldChar w:fldCharType="separate"/>
        </w:r>
        <w:r w:rsidR="00837E28">
          <w:rPr>
            <w:noProof/>
          </w:rPr>
          <w:t>41</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126" w:history="1">
        <w:r w:rsidR="00837E28" w:rsidRPr="00BB6A08">
          <w:rPr>
            <w:rStyle w:val="Hyperlink"/>
            <w:noProof/>
          </w:rPr>
          <w:t xml:space="preserve">7 PROVISIONING </w:t>
        </w:r>
        <w:r w:rsidR="00837E28" w:rsidRPr="00BB6A08">
          <w:rPr>
            <w:rStyle w:val="Hyperlink"/>
            <w:noProof/>
            <w:shd w:val="clear" w:color="auto" w:fill="E9EFF7"/>
          </w:rPr>
          <w:t>VZ_REQ_HVOLTE_34112</w:t>
        </w:r>
        <w:r w:rsidR="00837E28">
          <w:rPr>
            <w:noProof/>
          </w:rPr>
          <w:tab/>
        </w:r>
        <w:r>
          <w:rPr>
            <w:noProof/>
          </w:rPr>
          <w:fldChar w:fldCharType="begin"/>
        </w:r>
        <w:r w:rsidR="00837E28">
          <w:rPr>
            <w:noProof/>
          </w:rPr>
          <w:instrText xml:space="preserve"> PAGEREF _Toc433712126 \h </w:instrText>
        </w:r>
        <w:r>
          <w:rPr>
            <w:noProof/>
          </w:rPr>
        </w:r>
        <w:r>
          <w:rPr>
            <w:noProof/>
          </w:rPr>
          <w:fldChar w:fldCharType="separate"/>
        </w:r>
        <w:r w:rsidR="00837E28">
          <w:rPr>
            <w:noProof/>
          </w:rPr>
          <w:t>41</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27" w:history="1">
        <w:r w:rsidR="00837E28" w:rsidRPr="00BB6A08">
          <w:rPr>
            <w:rStyle w:val="Hyperlink"/>
            <w:noProof/>
          </w:rPr>
          <w:t xml:space="preserve">7.1 TIMER_VZW </w:t>
        </w:r>
        <w:r w:rsidR="00837E28" w:rsidRPr="00BB6A08">
          <w:rPr>
            <w:rStyle w:val="Hyperlink"/>
            <w:noProof/>
            <w:shd w:val="clear" w:color="auto" w:fill="E9EFF7"/>
          </w:rPr>
          <w:t>VZ_REQ_HVOLTE_34113</w:t>
        </w:r>
        <w:r w:rsidR="00837E28">
          <w:rPr>
            <w:noProof/>
          </w:rPr>
          <w:tab/>
        </w:r>
        <w:r>
          <w:rPr>
            <w:noProof/>
          </w:rPr>
          <w:fldChar w:fldCharType="begin"/>
        </w:r>
        <w:r w:rsidR="00837E28">
          <w:rPr>
            <w:noProof/>
          </w:rPr>
          <w:instrText xml:space="preserve"> PAGEREF _Toc433712127 \h </w:instrText>
        </w:r>
        <w:r>
          <w:rPr>
            <w:noProof/>
          </w:rPr>
        </w:r>
        <w:r>
          <w:rPr>
            <w:noProof/>
          </w:rPr>
          <w:fldChar w:fldCharType="separate"/>
        </w:r>
        <w:r w:rsidR="00837E28">
          <w:rPr>
            <w:noProof/>
          </w:rPr>
          <w:t>42</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28" w:history="1">
        <w:r w:rsidR="00837E28" w:rsidRPr="00BB6A08">
          <w:rPr>
            <w:rStyle w:val="Hyperlink"/>
            <w:noProof/>
          </w:rPr>
          <w:t xml:space="preserve">7.1.1 Req-1 </w:t>
        </w:r>
        <w:r w:rsidR="00837E28" w:rsidRPr="00BB6A08">
          <w:rPr>
            <w:rStyle w:val="Hyperlink"/>
            <w:noProof/>
            <w:shd w:val="clear" w:color="auto" w:fill="D6E3BC"/>
          </w:rPr>
          <w:t>VZ_REQ_HVOLTE_34160</w:t>
        </w:r>
        <w:r w:rsidR="00837E28">
          <w:rPr>
            <w:noProof/>
          </w:rPr>
          <w:tab/>
        </w:r>
        <w:r>
          <w:rPr>
            <w:noProof/>
          </w:rPr>
          <w:fldChar w:fldCharType="begin"/>
        </w:r>
        <w:r w:rsidR="00837E28">
          <w:rPr>
            <w:noProof/>
          </w:rPr>
          <w:instrText xml:space="preserve"> PAGEREF _Toc433712128 \h </w:instrText>
        </w:r>
        <w:r>
          <w:rPr>
            <w:noProof/>
          </w:rPr>
        </w:r>
        <w:r>
          <w:rPr>
            <w:noProof/>
          </w:rPr>
          <w:fldChar w:fldCharType="separate"/>
        </w:r>
        <w:r w:rsidR="00837E28">
          <w:rPr>
            <w:noProof/>
          </w:rPr>
          <w:t>42</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29" w:history="1">
        <w:r w:rsidR="00837E28" w:rsidRPr="00BB6A08">
          <w:rPr>
            <w:rStyle w:val="Hyperlink"/>
            <w:noProof/>
          </w:rPr>
          <w:t xml:space="preserve">7.1.2 Req-2 </w:t>
        </w:r>
        <w:r w:rsidR="00837E28" w:rsidRPr="00BB6A08">
          <w:rPr>
            <w:rStyle w:val="Hyperlink"/>
            <w:noProof/>
            <w:shd w:val="clear" w:color="auto" w:fill="D6E3BC"/>
          </w:rPr>
          <w:t>VZ_REQ_HVOLTE_34161</w:t>
        </w:r>
        <w:r w:rsidR="00837E28">
          <w:rPr>
            <w:noProof/>
          </w:rPr>
          <w:tab/>
        </w:r>
        <w:r>
          <w:rPr>
            <w:noProof/>
          </w:rPr>
          <w:fldChar w:fldCharType="begin"/>
        </w:r>
        <w:r w:rsidR="00837E28">
          <w:rPr>
            <w:noProof/>
          </w:rPr>
          <w:instrText xml:space="preserve"> PAGEREF _Toc433712129 \h </w:instrText>
        </w:r>
        <w:r>
          <w:rPr>
            <w:noProof/>
          </w:rPr>
        </w:r>
        <w:r>
          <w:rPr>
            <w:noProof/>
          </w:rPr>
          <w:fldChar w:fldCharType="separate"/>
        </w:r>
        <w:r w:rsidR="00837E28">
          <w:rPr>
            <w:noProof/>
          </w:rPr>
          <w:t>42</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30" w:history="1">
        <w:r w:rsidR="00837E28" w:rsidRPr="00BB6A08">
          <w:rPr>
            <w:rStyle w:val="Hyperlink"/>
            <w:noProof/>
          </w:rPr>
          <w:t xml:space="preserve">7.2 TDELAY </w:t>
        </w:r>
        <w:r w:rsidR="00837E28" w:rsidRPr="00BB6A08">
          <w:rPr>
            <w:rStyle w:val="Hyperlink"/>
            <w:noProof/>
            <w:shd w:val="clear" w:color="auto" w:fill="E9EFF7"/>
          </w:rPr>
          <w:t>VZ_REQ_HVOLTE_34114</w:t>
        </w:r>
        <w:r w:rsidR="00837E28">
          <w:rPr>
            <w:noProof/>
          </w:rPr>
          <w:tab/>
        </w:r>
        <w:r>
          <w:rPr>
            <w:noProof/>
          </w:rPr>
          <w:fldChar w:fldCharType="begin"/>
        </w:r>
        <w:r w:rsidR="00837E28">
          <w:rPr>
            <w:noProof/>
          </w:rPr>
          <w:instrText xml:space="preserve"> PAGEREF _Toc433712130 \h </w:instrText>
        </w:r>
        <w:r>
          <w:rPr>
            <w:noProof/>
          </w:rPr>
        </w:r>
        <w:r>
          <w:rPr>
            <w:noProof/>
          </w:rPr>
          <w:fldChar w:fldCharType="separate"/>
        </w:r>
        <w:r w:rsidR="00837E28">
          <w:rPr>
            <w:noProof/>
          </w:rPr>
          <w:t>42</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31" w:history="1">
        <w:r w:rsidR="00837E28" w:rsidRPr="00BB6A08">
          <w:rPr>
            <w:rStyle w:val="Hyperlink"/>
            <w:noProof/>
          </w:rPr>
          <w:t xml:space="preserve">7.2.1 TDELAY </w:t>
        </w:r>
        <w:r w:rsidR="00837E28" w:rsidRPr="00BB6A08">
          <w:rPr>
            <w:rStyle w:val="Hyperlink"/>
            <w:noProof/>
            <w:shd w:val="clear" w:color="auto" w:fill="D6E3BC"/>
          </w:rPr>
          <w:t>VZ_REQ_HVOLTE_34162</w:t>
        </w:r>
        <w:r w:rsidR="00837E28">
          <w:rPr>
            <w:noProof/>
          </w:rPr>
          <w:tab/>
        </w:r>
        <w:r>
          <w:rPr>
            <w:noProof/>
          </w:rPr>
          <w:fldChar w:fldCharType="begin"/>
        </w:r>
        <w:r w:rsidR="00837E28">
          <w:rPr>
            <w:noProof/>
          </w:rPr>
          <w:instrText xml:space="preserve"> PAGEREF _Toc433712131 \h </w:instrText>
        </w:r>
        <w:r>
          <w:rPr>
            <w:noProof/>
          </w:rPr>
        </w:r>
        <w:r>
          <w:rPr>
            <w:noProof/>
          </w:rPr>
          <w:fldChar w:fldCharType="separate"/>
        </w:r>
        <w:r w:rsidR="00837E28">
          <w:rPr>
            <w:noProof/>
          </w:rPr>
          <w:t>42</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32" w:history="1">
        <w:r w:rsidR="00837E28" w:rsidRPr="00BB6A08">
          <w:rPr>
            <w:rStyle w:val="Hyperlink"/>
            <w:noProof/>
          </w:rPr>
          <w:t xml:space="preserve">7.3 SILENT_REDIAL_ENABLE </w:t>
        </w:r>
        <w:r w:rsidR="00837E28" w:rsidRPr="00BB6A08">
          <w:rPr>
            <w:rStyle w:val="Hyperlink"/>
            <w:noProof/>
            <w:shd w:val="clear" w:color="auto" w:fill="E9EFF7"/>
          </w:rPr>
          <w:t>VZ_REQ_HVOLTE_34115</w:t>
        </w:r>
        <w:r w:rsidR="00837E28">
          <w:rPr>
            <w:noProof/>
          </w:rPr>
          <w:tab/>
        </w:r>
        <w:r>
          <w:rPr>
            <w:noProof/>
          </w:rPr>
          <w:fldChar w:fldCharType="begin"/>
        </w:r>
        <w:r w:rsidR="00837E28">
          <w:rPr>
            <w:noProof/>
          </w:rPr>
          <w:instrText xml:space="preserve"> PAGEREF _Toc433712132 \h </w:instrText>
        </w:r>
        <w:r>
          <w:rPr>
            <w:noProof/>
          </w:rPr>
        </w:r>
        <w:r>
          <w:rPr>
            <w:noProof/>
          </w:rPr>
          <w:fldChar w:fldCharType="separate"/>
        </w:r>
        <w:r w:rsidR="00837E28">
          <w:rPr>
            <w:noProof/>
          </w:rPr>
          <w:t>42</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33" w:history="1">
        <w:r w:rsidR="00837E28" w:rsidRPr="00BB6A08">
          <w:rPr>
            <w:rStyle w:val="Hyperlink"/>
            <w:noProof/>
          </w:rPr>
          <w:t xml:space="preserve">7.3.1 SILENT_REDIAL_ENABLE </w:t>
        </w:r>
        <w:r w:rsidR="00837E28" w:rsidRPr="00BB6A08">
          <w:rPr>
            <w:rStyle w:val="Hyperlink"/>
            <w:noProof/>
            <w:shd w:val="clear" w:color="auto" w:fill="D6E3BC"/>
          </w:rPr>
          <w:t>VZ_REQ_HVOLTE_34163</w:t>
        </w:r>
        <w:r w:rsidR="00837E28">
          <w:rPr>
            <w:noProof/>
          </w:rPr>
          <w:tab/>
        </w:r>
        <w:r>
          <w:rPr>
            <w:noProof/>
          </w:rPr>
          <w:fldChar w:fldCharType="begin"/>
        </w:r>
        <w:r w:rsidR="00837E28">
          <w:rPr>
            <w:noProof/>
          </w:rPr>
          <w:instrText xml:space="preserve"> PAGEREF _Toc433712133 \h </w:instrText>
        </w:r>
        <w:r>
          <w:rPr>
            <w:noProof/>
          </w:rPr>
        </w:r>
        <w:r>
          <w:rPr>
            <w:noProof/>
          </w:rPr>
          <w:fldChar w:fldCharType="separate"/>
        </w:r>
        <w:r w:rsidR="00837E28">
          <w:rPr>
            <w:noProof/>
          </w:rPr>
          <w:t>43</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34" w:history="1">
        <w:r w:rsidR="00837E28" w:rsidRPr="00BB6A08">
          <w:rPr>
            <w:rStyle w:val="Hyperlink"/>
            <w:noProof/>
          </w:rPr>
          <w:t xml:space="preserve">7.4 TVOLTE_HYS </w:t>
        </w:r>
        <w:r w:rsidR="00837E28" w:rsidRPr="00BB6A08">
          <w:rPr>
            <w:rStyle w:val="Hyperlink"/>
            <w:noProof/>
            <w:shd w:val="clear" w:color="auto" w:fill="E9EFF7"/>
          </w:rPr>
          <w:t>VZW_REQ_HVOLTE_35617</w:t>
        </w:r>
        <w:r w:rsidR="00837E28">
          <w:rPr>
            <w:noProof/>
          </w:rPr>
          <w:tab/>
        </w:r>
        <w:r>
          <w:rPr>
            <w:noProof/>
          </w:rPr>
          <w:fldChar w:fldCharType="begin"/>
        </w:r>
        <w:r w:rsidR="00837E28">
          <w:rPr>
            <w:noProof/>
          </w:rPr>
          <w:instrText xml:space="preserve"> PAGEREF _Toc433712134 \h </w:instrText>
        </w:r>
        <w:r>
          <w:rPr>
            <w:noProof/>
          </w:rPr>
        </w:r>
        <w:r>
          <w:rPr>
            <w:noProof/>
          </w:rPr>
          <w:fldChar w:fldCharType="separate"/>
        </w:r>
        <w:r w:rsidR="00837E28">
          <w:rPr>
            <w:noProof/>
          </w:rPr>
          <w:t>43</w:t>
        </w:r>
        <w:r>
          <w:rPr>
            <w:noProof/>
          </w:rPr>
          <w:fldChar w:fldCharType="end"/>
        </w:r>
      </w:hyperlink>
    </w:p>
    <w:p w:rsidR="00837E28" w:rsidRDefault="00037DAB">
      <w:pPr>
        <w:pStyle w:val="TOC6"/>
        <w:tabs>
          <w:tab w:val="right" w:leader="dot" w:pos="10870"/>
        </w:tabs>
        <w:rPr>
          <w:rFonts w:asciiTheme="minorHAnsi" w:eastAsiaTheme="minorEastAsia" w:hAnsiTheme="minorHAnsi" w:cstheme="minorBidi"/>
          <w:noProof/>
          <w:lang w:bidi="ar-SA"/>
        </w:rPr>
      </w:pPr>
      <w:hyperlink w:anchor="_Toc433712135" w:history="1">
        <w:r w:rsidR="00837E28" w:rsidRPr="00BB6A08">
          <w:rPr>
            <w:rStyle w:val="Hyperlink"/>
            <w:noProof/>
          </w:rPr>
          <w:t xml:space="preserve">7.4.1 TVoLTE_HYS </w:t>
        </w:r>
        <w:r w:rsidR="00837E28" w:rsidRPr="00BB6A08">
          <w:rPr>
            <w:rStyle w:val="Hyperlink"/>
            <w:noProof/>
            <w:shd w:val="clear" w:color="auto" w:fill="D6E3BC"/>
          </w:rPr>
          <w:t>VZ_REQ_HVOLTE_35618</w:t>
        </w:r>
        <w:r w:rsidR="00837E28">
          <w:rPr>
            <w:noProof/>
          </w:rPr>
          <w:tab/>
        </w:r>
        <w:r>
          <w:rPr>
            <w:noProof/>
          </w:rPr>
          <w:fldChar w:fldCharType="begin"/>
        </w:r>
        <w:r w:rsidR="00837E28">
          <w:rPr>
            <w:noProof/>
          </w:rPr>
          <w:instrText xml:space="preserve"> PAGEREF _Toc433712135 \h </w:instrText>
        </w:r>
        <w:r>
          <w:rPr>
            <w:noProof/>
          </w:rPr>
        </w:r>
        <w:r>
          <w:rPr>
            <w:noProof/>
          </w:rPr>
          <w:fldChar w:fldCharType="separate"/>
        </w:r>
        <w:r w:rsidR="00837E28">
          <w:rPr>
            <w:noProof/>
          </w:rPr>
          <w:t>43</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36" w:history="1">
        <w:r w:rsidR="00837E28" w:rsidRPr="00BB6A08">
          <w:rPr>
            <w:rStyle w:val="Hyperlink"/>
            <w:noProof/>
          </w:rPr>
          <w:t xml:space="preserve">7.5 CDMA_ENABLED PARAMETER </w:t>
        </w:r>
        <w:r w:rsidR="00837E28" w:rsidRPr="00BB6A08">
          <w:rPr>
            <w:rStyle w:val="Hyperlink"/>
            <w:noProof/>
            <w:shd w:val="clear" w:color="auto" w:fill="E9EFF7"/>
          </w:rPr>
          <w:t>VZ_REQ_HVOLTE_37299</w:t>
        </w:r>
        <w:r w:rsidR="00837E28">
          <w:rPr>
            <w:noProof/>
          </w:rPr>
          <w:tab/>
        </w:r>
        <w:r>
          <w:rPr>
            <w:noProof/>
          </w:rPr>
          <w:fldChar w:fldCharType="begin"/>
        </w:r>
        <w:r w:rsidR="00837E28">
          <w:rPr>
            <w:noProof/>
          </w:rPr>
          <w:instrText xml:space="preserve"> PAGEREF _Toc433712136 \h </w:instrText>
        </w:r>
        <w:r>
          <w:rPr>
            <w:noProof/>
          </w:rPr>
        </w:r>
        <w:r>
          <w:rPr>
            <w:noProof/>
          </w:rPr>
          <w:fldChar w:fldCharType="separate"/>
        </w:r>
        <w:r w:rsidR="00837E28">
          <w:rPr>
            <w:noProof/>
          </w:rPr>
          <w:t>43</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137" w:history="1">
        <w:r w:rsidR="00837E28" w:rsidRPr="00BB6A08">
          <w:rPr>
            <w:rStyle w:val="Hyperlink"/>
            <w:noProof/>
          </w:rPr>
          <w:t xml:space="preserve">8 PERFORMANCE </w:t>
        </w:r>
        <w:r w:rsidR="00837E28" w:rsidRPr="00BB6A08">
          <w:rPr>
            <w:rStyle w:val="Hyperlink"/>
            <w:noProof/>
            <w:shd w:val="clear" w:color="auto" w:fill="E9EFF7"/>
          </w:rPr>
          <w:t>VZ_REQ_HVOLTE_34116</w:t>
        </w:r>
        <w:r w:rsidR="00837E28">
          <w:rPr>
            <w:noProof/>
          </w:rPr>
          <w:tab/>
        </w:r>
        <w:r>
          <w:rPr>
            <w:noProof/>
          </w:rPr>
          <w:fldChar w:fldCharType="begin"/>
        </w:r>
        <w:r w:rsidR="00837E28">
          <w:rPr>
            <w:noProof/>
          </w:rPr>
          <w:instrText xml:space="preserve"> PAGEREF _Toc433712137 \h </w:instrText>
        </w:r>
        <w:r>
          <w:rPr>
            <w:noProof/>
          </w:rPr>
        </w:r>
        <w:r>
          <w:rPr>
            <w:noProof/>
          </w:rPr>
          <w:fldChar w:fldCharType="separate"/>
        </w:r>
        <w:r w:rsidR="00837E28">
          <w:rPr>
            <w:noProof/>
          </w:rPr>
          <w:t>43</w:t>
        </w:r>
        <w:r>
          <w:rPr>
            <w:noProof/>
          </w:rPr>
          <w:fldChar w:fldCharType="end"/>
        </w:r>
      </w:hyperlink>
    </w:p>
    <w:p w:rsidR="00837E28" w:rsidRDefault="00037DAB">
      <w:pPr>
        <w:pStyle w:val="TOC5"/>
        <w:tabs>
          <w:tab w:val="right" w:leader="dot" w:pos="10870"/>
        </w:tabs>
        <w:rPr>
          <w:rFonts w:asciiTheme="minorHAnsi" w:eastAsiaTheme="minorEastAsia" w:hAnsiTheme="minorHAnsi" w:cstheme="minorBidi"/>
          <w:noProof/>
          <w:lang w:bidi="ar-SA"/>
        </w:rPr>
      </w:pPr>
      <w:hyperlink w:anchor="_Toc433712138" w:history="1">
        <w:r w:rsidR="00837E28" w:rsidRPr="00BB6A08">
          <w:rPr>
            <w:rStyle w:val="Hyperlink"/>
            <w:noProof/>
          </w:rPr>
          <w:t xml:space="preserve">8.1 hVoLTE and feICIC Interaction </w:t>
        </w:r>
        <w:r w:rsidR="00837E28" w:rsidRPr="00BB6A08">
          <w:rPr>
            <w:rStyle w:val="Hyperlink"/>
            <w:noProof/>
            <w:shd w:val="clear" w:color="auto" w:fill="E9EFF7"/>
          </w:rPr>
          <w:t>VZ_REQ_HVOLTE_37926</w:t>
        </w:r>
        <w:r w:rsidR="00837E28">
          <w:rPr>
            <w:noProof/>
          </w:rPr>
          <w:tab/>
        </w:r>
        <w:r>
          <w:rPr>
            <w:noProof/>
          </w:rPr>
          <w:fldChar w:fldCharType="begin"/>
        </w:r>
        <w:r w:rsidR="00837E28">
          <w:rPr>
            <w:noProof/>
          </w:rPr>
          <w:instrText xml:space="preserve"> PAGEREF _Toc433712138 \h </w:instrText>
        </w:r>
        <w:r>
          <w:rPr>
            <w:noProof/>
          </w:rPr>
        </w:r>
        <w:r>
          <w:rPr>
            <w:noProof/>
          </w:rPr>
          <w:fldChar w:fldCharType="separate"/>
        </w:r>
        <w:r w:rsidR="00837E28">
          <w:rPr>
            <w:noProof/>
          </w:rPr>
          <w:t>43</w:t>
        </w:r>
        <w:r>
          <w:rPr>
            <w:noProof/>
          </w:rPr>
          <w:fldChar w:fldCharType="end"/>
        </w:r>
      </w:hyperlink>
    </w:p>
    <w:p w:rsidR="00837E28" w:rsidRDefault="00037DAB">
      <w:pPr>
        <w:pStyle w:val="TOC4"/>
        <w:tabs>
          <w:tab w:val="right" w:leader="dot" w:pos="10870"/>
        </w:tabs>
        <w:rPr>
          <w:rFonts w:asciiTheme="minorHAnsi" w:eastAsiaTheme="minorEastAsia" w:hAnsiTheme="minorHAnsi" w:cstheme="minorBidi"/>
          <w:noProof/>
          <w:lang w:bidi="ar-SA"/>
        </w:rPr>
      </w:pPr>
      <w:hyperlink w:anchor="_Toc433712139" w:history="1">
        <w:r w:rsidR="00837E28" w:rsidRPr="00BB6A08">
          <w:rPr>
            <w:rStyle w:val="Hyperlink"/>
            <w:noProof/>
          </w:rPr>
          <w:t xml:space="preserve">9 REFERENCES </w:t>
        </w:r>
        <w:r w:rsidR="00837E28" w:rsidRPr="00BB6A08">
          <w:rPr>
            <w:rStyle w:val="Hyperlink"/>
            <w:noProof/>
            <w:shd w:val="clear" w:color="auto" w:fill="E9EFF7"/>
          </w:rPr>
          <w:t>VZ_REQ_HVOLTE_34117</w:t>
        </w:r>
        <w:r w:rsidR="00837E28">
          <w:rPr>
            <w:noProof/>
          </w:rPr>
          <w:tab/>
        </w:r>
        <w:r>
          <w:rPr>
            <w:noProof/>
          </w:rPr>
          <w:fldChar w:fldCharType="begin"/>
        </w:r>
        <w:r w:rsidR="00837E28">
          <w:rPr>
            <w:noProof/>
          </w:rPr>
          <w:instrText xml:space="preserve"> PAGEREF _Toc433712139 \h </w:instrText>
        </w:r>
        <w:r>
          <w:rPr>
            <w:noProof/>
          </w:rPr>
        </w:r>
        <w:r>
          <w:rPr>
            <w:noProof/>
          </w:rPr>
          <w:fldChar w:fldCharType="separate"/>
        </w:r>
        <w:r w:rsidR="00837E28">
          <w:rPr>
            <w:noProof/>
          </w:rPr>
          <w:t>44</w:t>
        </w:r>
        <w:r>
          <w:rPr>
            <w:noProof/>
          </w:rPr>
          <w:fldChar w:fldCharType="end"/>
        </w:r>
      </w:hyperlink>
    </w:p>
    <w:p w:rsidR="0085749D" w:rsidRPr="00562275" w:rsidRDefault="00037DAB">
      <w:pPr>
        <w:rPr>
          <w:rFonts w:ascii="Calibri" w:hAnsi="Calibri"/>
          <w:b/>
          <w:bCs/>
          <w:noProof/>
          <w:sz w:val="20"/>
          <w:szCs w:val="20"/>
        </w:rPr>
      </w:pPr>
      <w:r w:rsidRPr="00562275">
        <w:rPr>
          <w:rFonts w:ascii="Calibri" w:hAnsi="Calibri"/>
          <w:b/>
          <w:bCs/>
          <w:noProof/>
          <w:sz w:val="20"/>
          <w:szCs w:val="20"/>
        </w:rPr>
        <w:fldChar w:fldCharType="end"/>
      </w:r>
    </w:p>
    <w:p w:rsidR="005F0463" w:rsidRPr="00562275" w:rsidRDefault="005431C4" w:rsidP="005F0463">
      <w:pPr>
        <w:rPr>
          <w:rFonts w:ascii="Calibri" w:hAnsi="Calibri"/>
        </w:rPr>
      </w:pPr>
      <w:r w:rsidRPr="00562275">
        <w:rPr>
          <w:rFonts w:ascii="Calibri" w:hAnsi="Calibri"/>
        </w:rPr>
        <w:br w:type="page"/>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217F0C" w:rsidP="001341F2">
            <w:pPr>
              <w:rPr>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3"/>
        <w:rPr>
          <w:noProof/>
        </w:rPr>
      </w:pPr>
      <w:bookmarkStart w:id="3" w:name="_Toc423082582"/>
      <w:bookmarkStart w:id="4" w:name="_Toc391526815"/>
      <w:bookmarkStart w:id="5" w:name="_Toc402444814"/>
      <w:bookmarkStart w:id="6" w:name="_Toc412643785"/>
      <w:bookmarkStart w:id="7" w:name="_Toc433712016"/>
      <w:r>
        <w:rPr>
          <w:noProof/>
        </w:rPr>
        <w:t>hVOLTE</w:t>
      </w:r>
      <w:bookmarkEnd w:id="3"/>
      <w:bookmarkEnd w:id="4"/>
      <w:bookmarkEnd w:id="5"/>
      <w:bookmarkEnd w:id="6"/>
      <w:bookmarkEnd w:id="7"/>
      <w:r>
        <w:rPr>
          <w:noProof/>
        </w:rPr>
        <w:t xml:space="preserve"> </w:t>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b/>
                <w:noProof/>
                <w:sz w:val="24"/>
                <w:lang w:bidi="ar-SA"/>
              </w:rPr>
              <w:t>Revision History</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298"/>
              <w:gridCol w:w="2566"/>
            </w:tblGrid>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jc w:val="center"/>
                    <w:rPr>
                      <w:noProof/>
                      <w:lang w:bidi="ar-SA"/>
                    </w:rPr>
                  </w:pPr>
                  <w:r>
                    <w:rPr>
                      <w:rFonts w:ascii="Times New Roman" w:eastAsia="Times New Roman" w:hAnsi="Times New Roman" w:cs="Times New Roman"/>
                      <w:b/>
                      <w:noProof/>
                      <w:sz w:val="24"/>
                      <w:lang w:bidi="ar-SA"/>
                    </w:rPr>
                    <w:t>Description of Changes</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b/>
                      <w:noProof/>
                      <w:sz w:val="24"/>
                      <w:lang w:bidi="ar-SA"/>
                    </w:rPr>
                    <w:t>Date</w:t>
                  </w:r>
                </w:p>
              </w:tc>
            </w:tr>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noProof/>
                      <w:lang w:bidi="ar-SA"/>
                    </w:rPr>
                  </w:pPr>
                  <w:r>
                    <w:rPr>
                      <w:rFonts w:ascii="Times New Roman" w:eastAsia="Times New Roman" w:hAnsi="Times New Roman" w:cs="Times New Roman"/>
                      <w:noProof/>
                      <w:sz w:val="24"/>
                      <w:lang w:bidi="ar-SA"/>
                    </w:rPr>
                    <w:t>Version 1.0</w:t>
                  </w:r>
                  <w:r>
                    <w:rPr>
                      <w:rFonts w:eastAsia="Arial"/>
                      <w:noProof/>
                      <w:sz w:val="16"/>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Initial version </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January 2014</w:t>
                  </w:r>
                </w:p>
              </w:tc>
            </w:tr>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noProof/>
                      <w:lang w:bidi="ar-SA"/>
                    </w:rPr>
                  </w:pPr>
                  <w:r>
                    <w:rPr>
                      <w:rFonts w:ascii="Times New Roman" w:eastAsia="Times New Roman" w:hAnsi="Times New Roman" w:cs="Times New Roman"/>
                      <w:noProof/>
                      <w:sz w:val="24"/>
                      <w:lang w:bidi="ar-SA"/>
                    </w:rPr>
                    <w:t>Version 2.0</w:t>
                  </w:r>
                  <w:r>
                    <w:rPr>
                      <w:rFonts w:eastAsia="Arial"/>
                      <w:noProof/>
                      <w:sz w:val="16"/>
                      <w:lang w:bidi="ar-SA"/>
                    </w:rPr>
                    <w:t xml:space="preserve">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Updates to sections: 4.1.2.2.3 (VZ_REQ_HVOLTE_34124), 4.1.3.2.1 (VZ_REQ_HVOLTE_34133), 5.3.1.2 (VZ_REQ_HVOLTE_34141), 5.3.1.3.1 (VZ_REQ_HVOLTE_35609), 5.3.2.1 (VZ_REQ_HVOLTE_34142), 5.3.3.1.1 (VZ_REQ_HVOLTE_34143), 5.3.3.2.1 (VZ_REQ_HVOLTE_34144), 5.3.3.11.1.1 (VZ_REQ_HVOLTE_35614), 5.3.3.11.2.1 (VZ_REQ_HVOLTE_35615), 5.3.3.12.1 (VZ_REQ_HVOLTE_35616), 5.3.5.1 (VZ_REQ_HVOLTE_34153), 5.4.1.1 (VZ_REQ_HVOLTE_34155), 7.4.1 (VZ_REQ_HVOLTE_35618)</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May 2014</w:t>
                  </w:r>
                </w:p>
              </w:tc>
            </w:tr>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noProof/>
                      <w:lang w:bidi="ar-SA"/>
                    </w:rPr>
                  </w:pPr>
                  <w:r>
                    <w:rPr>
                      <w:rFonts w:ascii="Times New Roman" w:eastAsia="Times New Roman" w:hAnsi="Times New Roman" w:cs="Times New Roman"/>
                      <w:noProof/>
                      <w:sz w:val="24"/>
                      <w:lang w:bidi="ar-SA"/>
                    </w:rPr>
                    <w:t>Version 3.0</w:t>
                  </w:r>
                  <w:r>
                    <w:rPr>
                      <w:rFonts w:eastAsia="Arial"/>
                      <w:noProof/>
                      <w:sz w:val="16"/>
                      <w:lang w:bidi="ar-SA"/>
                    </w:rPr>
                    <w:t xml:space="preserve">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Updates to sections: 4.1 (VZ_REQ_HVOLTE_34073), 4.1.1 (VZ_REQ_HVOLTE_34118), 4.1.2.1.1 (VZ_REQ_HVOLTE_34120), 4.1.2.3.2.1 (VZ_REQ_HVOLTE_34128), 4.1.2.3.3.1 (VZ_REQ_HVOLTE_34129), 4.1.3.1.2 (VZ_REQ_HVOLTE_34132), 4.1.3.2.1 (VZ_REQ_HVOLTE_34133), 4.1.3.3.1.1 (VZ_REQ_HVOLTE_34134), 4.3.1.3.2.1 (VZ_REQ_HVOLTE_35052), 5.3.1.2 (VZ_REQ_HVOLTE_34141), 5.3.3.1.1 (VZ_REQ_HVOLTE_34143), 5.3.3.2.1 (VZ_REQ_HVOLTE_34144), 5.3.3.11.2.1 (VZ_REQ_HVOLTE_35615), 5.3.3.12.1 (VZ_REQ_HVOLTE_35616), 5.4.2.1 (VZ_REQ_HVOLTE_34156), 5.6.1 (VZ_REQ_HVOLTE_36527), 7.4.1 (VZ_REQ_HVOLTE_35618)</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June 2014</w:t>
                  </w:r>
                </w:p>
              </w:tc>
            </w:tr>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noProof/>
                      <w:lang w:bidi="ar-SA"/>
                    </w:rPr>
                  </w:pPr>
                  <w:r>
                    <w:rPr>
                      <w:rFonts w:ascii="Times New Roman" w:eastAsia="Times New Roman" w:hAnsi="Times New Roman" w:cs="Times New Roman"/>
                      <w:noProof/>
                      <w:sz w:val="24"/>
                      <w:lang w:bidi="ar-SA"/>
                    </w:rPr>
                    <w:t>Version 4.0</w:t>
                  </w:r>
                  <w:r>
                    <w:rPr>
                      <w:rFonts w:eastAsia="Arial"/>
                      <w:noProof/>
                      <w:sz w:val="16"/>
                      <w:lang w:bidi="ar-SA"/>
                    </w:rPr>
                    <w:t xml:space="preserve">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Updates to sections: VZ_REQ_HVOLTE_34129, VZ_REQ_HVOLTE_37260, VZ_REQ_HVOLTE_34138, VZ_REQ_HVOLTE_34144, VZ_REQ_HVOLTE_34152, VZW_REQ_HVOLTE_35612, VZ_REQ_HVOLTE_37261, VZ_REQ_HVOLTE_35616, VZ_REQ_HVOLTE_37282, VZ_REQ_HVOLTE_37283, VZ_REQ_HVOLTE_37291, VZ_REQ_HVOLTE_37297, VZ_REQ_HVOLTE_37298, VZ_REQ_HVOLTE_37300, VZ_REQ_HVOLTE_34155</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October 2014</w:t>
                  </w:r>
                </w:p>
              </w:tc>
            </w:tr>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noProof/>
                      <w:lang w:bidi="ar-SA"/>
                    </w:rPr>
                  </w:pPr>
                  <w:r>
                    <w:rPr>
                      <w:rFonts w:ascii="Times New Roman" w:eastAsia="Times New Roman" w:hAnsi="Times New Roman" w:cs="Times New Roman"/>
                      <w:noProof/>
                      <w:sz w:val="24"/>
                      <w:lang w:bidi="ar-SA"/>
                    </w:rPr>
                    <w:t>Version 5.0</w:t>
                  </w:r>
                  <w:r>
                    <w:rPr>
                      <w:rFonts w:eastAsia="Arial"/>
                      <w:noProof/>
                      <w:sz w:val="16"/>
                      <w:lang w:bidi="ar-SA"/>
                    </w:rPr>
                    <w:t xml:space="preserve">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Updates to sections: VZ_REQ_HVOLTE_34121, VZ_REQ_HVOLTE_34130, VZ_REQ_HVOLTE_34133, VZ_REQ_HVOLTE_35615, VZ_REQ_HVOLTE_37282, VZ_REQ_HVOLTE_38020</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lastRenderedPageBreak/>
                    <w:t>February 2015</w:t>
                  </w:r>
                </w:p>
              </w:tc>
            </w:tr>
            <w:tr w:rsidR="006A1081" w:rsidTr="00261C8F">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noProof/>
                      <w:lang w:bidi="ar-SA"/>
                    </w:rPr>
                  </w:pPr>
                  <w:r>
                    <w:rPr>
                      <w:rFonts w:ascii="Times New Roman" w:eastAsia="Times New Roman" w:hAnsi="Times New Roman" w:cs="Times New Roman"/>
                      <w:noProof/>
                      <w:sz w:val="24"/>
                      <w:lang w:bidi="ar-SA"/>
                    </w:rPr>
                    <w:lastRenderedPageBreak/>
                    <w:t>Version 6.0</w:t>
                  </w:r>
                  <w:r>
                    <w:rPr>
                      <w:rFonts w:eastAsia="Arial"/>
                      <w:noProof/>
                      <w:sz w:val="16"/>
                      <w:lang w:bidi="ar-SA"/>
                    </w:rPr>
                    <w:t xml:space="preserve">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Updates to sections: VZ_REQ_HVOLTE_35614, VZ_REQ_HVOLTE_35615, VZ_REQ_HVOLTE_38020, VZ_REQ_HVOLTE_38999, VZ_REQ_HVOLTE_34157, VZ_REQ_HVOLTE_34158, VZ_REQ_HVOLTE_38505, VZ_REQ_HVOLTE_37926</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Removed: VZ_REQ_HVOLTE_37282, VZ_REQ_HVOLTE_37283, VZ_REQ_HVOLTE_37291, VZ_REQ_HVOLTE_37297, VZ_REQ_HVOLTE_37298, VZ_REQ_HVOLTE_37300</w:t>
                  </w:r>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June 2015</w:t>
                  </w:r>
                </w:p>
              </w:tc>
            </w:tr>
            <w:tr w:rsidR="006A1081" w:rsidTr="00261C8F">
              <w:trPr>
                <w:ins w:id="8" w:author="Vijay Guduru" w:date="2015-10-27T12:19:00Z"/>
              </w:trPr>
              <w:tc>
                <w:tcPr>
                  <w:tcW w:w="381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spacing w:after="280" w:afterAutospacing="1"/>
                    <w:rPr>
                      <w:ins w:id="9" w:author="Vijay Guduru" w:date="2015-10-27T12:19:00Z"/>
                      <w:noProof/>
                      <w:lang w:bidi="ar-SA"/>
                    </w:rPr>
                  </w:pPr>
                  <w:ins w:id="10" w:author="Vijay Guduru" w:date="2015-10-27T12:19:00Z">
                    <w:r>
                      <w:rPr>
                        <w:rFonts w:ascii="Times New Roman" w:eastAsia="Times New Roman" w:hAnsi="Times New Roman" w:cs="Times New Roman"/>
                        <w:noProof/>
                        <w:sz w:val="24"/>
                        <w:lang w:bidi="ar-SA"/>
                      </w:rPr>
                      <w:t>Version 7.0</w:t>
                    </w:r>
                    <w:r>
                      <w:rPr>
                        <w:rFonts w:eastAsia="Arial"/>
                        <w:noProof/>
                        <w:sz w:val="16"/>
                        <w:lang w:bidi="ar-SA"/>
                      </w:rPr>
                      <w:t xml:space="preserve"> </w:t>
                    </w:r>
                  </w:ins>
                </w:p>
                <w:p w:rsidR="006A1081" w:rsidRDefault="006A1081">
                  <w:pPr>
                    <w:rPr>
                      <w:ins w:id="11" w:author="Vijay Guduru" w:date="2015-10-27T12:19:00Z"/>
                      <w:noProof/>
                      <w:lang w:bidi="ar-SA"/>
                    </w:rPr>
                  </w:pPr>
                </w:p>
                <w:p w:rsidR="006A1081" w:rsidRDefault="005431C4">
                  <w:pPr>
                    <w:rPr>
                      <w:ins w:id="12" w:author="Vijay Guduru" w:date="2015-10-27T12:19:00Z"/>
                      <w:rFonts w:eastAsia="Arial"/>
                      <w:noProof/>
                      <w:sz w:val="16"/>
                      <w:lang w:bidi="ar-SA"/>
                    </w:rPr>
                  </w:pPr>
                  <w:ins w:id="13" w:author="Vijay Guduru" w:date="2015-10-27T12:19:00Z">
                    <w:r>
                      <w:rPr>
                        <w:rFonts w:ascii="Times New Roman" w:eastAsia="Times New Roman" w:hAnsi="Times New Roman" w:cs="Times New Roman"/>
                        <w:noProof/>
                        <w:sz w:val="24"/>
                        <w:lang w:bidi="ar-SA"/>
                      </w:rPr>
                      <w:t>Updates to sections: VZ_REQ_HVOLTE_34073, VZ_REQ_HVOLTE_34128, VZ_REQ_HVOLTE_34151</w:t>
                    </w:r>
                  </w:ins>
                </w:p>
              </w:tc>
              <w:tc>
                <w:tcPr>
                  <w:tcW w:w="118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ins w:id="14" w:author="Vijay Guduru" w:date="2015-10-27T12:19:00Z"/>
                      <w:noProof/>
                      <w:lang w:bidi="ar-SA"/>
                    </w:rPr>
                  </w:pPr>
                  <w:ins w:id="15" w:author="Vijay Guduru" w:date="2015-10-27T12:19:00Z">
                    <w:r>
                      <w:rPr>
                        <w:rFonts w:ascii="Times New Roman" w:eastAsia="Times New Roman" w:hAnsi="Times New Roman" w:cs="Times New Roman"/>
                        <w:noProof/>
                        <w:sz w:val="24"/>
                        <w:lang w:bidi="ar-SA"/>
                      </w:rPr>
                      <w:t>October 2015</w:t>
                    </w:r>
                  </w:ins>
                </w:p>
              </w:tc>
            </w:tr>
          </w:tbl>
          <w:p w:rsidR="006A1081" w:rsidRDefault="005431C4">
            <w:pPr>
              <w:rPr>
                <w:noProof/>
                <w:lang w:bidi="ar-SA"/>
              </w:rPr>
            </w:pPr>
            <w:r>
              <w:rPr>
                <w:rFonts w:eastAsia="Arial"/>
                <w:sz w:val="16"/>
              </w:rPr>
              <w:t>  </w:t>
            </w:r>
          </w:p>
          <w:p w:rsidR="006A1081" w:rsidRDefault="006A1081">
            <w:pPr>
              <w:spacing w:after="280" w:afterAutospacing="1"/>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16" w:name="_Toc423082583"/>
      <w:bookmarkStart w:id="17" w:name="_Toc391526816"/>
      <w:bookmarkStart w:id="18" w:name="_Toc402444815"/>
      <w:bookmarkStart w:id="19" w:name="_Toc412643786"/>
      <w:bookmarkStart w:id="20" w:name="_Toc433712017"/>
      <w:r>
        <w:rPr>
          <w:noProof/>
        </w:rPr>
        <w:t xml:space="preserve">INTRODUCTION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VZ_REQ_HVOLTE_34066</w:instrText>
      </w:r>
      <w:r>
        <w:rPr>
          <w:noProof/>
        </w:rPr>
        <w:instrText xml:space="preserve"> </w:instrText>
      </w:r>
      <w:r w:rsidR="00037DAB">
        <w:rPr>
          <w:noProof/>
        </w:rPr>
        <w:fldChar w:fldCharType="separate"/>
      </w:r>
      <w:r w:rsidR="00261C8F" w:rsidRPr="00A8430B">
        <w:rPr>
          <w:noProof/>
          <w:sz w:val="18"/>
          <w:shd w:val="clear" w:color="auto" w:fill="E9EFF7"/>
        </w:rPr>
        <w:t>VZ_REQ_HVOLTE_34066</w:t>
      </w:r>
      <w:bookmarkEnd w:id="16"/>
      <w:bookmarkEnd w:id="17"/>
      <w:bookmarkEnd w:id="18"/>
      <w:bookmarkEnd w:id="19"/>
      <w:bookmarkEnd w:id="2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Verizon Wireless is launching VoLTE voice service for enterprise and consumer customers. This document details VoLTE-to-1xRTT voice and SMS service fallback procedures for LTE-CDMA multi-mode devices that support LTE + 1xRTT hybrid Single Radio LTE operation.</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These devices are referred to as hybrid VoLTE devices (a.k.a., hVoLTE).</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In this document, the terms LTE (Long Term Evolution) and E-UTRA (Evolved Universal Terrestrial Radio Access) are considered equivalent.</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21" w:name="_Toc391398497"/>
      <w:bookmarkStart w:id="22" w:name="_Toc423082584"/>
      <w:bookmarkStart w:id="23" w:name="_Toc391526817"/>
      <w:bookmarkStart w:id="24" w:name="_Toc402444816"/>
      <w:bookmarkStart w:id="25" w:name="_Toc412643787"/>
      <w:bookmarkStart w:id="26" w:name="_Toc433712018"/>
      <w:r>
        <w:rPr>
          <w:noProof/>
        </w:rPr>
        <w:t>APPLICABILITY</w:t>
      </w:r>
      <w:bookmarkEnd w:id="21"/>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VZ_REQ_HVOLTE_34067</w:instrText>
      </w:r>
      <w:r>
        <w:rPr>
          <w:noProof/>
        </w:rPr>
        <w:instrText xml:space="preserve"> </w:instrText>
      </w:r>
      <w:r w:rsidR="00037DAB">
        <w:rPr>
          <w:noProof/>
        </w:rPr>
        <w:fldChar w:fldCharType="separate"/>
      </w:r>
      <w:r w:rsidR="00261C8F" w:rsidRPr="00A8430B">
        <w:rPr>
          <w:noProof/>
          <w:sz w:val="18"/>
          <w:shd w:val="clear" w:color="auto" w:fill="E9EFF7"/>
        </w:rPr>
        <w:t>VZ_REQ_HVOLTE_34067</w:t>
      </w:r>
      <w:bookmarkEnd w:id="22"/>
      <w:bookmarkEnd w:id="23"/>
      <w:bookmarkEnd w:id="24"/>
      <w:bookmarkEnd w:id="25"/>
      <w:bookmarkEnd w:id="2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These requirements apply to all Verizon Wireless type 1 and type 2 LTE devices that are VoLTE capable and support Hybrid VoLTE operation.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Device type is per the Verizon Wireless LTE Data Devices Requirements.</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b/>
                <w:noProof/>
                <w:sz w:val="24"/>
                <w:lang w:bidi="ar-SA"/>
              </w:rPr>
              <w:t xml:space="preserve"> </w:t>
            </w:r>
            <w:r>
              <w:rPr>
                <w:rFonts w:ascii="Times New Roman" w:eastAsia="Times New Roman" w:hAnsi="Times New Roman" w:cs="Times New Roman"/>
                <w:noProof/>
                <w:sz w:val="24"/>
                <w:lang w:bidi="ar-SA"/>
              </w:rPr>
              <w:t>Refer to "Roaming Operation for hVoLTE Device" section regarding roaming operation of hVoLTE devices.</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b/>
                <w:noProof/>
                <w:sz w:val="24"/>
                <w:lang w:bidi="ar-SA"/>
              </w:rPr>
              <w:t xml:space="preserve"> </w:t>
            </w:r>
            <w:r>
              <w:rPr>
                <w:rFonts w:ascii="Times New Roman" w:eastAsia="Times New Roman" w:hAnsi="Times New Roman" w:cs="Times New Roman"/>
                <w:noProof/>
                <w:sz w:val="24"/>
                <w:lang w:bidi="ar-SA"/>
              </w:rPr>
              <w:t>All requirements apply for all VoLTE calls both normal voice calls and TTY calls.</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While active on a 1xRTT call, the device shall use 1xRTT to add any additional calls. While active on the 1xRTT call, all 1xRTT calling features (e.g., call-waiting, 3-way calling, etc.) shall be available.</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34108</w:t>
            </w:r>
            <w:r>
              <w:rPr>
                <w:b/>
                <w:color w:val="17365D" w:themeColor="text2" w:themeShade="BF"/>
              </w:rPr>
              <w:t xml:space="preserve"> </w:t>
            </w:r>
            <w:r w:rsidRPr="008E5558">
              <w:rPr>
                <w:noProof/>
                <w:sz w:val="16"/>
              </w:rPr>
              <w:t>ROAMING</w:t>
            </w:r>
            <w:r w:rsidRPr="008E5558">
              <w:rPr>
                <w:sz w:val="16"/>
              </w:rPr>
              <w:t xml:space="preserve"> OPERATIONS FOR HVOLTE DEVICES</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LTEDATA</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50</w:t>
            </w:r>
            <w:r>
              <w:rPr>
                <w:b/>
                <w:color w:val="17365D" w:themeColor="text2" w:themeShade="BF"/>
              </w:rPr>
              <w:t xml:space="preserve"> </w:t>
            </w:r>
            <w:r w:rsidRPr="008E5558">
              <w:rPr>
                <w:noProof/>
                <w:sz w:val="16"/>
              </w:rPr>
              <w:t>LTE</w:t>
            </w:r>
            <w:r w:rsidRPr="008E5558">
              <w:rPr>
                <w:sz w:val="16"/>
              </w:rPr>
              <w:t xml:space="preserve"> Data Devices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5"/>
        <w:rPr>
          <w:noProof/>
        </w:rPr>
      </w:pPr>
      <w:bookmarkStart w:id="27" w:name="_Toc391398498"/>
      <w:bookmarkStart w:id="28" w:name="_Toc423082585"/>
      <w:bookmarkStart w:id="29" w:name="_Toc391526818"/>
      <w:bookmarkStart w:id="30" w:name="_Toc402444817"/>
      <w:bookmarkStart w:id="31" w:name="_Toc412643788"/>
      <w:bookmarkStart w:id="32" w:name="_Toc433712019"/>
      <w:r>
        <w:rPr>
          <w:noProof/>
        </w:rPr>
        <w:t>ACRONYMS/GLOSSARY/DEFINITIONS</w:t>
      </w:r>
      <w:bookmarkEnd w:id="2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VZ_REQ_HVOLTE_34068</w:instrText>
      </w:r>
      <w:r>
        <w:rPr>
          <w:noProof/>
        </w:rPr>
        <w:instrText xml:space="preserve"> </w:instrText>
      </w:r>
      <w:r w:rsidR="00037DAB">
        <w:rPr>
          <w:noProof/>
        </w:rPr>
        <w:fldChar w:fldCharType="separate"/>
      </w:r>
      <w:r w:rsidR="00261C8F" w:rsidRPr="00A8430B">
        <w:rPr>
          <w:noProof/>
          <w:sz w:val="18"/>
          <w:shd w:val="clear" w:color="auto" w:fill="E9EFF7"/>
        </w:rPr>
        <w:t>VZ_REQ_HVOLTE_34068</w:t>
      </w:r>
      <w:bookmarkEnd w:id="28"/>
      <w:bookmarkEnd w:id="29"/>
      <w:bookmarkEnd w:id="30"/>
      <w:bookmarkEnd w:id="31"/>
      <w:bookmarkEnd w:id="32"/>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This section defines acronyms and terms used throughout the document. For an extended list of Acronyms and Glossary terms refer to the Verizon Wireless Glossary.</w:t>
            </w:r>
          </w:p>
          <w:p w:rsidR="006A1081" w:rsidRDefault="005431C4">
            <w:pPr>
              <w:rPr>
                <w:noProof/>
                <w:lang w:bidi="ar-SA"/>
              </w:rPr>
            </w:pPr>
            <w:r>
              <w:rPr>
                <w:noProof/>
                <w:lang w:bidi="ar-SA"/>
              </w:rPr>
              <w:t>  </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262"/>
              <w:gridCol w:w="8602"/>
            </w:tblGrid>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CCCCCC"/>
                </w:tcPr>
                <w:p w:rsidR="006A1081" w:rsidRDefault="005431C4">
                  <w:pPr>
                    <w:jc w:val="center"/>
                    <w:rPr>
                      <w:noProof/>
                      <w:lang w:bidi="ar-SA"/>
                    </w:rPr>
                  </w:pPr>
                  <w:r>
                    <w:rPr>
                      <w:rFonts w:ascii="Times New Roman" w:eastAsia="Times New Roman" w:hAnsi="Times New Roman" w:cs="Times New Roman"/>
                      <w:b/>
                      <w:noProof/>
                      <w:sz w:val="24"/>
                      <w:lang w:bidi="ar-SA"/>
                    </w:rPr>
                    <w:t>Acronym/Term</w:t>
                  </w:r>
                </w:p>
              </w:tc>
              <w:tc>
                <w:tcPr>
                  <w:tcW w:w="3959" w:type="pct"/>
                  <w:tcBorders>
                    <w:top w:val="single" w:sz="6" w:space="0" w:color="010101"/>
                    <w:left w:val="single" w:sz="6" w:space="0" w:color="010101"/>
                    <w:bottom w:val="single" w:sz="6" w:space="0" w:color="010101"/>
                    <w:right w:val="single" w:sz="6" w:space="0" w:color="010101"/>
                  </w:tcBorders>
                  <w:shd w:val="clear" w:color="auto" w:fill="CCCCCC"/>
                </w:tcPr>
                <w:p w:rsidR="006A1081" w:rsidRDefault="005431C4">
                  <w:pPr>
                    <w:jc w:val="center"/>
                    <w:rPr>
                      <w:noProof/>
                      <w:lang w:bidi="ar-SA"/>
                    </w:rPr>
                  </w:pPr>
                  <w:r>
                    <w:rPr>
                      <w:rFonts w:ascii="Times New Roman" w:eastAsia="Times New Roman" w:hAnsi="Times New Roman" w:cs="Times New Roman"/>
                      <w:b/>
                      <w:noProof/>
                      <w:sz w:val="24"/>
                      <w:lang w:bidi="ar-SA"/>
                    </w:rPr>
                    <w:t>Definition</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1xRTT</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1x Radio Transmission Technology</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3GPP</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3</w:t>
                  </w:r>
                  <w:r>
                    <w:rPr>
                      <w:rFonts w:ascii="Times New Roman" w:eastAsia="Times New Roman" w:hAnsi="Times New Roman" w:cs="Times New Roman"/>
                      <w:noProof/>
                      <w:sz w:val="24"/>
                      <w:vertAlign w:val="superscript"/>
                      <w:lang w:bidi="ar-SA"/>
                    </w:rPr>
                    <w:t>rd</w:t>
                  </w:r>
                  <w:r>
                    <w:rPr>
                      <w:rFonts w:ascii="Times New Roman" w:eastAsia="Times New Roman" w:hAnsi="Times New Roman" w:cs="Times New Roman"/>
                      <w:noProof/>
                      <w:sz w:val="24"/>
                      <w:lang w:bidi="ar-SA"/>
                    </w:rPr>
                    <w:t xml:space="preserve"> Generation Partnership Project, manages GSM, EDGE, UMTS, HSPA, and LTE standards</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APN</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Access Point Name</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CS</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Circuit Switched</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CSFB</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Circuit Switched Fallback</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eHRPD</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Evolved High Rate Packet Data</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E-UTRA</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Evolved Universal Terrestrial Radio Access</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FFS</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For Future Study</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IMS</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IP Multimedia Subsystem</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IMSI</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International Mobile Subscriber Identity</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LTE</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Long Term Evolution</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MO</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Mobile Originated</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MSISDN</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Mobile Subscriber Integrated Services Digital Network</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MT</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Mobile Terminated</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NAS</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Non-Access Stratum</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lastRenderedPageBreak/>
                    <w:t>PDN</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Packet Data Network</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RRC</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Radio Resource Control</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SIP</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Session Initiation Protocol</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SMS</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Short Message Service</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hVoLTE</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Hybrid VoLTE</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SVLTE</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Simultaneous Voice (1xRTT) and LTE (Data)</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TAU</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Tracking Area Update</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UE</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User Equipment</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UICC</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Universal Integrated Circuit Card</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URI</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Uniform Resource Identifier</w:t>
                  </w:r>
                </w:p>
              </w:tc>
            </w:tr>
            <w:tr w:rsidR="006A1081" w:rsidTr="00261C8F">
              <w:tc>
                <w:tcPr>
                  <w:tcW w:w="1041"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VZW</w:t>
                  </w:r>
                </w:p>
              </w:tc>
              <w:tc>
                <w:tcPr>
                  <w:tcW w:w="395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Verizon Wireless</w:t>
                  </w:r>
                </w:p>
              </w:tc>
            </w:tr>
          </w:tbl>
          <w:p w:rsidR="006A1081" w:rsidRDefault="005431C4">
            <w:pPr>
              <w:rPr>
                <w:noProof/>
                <w:lang w:bidi="ar-SA"/>
              </w:rPr>
            </w:pPr>
            <w:r>
              <w:t>  </w:t>
            </w:r>
          </w:p>
          <w:p w:rsidR="006A1081" w:rsidRDefault="006A1081">
            <w:pPr>
              <w:spacing w:after="280" w:afterAutospacing="1"/>
            </w:pP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33" w:name="_Toc391398499"/>
      <w:bookmarkStart w:id="34" w:name="_Toc423082586"/>
      <w:bookmarkStart w:id="35" w:name="_Toc391526819"/>
      <w:bookmarkStart w:id="36" w:name="_Toc402444818"/>
      <w:bookmarkStart w:id="37" w:name="_Toc412643789"/>
      <w:bookmarkStart w:id="38" w:name="_Toc433712020"/>
      <w:r>
        <w:rPr>
          <w:noProof/>
        </w:rPr>
        <w:t>HOW TO USE THIS DOCUMENT</w:t>
      </w:r>
      <w:bookmarkEnd w:id="33"/>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VZ_REQ_HVOLTE_34069</w:instrText>
      </w:r>
      <w:r>
        <w:rPr>
          <w:noProof/>
        </w:rPr>
        <w:instrText xml:space="preserve"> </w:instrText>
      </w:r>
      <w:r w:rsidR="00037DAB">
        <w:rPr>
          <w:noProof/>
        </w:rPr>
        <w:fldChar w:fldCharType="separate"/>
      </w:r>
      <w:r w:rsidR="00261C8F" w:rsidRPr="00A8430B">
        <w:rPr>
          <w:noProof/>
          <w:sz w:val="18"/>
          <w:shd w:val="clear" w:color="auto" w:fill="E9EFF7"/>
        </w:rPr>
        <w:t>VZ_REQ_HVOLTE_34069</w:t>
      </w:r>
      <w:bookmarkEnd w:id="34"/>
      <w:bookmarkEnd w:id="35"/>
      <w:bookmarkEnd w:id="36"/>
      <w:bookmarkEnd w:id="37"/>
      <w:bookmarkEnd w:id="38"/>
      <w:r w:rsidR="00037DAB">
        <w:rPr>
          <w:noProof/>
        </w:rPr>
        <w:fldChar w:fldCharType="end"/>
      </w:r>
    </w:p>
    <w:tbl>
      <w:tblPr>
        <w:tblW w:w="0" w:type="auto"/>
        <w:shd w:val="clear" w:color="auto" w:fill="F2F2F2"/>
        <w:tblLook w:val="04A0"/>
      </w:tblPr>
      <w:tblGrid>
        <w:gridCol w:w="10144"/>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Section 1</w:t>
            </w:r>
            <w:r w:rsidR="00261C8F">
              <w:rPr>
                <w:rFonts w:ascii="Times New Roman" w:eastAsia="Times New Roman" w:hAnsi="Times New Roman" w:cs="Times New Roman"/>
                <w:noProof/>
                <w:sz w:val="24"/>
                <w:lang w:bidi="ar-SA"/>
              </w:rPr>
              <w:t xml:space="preserve"> ‘</w:t>
            </w:r>
            <w:r>
              <w:rPr>
                <w:rFonts w:ascii="Times New Roman" w:eastAsia="Times New Roman" w:hAnsi="Times New Roman" w:cs="Times New Roman"/>
                <w:noProof/>
                <w:sz w:val="24"/>
                <w:lang w:bidi="ar-SA"/>
              </w:rPr>
              <w:t xml:space="preserve"> Introduction, definitions, and applicability.</w:t>
            </w:r>
          </w:p>
          <w:p w:rsidR="006A1081" w:rsidRDefault="005431C4">
            <w:pPr>
              <w:rPr>
                <w:noProof/>
                <w:lang w:bidi="ar-SA"/>
              </w:rPr>
            </w:pPr>
            <w:r>
              <w:rPr>
                <w:rFonts w:ascii="Times New Roman" w:eastAsia="Times New Roman" w:hAnsi="Times New Roman" w:cs="Times New Roman"/>
                <w:noProof/>
                <w:sz w:val="24"/>
                <w:lang w:bidi="ar-SA"/>
              </w:rPr>
              <w:t>Section 2</w:t>
            </w:r>
            <w:r w:rsidR="00261C8F">
              <w:rPr>
                <w:rFonts w:ascii="Times New Roman" w:eastAsia="Times New Roman" w:hAnsi="Times New Roman" w:cs="Times New Roman"/>
                <w:noProof/>
                <w:sz w:val="24"/>
                <w:lang w:bidi="ar-SA"/>
              </w:rPr>
              <w:t xml:space="preserve"> ‘</w:t>
            </w:r>
            <w:r>
              <w:rPr>
                <w:rFonts w:ascii="Times New Roman" w:eastAsia="Times New Roman" w:hAnsi="Times New Roman" w:cs="Times New Roman"/>
                <w:noProof/>
                <w:sz w:val="24"/>
                <w:lang w:bidi="ar-SA"/>
              </w:rPr>
              <w:t xml:space="preserve"> Marketing requirements that are translated to technical requirements defined in sections 4</w:t>
            </w:r>
            <w:r w:rsidR="00261C8F">
              <w:rPr>
                <w:rFonts w:ascii="Times New Roman" w:eastAsia="Times New Roman" w:hAnsi="Times New Roman" w:cs="Times New Roman"/>
                <w:noProof/>
                <w:sz w:val="24"/>
                <w:lang w:bidi="ar-SA"/>
              </w:rPr>
              <w:t xml:space="preserve"> ‘</w:t>
            </w:r>
            <w:r>
              <w:rPr>
                <w:rFonts w:ascii="Times New Roman" w:eastAsia="Times New Roman" w:hAnsi="Times New Roman" w:cs="Times New Roman"/>
                <w:noProof/>
                <w:sz w:val="24"/>
                <w:lang w:bidi="ar-SA"/>
              </w:rPr>
              <w:t xml:space="preserve"> 8.  </w:t>
            </w:r>
          </w:p>
          <w:p w:rsidR="006A1081" w:rsidRDefault="005431C4">
            <w:pPr>
              <w:rPr>
                <w:noProof/>
                <w:lang w:bidi="ar-SA"/>
              </w:rPr>
            </w:pPr>
            <w:r>
              <w:rPr>
                <w:rFonts w:ascii="Times New Roman" w:eastAsia="Times New Roman" w:hAnsi="Times New Roman" w:cs="Times New Roman"/>
                <w:noProof/>
                <w:sz w:val="24"/>
                <w:lang w:bidi="ar-SA"/>
              </w:rPr>
              <w:t>Section 3</w:t>
            </w:r>
            <w:r w:rsidR="00261C8F">
              <w:rPr>
                <w:rFonts w:ascii="Times New Roman" w:eastAsia="Times New Roman" w:hAnsi="Times New Roman" w:cs="Times New Roman"/>
                <w:noProof/>
                <w:sz w:val="24"/>
                <w:lang w:bidi="ar-SA"/>
              </w:rPr>
              <w:t xml:space="preserve"> ‘</w:t>
            </w:r>
            <w:r>
              <w:rPr>
                <w:rFonts w:ascii="Times New Roman" w:eastAsia="Times New Roman" w:hAnsi="Times New Roman" w:cs="Times New Roman"/>
                <w:noProof/>
                <w:sz w:val="24"/>
                <w:lang w:bidi="ar-SA"/>
              </w:rPr>
              <w:t xml:space="preserve"> User interface definition where applicable.</w:t>
            </w:r>
          </w:p>
          <w:p w:rsidR="006A1081" w:rsidRDefault="005431C4">
            <w:pPr>
              <w:rPr>
                <w:noProof/>
                <w:lang w:bidi="ar-SA"/>
              </w:rPr>
            </w:pPr>
            <w:r>
              <w:rPr>
                <w:rFonts w:ascii="Times New Roman" w:eastAsia="Times New Roman" w:hAnsi="Times New Roman" w:cs="Times New Roman"/>
                <w:noProof/>
                <w:sz w:val="24"/>
                <w:lang w:bidi="ar-SA"/>
              </w:rPr>
              <w:t>Section 4, 5, 6, 7, 8</w:t>
            </w:r>
            <w:r w:rsidR="00261C8F">
              <w:rPr>
                <w:rFonts w:ascii="Times New Roman" w:eastAsia="Times New Roman" w:hAnsi="Times New Roman" w:cs="Times New Roman"/>
                <w:noProof/>
                <w:sz w:val="24"/>
                <w:lang w:bidi="ar-SA"/>
              </w:rPr>
              <w:t xml:space="preserve"> ‘</w:t>
            </w:r>
            <w:r>
              <w:rPr>
                <w:rFonts w:ascii="Times New Roman" w:eastAsia="Times New Roman" w:hAnsi="Times New Roman" w:cs="Times New Roman"/>
                <w:noProof/>
                <w:sz w:val="24"/>
                <w:lang w:bidi="ar-SA"/>
              </w:rPr>
              <w:t xml:space="preserve"> Technical requirements used in device compliance testing and acceptance.</w:t>
            </w:r>
          </w:p>
          <w:p w:rsidR="006A1081" w:rsidRDefault="005431C4">
            <w:pPr>
              <w:rPr>
                <w:noProof/>
                <w:lang w:bidi="ar-SA"/>
              </w:rPr>
            </w:pPr>
            <w:r>
              <w:rPr>
                <w:rFonts w:ascii="Times New Roman" w:eastAsia="Times New Roman" w:hAnsi="Times New Roman" w:cs="Times New Roman"/>
                <w:noProof/>
                <w:sz w:val="24"/>
                <w:lang w:bidi="ar-SA"/>
              </w:rPr>
              <w:t>Section 9</w:t>
            </w:r>
            <w:r w:rsidR="00261C8F">
              <w:rPr>
                <w:rFonts w:ascii="Times New Roman" w:eastAsia="Times New Roman" w:hAnsi="Times New Roman" w:cs="Times New Roman"/>
                <w:noProof/>
                <w:sz w:val="24"/>
                <w:lang w:bidi="ar-SA"/>
              </w:rPr>
              <w:t xml:space="preserve"> ‘</w:t>
            </w:r>
            <w:r>
              <w:rPr>
                <w:rFonts w:ascii="Times New Roman" w:eastAsia="Times New Roman" w:hAnsi="Times New Roman" w:cs="Times New Roman"/>
                <w:noProof/>
                <w:sz w:val="24"/>
                <w:lang w:bidi="ar-SA"/>
              </w:rPr>
              <w:t xml:space="preserve"> References.            </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39" w:name="_Toc423082587"/>
      <w:bookmarkStart w:id="40" w:name="_Toc391526820"/>
      <w:bookmarkStart w:id="41" w:name="_Toc402444819"/>
      <w:bookmarkStart w:id="42" w:name="_Toc412643790"/>
      <w:bookmarkStart w:id="43" w:name="_Toc433712021"/>
      <w:r>
        <w:rPr>
          <w:noProof/>
        </w:rPr>
        <w:t xml:space="preserve">MARKETING REQUIREMENTS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VZ_REQ_HVOLTE_34070</w:instrText>
      </w:r>
      <w:r>
        <w:rPr>
          <w:noProof/>
        </w:rPr>
        <w:instrText xml:space="preserve"> </w:instrText>
      </w:r>
      <w:r w:rsidR="00037DAB">
        <w:rPr>
          <w:noProof/>
        </w:rPr>
        <w:fldChar w:fldCharType="separate"/>
      </w:r>
      <w:r w:rsidR="00261C8F" w:rsidRPr="00A8430B">
        <w:rPr>
          <w:noProof/>
          <w:sz w:val="18"/>
          <w:shd w:val="clear" w:color="auto" w:fill="E9EFF7"/>
        </w:rPr>
        <w:t>VZ_REQ_HVOLTE_34070</w:t>
      </w:r>
      <w:bookmarkEnd w:id="39"/>
      <w:bookmarkEnd w:id="40"/>
      <w:bookmarkEnd w:id="41"/>
      <w:bookmarkEnd w:id="42"/>
      <w:bookmarkEnd w:id="43"/>
      <w:r w:rsidR="00037DAB">
        <w:rPr>
          <w:noProof/>
        </w:rPr>
        <w:fldChar w:fldCharType="end"/>
      </w:r>
    </w:p>
    <w:tbl>
      <w:tblPr>
        <w:tblW w:w="0" w:type="auto"/>
        <w:shd w:val="clear" w:color="auto" w:fill="F2F2F2"/>
        <w:tblLook w:val="04A0"/>
      </w:tblPr>
      <w:tblGrid>
        <w:gridCol w:w="414"/>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N/A</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44" w:name="_Toc423082588"/>
      <w:bookmarkStart w:id="45" w:name="_Toc391526821"/>
      <w:bookmarkStart w:id="46" w:name="_Toc402444820"/>
      <w:bookmarkStart w:id="47" w:name="_Toc412643791"/>
      <w:bookmarkStart w:id="48" w:name="_Toc433712022"/>
      <w:r>
        <w:rPr>
          <w:noProof/>
        </w:rPr>
        <w:t xml:space="preserve">USER INTERFACE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VZ_REQ_HVOLTE_34071</w:instrText>
      </w:r>
      <w:r>
        <w:rPr>
          <w:noProof/>
        </w:rPr>
        <w:instrText xml:space="preserve"> </w:instrText>
      </w:r>
      <w:r w:rsidR="00037DAB">
        <w:rPr>
          <w:noProof/>
        </w:rPr>
        <w:fldChar w:fldCharType="separate"/>
      </w:r>
      <w:r w:rsidR="00261C8F" w:rsidRPr="00A8430B">
        <w:rPr>
          <w:noProof/>
          <w:sz w:val="18"/>
          <w:shd w:val="clear" w:color="auto" w:fill="E9EFF7"/>
        </w:rPr>
        <w:t>VZ_REQ_HVOLTE_34071</w:t>
      </w:r>
      <w:bookmarkEnd w:id="44"/>
      <w:bookmarkEnd w:id="45"/>
      <w:bookmarkEnd w:id="46"/>
      <w:bookmarkEnd w:id="47"/>
      <w:bookmarkEnd w:id="48"/>
      <w:r w:rsidR="00037DAB">
        <w:rPr>
          <w:noProof/>
        </w:rPr>
        <w:fldChar w:fldCharType="end"/>
      </w:r>
    </w:p>
    <w:tbl>
      <w:tblPr>
        <w:tblW w:w="0" w:type="auto"/>
        <w:shd w:val="clear" w:color="auto" w:fill="F2F2F2"/>
        <w:tblLook w:val="04A0"/>
      </w:tblPr>
      <w:tblGrid>
        <w:gridCol w:w="414"/>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N/A</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49" w:name="_Toc423082589"/>
      <w:bookmarkStart w:id="50" w:name="_Toc391526822"/>
      <w:bookmarkStart w:id="51" w:name="_Toc402444821"/>
      <w:bookmarkStart w:id="52" w:name="_Toc412643792"/>
      <w:bookmarkStart w:id="53" w:name="_Toc433712023"/>
      <w:r>
        <w:rPr>
          <w:noProof/>
        </w:rPr>
        <w:t xml:space="preserve">HARDWARE SPECIFICATIONS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VZ_REQ_HVOLTE_34072</w:instrText>
      </w:r>
      <w:r>
        <w:rPr>
          <w:noProof/>
        </w:rPr>
        <w:instrText xml:space="preserve"> </w:instrText>
      </w:r>
      <w:r w:rsidR="00037DAB">
        <w:rPr>
          <w:noProof/>
        </w:rPr>
        <w:fldChar w:fldCharType="separate"/>
      </w:r>
      <w:r w:rsidR="00261C8F" w:rsidRPr="00A8430B">
        <w:rPr>
          <w:noProof/>
          <w:sz w:val="18"/>
          <w:shd w:val="clear" w:color="auto" w:fill="E9EFF7"/>
        </w:rPr>
        <w:t>VZ_REQ_HVOLTE_34072</w:t>
      </w:r>
      <w:bookmarkEnd w:id="49"/>
      <w:bookmarkEnd w:id="50"/>
      <w:bookmarkEnd w:id="51"/>
      <w:bookmarkEnd w:id="52"/>
      <w:bookmarkEnd w:id="53"/>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54" w:name="_Toc391398503"/>
      <w:bookmarkStart w:id="55" w:name="_Toc423082590"/>
      <w:bookmarkStart w:id="56" w:name="_Toc391526823"/>
      <w:bookmarkStart w:id="57" w:name="_Toc402444822"/>
      <w:bookmarkStart w:id="58" w:name="_Toc412643793"/>
      <w:bookmarkStart w:id="59" w:name="_Toc433712024"/>
      <w:r>
        <w:rPr>
          <w:noProof/>
        </w:rPr>
        <w:t>HYBRID SRLTE MODEM OPERATION</w:t>
      </w:r>
      <w:bookmarkEnd w:id="5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VZ_REQ_HVOLTE_34073</w:instrText>
      </w:r>
      <w:r>
        <w:rPr>
          <w:noProof/>
        </w:rPr>
        <w:instrText xml:space="preserve"> </w:instrText>
      </w:r>
      <w:r w:rsidR="00037DAB">
        <w:rPr>
          <w:noProof/>
        </w:rPr>
        <w:fldChar w:fldCharType="separate"/>
      </w:r>
      <w:r w:rsidR="00261C8F" w:rsidRPr="00A8430B">
        <w:rPr>
          <w:noProof/>
          <w:sz w:val="18"/>
          <w:shd w:val="clear" w:color="auto" w:fill="E9EFF7"/>
        </w:rPr>
        <w:t>VZ_REQ_HVOLTE_34073</w:t>
      </w:r>
      <w:bookmarkEnd w:id="55"/>
      <w:bookmarkEnd w:id="56"/>
      <w:bookmarkEnd w:id="57"/>
      <w:bookmarkEnd w:id="58"/>
      <w:bookmarkEnd w:id="59"/>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jc w:val="both"/>
              <w:rPr>
                <w:noProof/>
                <w:lang w:bidi="ar-SA"/>
              </w:rPr>
            </w:pPr>
            <w:r>
              <w:rPr>
                <w:rFonts w:ascii="Times New Roman" w:eastAsia="Times New Roman" w:hAnsi="Times New Roman" w:cs="Times New Roman"/>
                <w:noProof/>
                <w:sz w:val="24"/>
                <w:lang w:bidi="ar-SA"/>
              </w:rPr>
              <w:t xml:space="preserve">The illustration below depicts the high level operations while the device is </w:t>
            </w:r>
            <w:r>
              <w:rPr>
                <w:rFonts w:ascii="Times New Roman" w:eastAsia="Times New Roman" w:hAnsi="Times New Roman" w:cs="Times New Roman"/>
                <w:b/>
                <w:noProof/>
                <w:sz w:val="24"/>
                <w:lang w:bidi="ar-SA"/>
              </w:rPr>
              <w:t>in</w:t>
            </w:r>
            <w:r>
              <w:rPr>
                <w:rFonts w:ascii="Times New Roman" w:eastAsia="Times New Roman" w:hAnsi="Times New Roman" w:cs="Times New Roman"/>
                <w:noProof/>
                <w:sz w:val="24"/>
                <w:lang w:bidi="ar-SA"/>
              </w:rPr>
              <w:t xml:space="preserve"> hVoLTE state.  It is meant for illustrating the concept of operating modes, events and triggers and should not be interpreted as prescription for UE implementation.  The shaded area indicates the two operating modes within the hVoLTE state and their transitions.  The transitions from hVoLTE state to roaming state could happen in either operating mode.</w:t>
            </w:r>
          </w:p>
          <w:p w:rsidR="006A1081" w:rsidRDefault="006A1081">
            <w:pPr>
              <w:rPr>
                <w:noProof/>
                <w:lang w:bidi="ar-SA"/>
              </w:rPr>
            </w:pPr>
          </w:p>
          <w:p w:rsidR="006A1081" w:rsidRDefault="005431C4">
            <w:pPr>
              <w:rPr>
                <w:rFonts w:eastAsia="Arial"/>
                <w:noProof/>
                <w:sz w:val="16"/>
                <w:lang w:bidi="ar-SA"/>
              </w:rPr>
            </w:pPr>
            <w:r>
              <w:rPr>
                <w:rFonts w:eastAsia="Arial"/>
                <w:noProof/>
                <w:sz w:val="16"/>
                <w:lang w:bidi="ar-SA"/>
              </w:rPr>
              <w:t>  </w:t>
            </w:r>
            <w:ins w:id="60" w:author="Vijay Guduru" w:date="2015-10-27T12:19:00Z">
              <w:r w:rsidR="0005121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15pt;height:166.4pt">
                    <v:imagedata r:id="rId11" o:title=""/>
                  </v:shape>
                </w:pict>
              </w:r>
            </w:ins>
          </w:p>
          <w:p w:rsidR="006A1081" w:rsidRDefault="006A1081">
            <w:pPr>
              <w:spacing w:after="280" w:afterAutospacing="1"/>
              <w:rPr>
                <w:noProof/>
                <w:lang w:bidi="ar-SA"/>
              </w:rPr>
            </w:pPr>
          </w:p>
          <w:p w:rsidR="001341F2" w:rsidRPr="00CE3043" w:rsidRDefault="00217F0C" w:rsidP="001341F2">
            <w:pPr>
              <w:rPr>
                <w:sz w:val="12"/>
                <w:lang w:bidi="ar-SA"/>
              </w:rPr>
            </w:pPr>
          </w:p>
        </w:tc>
      </w:tr>
    </w:tbl>
    <w:p w:rsidR="00F71DF5" w:rsidRDefault="00F71DF5">
      <w:pPr>
        <w:rPr>
          <w:del w:id="61" w:author="Vijay Guduru" w:date="2015-10-27T12:19:00Z"/>
        </w:rPr>
      </w:pPr>
    </w:p>
    <w:tbl>
      <w:tblPr>
        <w:tblStyle w:val="TableGrid"/>
        <w:tblW w:w="0" w:type="auto"/>
        <w:tblBorders>
          <w:top w:val="nil"/>
          <w:left w:val="nil"/>
          <w:bottom w:val="nil"/>
          <w:right w:val="nil"/>
          <w:insideH w:val="nil"/>
          <w:insideV w:val="nil"/>
        </w:tblBorders>
        <w:tblCellMar>
          <w:left w:w="0" w:type="dxa"/>
          <w:right w:w="0" w:type="dxa"/>
        </w:tblCellMar>
        <w:tblLook w:val="04A0"/>
      </w:tblPr>
      <w:tblGrid>
        <w:gridCol w:w="8132"/>
      </w:tblGrid>
      <w:tr w:rsidR="00F71DF5" w:rsidTr="00131F9B">
        <w:trPr>
          <w:del w:id="62" w:author="Vijay Guduru" w:date="2015-10-27T12:19:00Z"/>
        </w:trPr>
        <w:tc>
          <w:tcPr>
            <w:tcW w:w="8131" w:type="dxa"/>
          </w:tcPr>
          <w:p w:rsidR="001D4895" w:rsidRPr="002F6416" w:rsidRDefault="00051216" w:rsidP="00131F9B">
            <w:pPr>
              <w:rPr>
                <w:del w:id="63" w:author="Vijay Guduru" w:date="2015-10-27T12:19:00Z"/>
                <w:b/>
                <w:szCs w:val="20"/>
              </w:rPr>
            </w:pPr>
            <w:del w:id="64" w:author="Vijay Guduru" w:date="2015-10-27T12:19:00Z">
              <w:r w:rsidRPr="00037DAB">
                <w:rPr>
                  <w:b/>
                  <w:noProof/>
                  <w:sz w:val="16"/>
                  <w:szCs w:val="20"/>
                </w:rPr>
                <w:pict>
                  <v:shape id="_x0000_i1026" type="#_x0000_t75" style="width:406.55pt;height:125.3pt">
                    <v:imagedata r:id="rId12" o:title=""/>
                  </v:shape>
                </w:pict>
              </w:r>
            </w:del>
          </w:p>
        </w:tc>
      </w:tr>
    </w:tbl>
    <w:p w:rsidR="006A1081" w:rsidRDefault="006A1081"/>
    <w:p w:rsidR="001341F2" w:rsidRDefault="005431C4" w:rsidP="001341F2">
      <w:pPr>
        <w:pStyle w:val="Heading6"/>
        <w:rPr>
          <w:noProof/>
        </w:rPr>
      </w:pPr>
      <w:bookmarkStart w:id="65" w:name="_Toc423082591"/>
      <w:bookmarkStart w:id="66" w:name="_Toc391398504"/>
      <w:bookmarkStart w:id="67" w:name="_Toc391526824"/>
      <w:bookmarkStart w:id="68" w:name="_Toc402444823"/>
      <w:bookmarkStart w:id="69" w:name="_Toc412643794"/>
      <w:bookmarkStart w:id="70" w:name="_Toc433712025"/>
      <w:r>
        <w:rPr>
          <w:noProof/>
        </w:rPr>
        <w:t xml:space="preserve">HYBRID SRLTE MODEM OPERATION </w:t>
      </w:r>
      <w:r w:rsidR="00037DAB">
        <w:rPr>
          <w:noProof/>
        </w:rPr>
        <w:fldChar w:fldCharType="begin"/>
      </w:r>
      <w:r>
        <w:rPr>
          <w:noProof/>
        </w:rPr>
        <w:instrText xml:space="preserve"> IF Functional = "Functional" </w:instrText>
      </w:r>
      <w:r w:rsidRPr="005C485F">
        <w:rPr>
          <w:noProof/>
          <w:sz w:val="18"/>
          <w:shd w:val="clear" w:color="auto" w:fill="D6E3BC"/>
        </w:rPr>
        <w:instrText>VZ_REQ_HVOLTE_34118</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VZ_REQ_HVOLTE_34118</w:t>
      </w:r>
      <w:bookmarkEnd w:id="65"/>
      <w:bookmarkEnd w:id="66"/>
      <w:bookmarkEnd w:id="67"/>
      <w:bookmarkEnd w:id="68"/>
      <w:bookmarkEnd w:id="69"/>
      <w:bookmarkEnd w:id="7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The device shall support hybrid VoLTE device operations as follows: </w:t>
            </w:r>
          </w:p>
          <w:p w:rsidR="006A1081" w:rsidRDefault="005431C4" w:rsidP="005431C4">
            <w:pPr>
              <w:numPr>
                <w:ilvl w:val="0"/>
                <w:numId w:val="2"/>
              </w:numPr>
              <w:spacing w:after="280" w:afterAutospacing="1"/>
              <w:rPr>
                <w:noProof/>
                <w:lang w:bidi="ar-SA"/>
              </w:rPr>
            </w:pPr>
            <w:r>
              <w:rPr>
                <w:rFonts w:ascii="Times New Roman" w:eastAsia="Times New Roman" w:hAnsi="Times New Roman" w:cs="Times New Roman"/>
                <w:noProof/>
                <w:color w:val="010101"/>
                <w:sz w:val="24"/>
                <w:lang w:bidi="ar-SA"/>
              </w:rPr>
              <w:t>hVoLTE: this shall apply when the device is connected to the Verizon Wireless LTE network or an LTE network that broadcasts the Verizon Wireless PLMN.</w:t>
            </w:r>
          </w:p>
          <w:p w:rsidR="006A1081" w:rsidRDefault="005431C4" w:rsidP="005431C4">
            <w:pPr>
              <w:numPr>
                <w:ilvl w:val="1"/>
                <w:numId w:val="3"/>
              </w:numPr>
              <w:rPr>
                <w:noProof/>
                <w:lang w:bidi="ar-SA"/>
              </w:rPr>
            </w:pPr>
            <w:r>
              <w:rPr>
                <w:rFonts w:ascii="Times New Roman" w:eastAsia="Times New Roman" w:hAnsi="Times New Roman" w:cs="Times New Roman"/>
                <w:noProof/>
                <w:color w:val="010101"/>
                <w:sz w:val="24"/>
                <w:lang w:bidi="ar-SA"/>
              </w:rPr>
              <w:t>LTE-Only Mode</w:t>
            </w:r>
          </w:p>
          <w:p w:rsidR="006A1081" w:rsidRDefault="005431C4" w:rsidP="005431C4">
            <w:pPr>
              <w:numPr>
                <w:ilvl w:val="1"/>
                <w:numId w:val="3"/>
              </w:numPr>
              <w:spacing w:after="280" w:afterAutospacing="1"/>
              <w:rPr>
                <w:noProof/>
                <w:lang w:bidi="ar-SA"/>
              </w:rPr>
            </w:pPr>
            <w:r>
              <w:rPr>
                <w:rFonts w:ascii="Times New Roman" w:eastAsia="Times New Roman" w:hAnsi="Times New Roman" w:cs="Times New Roman"/>
                <w:noProof/>
                <w:color w:val="010101"/>
                <w:sz w:val="24"/>
                <w:lang w:bidi="ar-SA"/>
              </w:rPr>
              <w:lastRenderedPageBreak/>
              <w:t>LTE+1xRTT SRLTE Mode</w:t>
            </w:r>
          </w:p>
          <w:p w:rsidR="006A1081" w:rsidRDefault="005431C4" w:rsidP="005431C4">
            <w:pPr>
              <w:numPr>
                <w:ilvl w:val="0"/>
                <w:numId w:val="4"/>
              </w:numPr>
              <w:spacing w:after="280" w:afterAutospacing="1"/>
              <w:rPr>
                <w:noProof/>
                <w:lang w:bidi="ar-SA"/>
              </w:rPr>
            </w:pPr>
            <w:r>
              <w:rPr>
                <w:rFonts w:ascii="Times New Roman" w:eastAsia="Times New Roman" w:hAnsi="Times New Roman" w:cs="Times New Roman"/>
                <w:noProof/>
                <w:color w:val="010101"/>
                <w:sz w:val="24"/>
                <w:lang w:bidi="ar-SA"/>
              </w:rPr>
              <w:t>Roaming: this shall apply when the device is roaming</w:t>
            </w:r>
          </w:p>
          <w:p w:rsidR="006A1081" w:rsidRDefault="005431C4" w:rsidP="005431C4">
            <w:pPr>
              <w:numPr>
                <w:ilvl w:val="1"/>
                <w:numId w:val="5"/>
              </w:numPr>
              <w:rPr>
                <w:noProof/>
                <w:lang w:bidi="ar-SA"/>
              </w:rPr>
            </w:pPr>
            <w:r>
              <w:rPr>
                <w:rFonts w:ascii="Times New Roman" w:eastAsia="Times New Roman" w:hAnsi="Times New Roman" w:cs="Times New Roman"/>
                <w:noProof/>
                <w:color w:val="010101"/>
                <w:sz w:val="24"/>
                <w:lang w:bidi="ar-SA"/>
              </w:rPr>
              <w:t>When an hVoLTE device is LTE roaming, hVoLTE operation shall be disabled.</w:t>
            </w:r>
          </w:p>
          <w:p w:rsidR="006A1081" w:rsidRDefault="005431C4" w:rsidP="005431C4">
            <w:pPr>
              <w:numPr>
                <w:ilvl w:val="1"/>
                <w:numId w:val="5"/>
              </w:numPr>
              <w:spacing w:after="280" w:afterAutospacing="1"/>
              <w:rPr>
                <w:noProof/>
                <w:lang w:bidi="ar-SA"/>
              </w:rPr>
            </w:pPr>
            <w:r>
              <w:rPr>
                <w:rFonts w:ascii="Times New Roman" w:eastAsia="Times New Roman" w:hAnsi="Times New Roman" w:cs="Times New Roman"/>
                <w:noProof/>
                <w:color w:val="010101"/>
                <w:sz w:val="24"/>
                <w:lang w:bidi="ar-SA"/>
              </w:rPr>
              <w:t>Roaming operation of hVoLTE devices is the same as requirements defined in VZW Multi-Mode Operations requirement document.</w:t>
            </w:r>
          </w:p>
          <w:p w:rsidR="006A1081" w:rsidRDefault="006A1081">
            <w:pPr>
              <w:rPr>
                <w:noProof/>
                <w:lang w:bidi="ar-SA"/>
              </w:rPr>
            </w:pPr>
          </w:p>
          <w:p w:rsidR="006A1081" w:rsidRDefault="006A1081">
            <w:pPr>
              <w:rPr>
                <w:rFonts w:eastAsia="Arial"/>
                <w:noProof/>
                <w:sz w:val="16"/>
                <w:lang w:bidi="ar-SA"/>
              </w:rPr>
            </w:pPr>
          </w:p>
          <w:p w:rsidR="006A1081" w:rsidRDefault="006A1081">
            <w:pPr>
              <w:rPr>
                <w:rFonts w:eastAsia="Arial"/>
                <w:noProof/>
                <w:sz w:val="16"/>
                <w:lang w:bidi="ar-SA"/>
              </w:rPr>
            </w:pPr>
          </w:p>
          <w:p w:rsidR="006A1081" w:rsidRDefault="005431C4">
            <w:pPr>
              <w:rPr>
                <w:rFonts w:eastAsia="Arial"/>
                <w:noProof/>
                <w:sz w:val="16"/>
                <w:lang w:bidi="ar-SA"/>
              </w:rPr>
            </w:pPr>
            <w:r>
              <w:rPr>
                <w:rFonts w:eastAsia="Arial"/>
                <w:noProof/>
                <w:sz w:val="16"/>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LTEMMO</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59</w:t>
            </w:r>
            <w:r>
              <w:rPr>
                <w:b/>
                <w:color w:val="17365D" w:themeColor="text2" w:themeShade="BF"/>
              </w:rPr>
              <w:t xml:space="preserve"> </w:t>
            </w:r>
            <w:r w:rsidRPr="008E5558">
              <w:rPr>
                <w:noProof/>
                <w:sz w:val="16"/>
              </w:rPr>
              <w:t>LTE</w:t>
            </w:r>
            <w:r w:rsidRPr="008E5558">
              <w:rPr>
                <w:sz w:val="16"/>
              </w:rPr>
              <w:t xml:space="preserve"> Multi Mode Operations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6"/>
        <w:rPr>
          <w:noProof/>
        </w:rPr>
      </w:pPr>
      <w:bookmarkStart w:id="71" w:name="_Toc391398505"/>
      <w:bookmarkStart w:id="72" w:name="_Toc423082592"/>
      <w:bookmarkStart w:id="73" w:name="_Toc391526825"/>
      <w:bookmarkStart w:id="74" w:name="_Toc402444824"/>
      <w:bookmarkStart w:id="75" w:name="_Toc412643795"/>
      <w:bookmarkStart w:id="76" w:name="_Toc433712026"/>
      <w:r>
        <w:rPr>
          <w:noProof/>
        </w:rPr>
        <w:t>LTE-ONLY MODE</w:t>
      </w:r>
      <w:bookmarkEnd w:id="71"/>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VZ_REQ_HVOLTE_34119</w:instrText>
      </w:r>
      <w:r>
        <w:rPr>
          <w:noProof/>
        </w:rPr>
        <w:instrText xml:space="preserve"> </w:instrText>
      </w:r>
      <w:r w:rsidR="00037DAB">
        <w:rPr>
          <w:noProof/>
        </w:rPr>
        <w:fldChar w:fldCharType="separate"/>
      </w:r>
      <w:r w:rsidR="00261C8F" w:rsidRPr="00A8430B">
        <w:rPr>
          <w:noProof/>
          <w:sz w:val="18"/>
          <w:shd w:val="clear" w:color="auto" w:fill="E9EFF7"/>
        </w:rPr>
        <w:t>VZ_REQ_HVOLTE_34119</w:t>
      </w:r>
      <w:bookmarkEnd w:id="72"/>
      <w:bookmarkEnd w:id="73"/>
      <w:bookmarkEnd w:id="74"/>
      <w:bookmarkEnd w:id="75"/>
      <w:bookmarkEnd w:id="76"/>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77" w:name="_Toc391398506"/>
      <w:bookmarkStart w:id="78" w:name="_Toc423082593"/>
      <w:bookmarkStart w:id="79" w:name="_Toc391526826"/>
      <w:bookmarkStart w:id="80" w:name="_Toc402444825"/>
      <w:bookmarkStart w:id="81" w:name="_Toc412643796"/>
      <w:bookmarkStart w:id="82" w:name="_Toc433712027"/>
      <w:r>
        <w:rPr>
          <w:noProof/>
        </w:rPr>
        <w:t>Entering LTE-Only Mode</w:t>
      </w:r>
      <w:bookmarkEnd w:id="7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VZ_REQ_HVOLTE_34074</w:instrText>
      </w:r>
      <w:r>
        <w:rPr>
          <w:noProof/>
        </w:rPr>
        <w:instrText xml:space="preserve"> </w:instrText>
      </w:r>
      <w:r w:rsidR="00037DAB">
        <w:rPr>
          <w:noProof/>
        </w:rPr>
        <w:fldChar w:fldCharType="separate"/>
      </w:r>
      <w:r w:rsidR="00261C8F" w:rsidRPr="00A8430B">
        <w:rPr>
          <w:noProof/>
          <w:sz w:val="18"/>
          <w:shd w:val="clear" w:color="auto" w:fill="E9EFF7"/>
        </w:rPr>
        <w:t>VZ_REQ_HVOLTE_34074</w:t>
      </w:r>
      <w:bookmarkEnd w:id="78"/>
      <w:bookmarkEnd w:id="79"/>
      <w:bookmarkEnd w:id="80"/>
      <w:bookmarkEnd w:id="81"/>
      <w:bookmarkEnd w:id="82"/>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83" w:name="_Toc391398507"/>
      <w:bookmarkStart w:id="84" w:name="_Toc423082594"/>
      <w:bookmarkStart w:id="85" w:name="_Toc391526827"/>
      <w:bookmarkStart w:id="86" w:name="_Toc402444826"/>
      <w:bookmarkStart w:id="87" w:name="_Toc412643797"/>
      <w:bookmarkStart w:id="88" w:name="_Toc433712028"/>
      <w:r>
        <w:rPr>
          <w:noProof/>
        </w:rPr>
        <w:t xml:space="preserve">Two Conditions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w:t>
      </w:r>
      <w:bookmarkEnd w:id="83"/>
      <w:r w:rsidR="00261C8F" w:rsidRPr="005C485F">
        <w:rPr>
          <w:noProof/>
          <w:sz w:val="18"/>
          <w:shd w:val="clear" w:color="auto" w:fill="D6E3BC"/>
        </w:rPr>
        <w:t>0</w:t>
      </w:r>
      <w:bookmarkEnd w:id="84"/>
      <w:bookmarkEnd w:id="85"/>
      <w:bookmarkEnd w:id="86"/>
      <w:bookmarkEnd w:id="87"/>
      <w:bookmarkEnd w:id="88"/>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An hVoLTE device shall enter LTE-Only mode in two conditions:</w:t>
            </w:r>
          </w:p>
          <w:p w:rsidR="006A1081" w:rsidRDefault="005431C4" w:rsidP="005431C4">
            <w:pPr>
              <w:numPr>
                <w:ilvl w:val="0"/>
                <w:numId w:val="6"/>
              </w:numPr>
              <w:spacing w:after="280" w:afterAutospacing="1"/>
              <w:rPr>
                <w:noProof/>
                <w:lang w:bidi="ar-SA"/>
              </w:rPr>
            </w:pPr>
            <w:r>
              <w:rPr>
                <w:rFonts w:ascii="Times New Roman" w:eastAsia="Times New Roman" w:hAnsi="Times New Roman" w:cs="Times New Roman"/>
                <w:noProof/>
                <w:color w:val="010101"/>
                <w:sz w:val="24"/>
                <w:lang w:bidi="ar-SA"/>
              </w:rPr>
              <w:t>The LTE-Only Mode shall be the initial state whenever an hVoLTE device's cellular radio is enabled on device power up. Upon initial device power up, the hVoLTE device shall operate in hVoLTE mode.</w:t>
            </w:r>
          </w:p>
          <w:p w:rsidR="006A1081" w:rsidRDefault="005431C4">
            <w:pPr>
              <w:rPr>
                <w:noProof/>
                <w:lang w:bidi="ar-SA"/>
              </w:rPr>
            </w:pPr>
            <w:r>
              <w:rPr>
                <w:rFonts w:eastAsia="Arial"/>
                <w:noProof/>
                <w:sz w:val="16"/>
                <w:lang w:bidi="ar-SA"/>
              </w:rPr>
              <w:t> </w:t>
            </w:r>
          </w:p>
          <w:p w:rsidR="006A1081" w:rsidRDefault="005431C4" w:rsidP="005431C4">
            <w:pPr>
              <w:numPr>
                <w:ilvl w:val="1"/>
                <w:numId w:val="7"/>
              </w:numPr>
              <w:rPr>
                <w:noProof/>
                <w:lang w:bidi="ar-SA"/>
              </w:rPr>
            </w:pPr>
            <w:r>
              <w:rPr>
                <w:rFonts w:ascii="Times New Roman" w:eastAsia="Times New Roman" w:hAnsi="Times New Roman" w:cs="Times New Roman"/>
                <w:b/>
                <w:noProof/>
                <w:color w:val="010101"/>
                <w:sz w:val="24"/>
                <w:u w:val="single"/>
                <w:lang w:bidi="ar-SA"/>
              </w:rPr>
              <w:t>NOTE</w:t>
            </w:r>
            <w:r>
              <w:rPr>
                <w:rFonts w:ascii="Times New Roman" w:eastAsia="Times New Roman" w:hAnsi="Times New Roman" w:cs="Times New Roman"/>
                <w:noProof/>
                <w:sz w:val="24"/>
                <w:lang w:bidi="ar-SA"/>
              </w:rPr>
              <w:t>: If the device is LTE roaming, it does not operate in hVoLTE state.</w:t>
            </w:r>
          </w:p>
          <w:p w:rsidR="006A1081" w:rsidRDefault="005431C4" w:rsidP="005431C4">
            <w:pPr>
              <w:numPr>
                <w:ilvl w:val="1"/>
                <w:numId w:val="7"/>
              </w:numPr>
              <w:spacing w:after="280" w:afterAutospacing="1"/>
              <w:rPr>
                <w:noProof/>
                <w:lang w:bidi="ar-SA"/>
              </w:rPr>
            </w:pPr>
            <w:r>
              <w:rPr>
                <w:rFonts w:ascii="Times New Roman" w:eastAsia="Times New Roman" w:hAnsi="Times New Roman" w:cs="Times New Roman"/>
                <w:b/>
                <w:noProof/>
                <w:color w:val="010101"/>
                <w:sz w:val="24"/>
                <w:u w:val="single"/>
                <w:lang w:bidi="ar-SA"/>
              </w:rPr>
              <w:t>NOTE</w:t>
            </w:r>
            <w:r>
              <w:rPr>
                <w:rFonts w:ascii="Times New Roman" w:eastAsia="Times New Roman" w:hAnsi="Times New Roman" w:cs="Times New Roman"/>
                <w:noProof/>
                <w:sz w:val="24"/>
                <w:lang w:bidi="ar-SA"/>
              </w:rPr>
              <w:t>: Upon entering airplane mode, the device shall retain knowledge of the operational mode of the device when the device entered airplane mode. Upon exiting airplane mode, the device shall operate in the same operational mode as when the device entered airplane mode until the criteria for transition to a different operational mode are met.</w:t>
            </w:r>
          </w:p>
          <w:p w:rsidR="006A1081" w:rsidRDefault="005431C4">
            <w:pPr>
              <w:rPr>
                <w:noProof/>
                <w:lang w:bidi="ar-SA"/>
              </w:rPr>
            </w:pPr>
            <w:r>
              <w:rPr>
                <w:rFonts w:eastAsia="Arial"/>
                <w:noProof/>
                <w:sz w:val="16"/>
                <w:lang w:bidi="ar-SA"/>
              </w:rPr>
              <w:t> </w:t>
            </w:r>
          </w:p>
          <w:p w:rsidR="006A1081" w:rsidRDefault="005431C4" w:rsidP="005431C4">
            <w:pPr>
              <w:numPr>
                <w:ilvl w:val="0"/>
                <w:numId w:val="8"/>
              </w:numPr>
              <w:spacing w:after="280" w:afterAutospacing="1"/>
              <w:rPr>
                <w:noProof/>
                <w:lang w:bidi="ar-SA"/>
              </w:rPr>
            </w:pPr>
            <w:r>
              <w:rPr>
                <w:rFonts w:ascii="Times New Roman" w:eastAsia="Times New Roman" w:hAnsi="Times New Roman" w:cs="Times New Roman"/>
                <w:noProof/>
                <w:color w:val="010101"/>
                <w:sz w:val="24"/>
                <w:lang w:bidi="ar-SA"/>
              </w:rPr>
              <w:t>The device shall transition from LTE+1xRTT SRLTE mode to LTE-Only mode as defined in the "Existing LTE+1xRTT SRLTE Mode" section.</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34083</w:t>
            </w:r>
            <w:r>
              <w:rPr>
                <w:b/>
                <w:color w:val="17365D" w:themeColor="text2" w:themeShade="BF"/>
              </w:rPr>
              <w:t xml:space="preserve"> </w:t>
            </w:r>
            <w:r w:rsidRPr="008E5558">
              <w:rPr>
                <w:noProof/>
                <w:sz w:val="16"/>
              </w:rPr>
              <w:t>Exiting</w:t>
            </w:r>
            <w:r w:rsidRPr="008E5558">
              <w:rPr>
                <w:sz w:val="16"/>
              </w:rPr>
              <w:t xml:space="preserve"> LTE+1xRTT SRLTE Mode</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8"/>
        <w:rPr>
          <w:noProof/>
        </w:rPr>
      </w:pPr>
      <w:bookmarkStart w:id="89" w:name="_Toc423082595"/>
      <w:bookmarkStart w:id="90" w:name="_Toc391398508"/>
      <w:bookmarkStart w:id="91" w:name="_Toc391526828"/>
      <w:bookmarkStart w:id="92" w:name="_Toc402444827"/>
      <w:bookmarkStart w:id="93" w:name="_Toc412643798"/>
      <w:bookmarkStart w:id="94" w:name="_Toc433712029"/>
      <w:r>
        <w:rPr>
          <w:noProof/>
        </w:rPr>
        <w:t xml:space="preserve">Attach to LTE Network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VZ_REQ_HVOLTE_34121</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VZ_REQ_HVOLTE_34121</w:t>
      </w:r>
      <w:bookmarkEnd w:id="89"/>
      <w:bookmarkEnd w:id="90"/>
      <w:bookmarkEnd w:id="91"/>
      <w:bookmarkEnd w:id="92"/>
      <w:bookmarkEnd w:id="93"/>
      <w:bookmarkEnd w:id="94"/>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When entering the LTE-Only mode, the device shall immediately attach to the LTE network as a voice-centric device and perform IMS registration</w:t>
            </w:r>
            <w:r>
              <w:rPr>
                <w:rFonts w:ascii="Times New Roman" w:eastAsia="Times New Roman" w:hAnsi="Times New Roman" w:cs="Times New Roman"/>
                <w:noProof/>
                <w:sz w:val="24"/>
                <w:vertAlign w:val="superscript"/>
                <w:lang w:bidi="ar-SA"/>
              </w:rPr>
              <w:t>1</w:t>
            </w:r>
            <w:r>
              <w:rPr>
                <w:rFonts w:ascii="Times New Roman" w:eastAsia="Times New Roman" w:hAnsi="Times New Roman" w:cs="Times New Roman"/>
                <w:noProof/>
                <w:sz w:val="24"/>
                <w:lang w:bidi="ar-SA"/>
              </w:rPr>
              <w:t xml:space="preserve"> using procedures defined in VZW LTE 3GPP Band 13 Network Access Requirements, Verizon Wireless VoLTE Device Service requirements, and the Verizon Wireless IMS Requirements documents.</w:t>
            </w:r>
          </w:p>
          <w:p w:rsidR="006A1081" w:rsidRDefault="005431C4">
            <w:pPr>
              <w:spacing w:before="133" w:after="268"/>
              <w:rPr>
                <w:noProof/>
                <w:lang w:bidi="ar-SA"/>
              </w:rPr>
            </w:pPr>
            <w:r>
              <w:rPr>
                <w:rFonts w:ascii="Times New Roman" w:eastAsia="Times New Roman" w:hAnsi="Times New Roman" w:cs="Times New Roman"/>
                <w:noProof/>
                <w:sz w:val="16"/>
                <w:lang w:bidi="ar-SA"/>
              </w:rPr>
              <w:t>-------------------------</w:t>
            </w:r>
            <w:r>
              <w:rPr>
                <w:rFonts w:ascii="Times New Roman" w:eastAsia="Times New Roman" w:hAnsi="Times New Roman" w:cs="Times New Roman"/>
                <w:noProof/>
                <w:sz w:val="16"/>
                <w:lang w:bidi="ar-SA"/>
              </w:rPr>
              <w:br/>
            </w:r>
            <w:r>
              <w:rPr>
                <w:rFonts w:ascii="Times New Roman" w:eastAsia="Times New Roman" w:hAnsi="Times New Roman" w:cs="Times New Roman"/>
                <w:noProof/>
                <w:sz w:val="20"/>
                <w:vertAlign w:val="superscript"/>
                <w:lang w:bidi="ar-SA"/>
              </w:rPr>
              <w:t>1</w:t>
            </w:r>
            <w:r>
              <w:rPr>
                <w:rFonts w:ascii="Times New Roman" w:eastAsia="Times New Roman" w:hAnsi="Times New Roman" w:cs="Times New Roman"/>
                <w:noProof/>
                <w:sz w:val="20"/>
                <w:lang w:bidi="ar-SA"/>
              </w:rPr>
              <w:t xml:space="preserve"> NOTE: when VoLTE service is not provisioned (by network or by the user as defined in the Verizon Wireless VoLTE Device Service Requirements), refer to the Verizon Wireless VoLTE Device Service Requirements for additional details on IMS registration procedures.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4250</w:t>
            </w:r>
            <w:r>
              <w:rPr>
                <w:b/>
                <w:color w:val="17365D" w:themeColor="text2" w:themeShade="BF"/>
              </w:rPr>
              <w:t xml:space="preserve"> </w:t>
            </w:r>
            <w:r w:rsidRPr="008E5558">
              <w:rPr>
                <w:noProof/>
                <w:sz w:val="16"/>
              </w:rPr>
              <w:t>Initial</w:t>
            </w:r>
            <w:r w:rsidRPr="008E5558">
              <w:rPr>
                <w:sz w:val="16"/>
              </w:rPr>
              <w:t xml:space="preserve"> provisioning check on power up</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4251</w:t>
            </w:r>
            <w:r>
              <w:rPr>
                <w:b/>
                <w:color w:val="17365D" w:themeColor="text2" w:themeShade="BF"/>
              </w:rPr>
              <w:t xml:space="preserve"> </w:t>
            </w:r>
            <w:r w:rsidRPr="008E5558">
              <w:rPr>
                <w:noProof/>
                <w:sz w:val="16"/>
              </w:rPr>
              <w:t>In</w:t>
            </w:r>
            <w:r w:rsidRPr="008E5558">
              <w:rPr>
                <w:sz w:val="16"/>
              </w:rPr>
              <w:t xml:space="preserve"> the case the device receives a '403 Forbidden: Not authorized for Presence.' at any time the </w:t>
            </w:r>
            <w:proofErr w:type="spellStart"/>
            <w:r w:rsidRPr="008E5558">
              <w:rPr>
                <w:sz w:val="16"/>
              </w:rPr>
              <w:t>VoLTE</w:t>
            </w:r>
            <w:proofErr w:type="spellEnd"/>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4272</w:t>
            </w:r>
            <w:r>
              <w:rPr>
                <w:b/>
                <w:color w:val="17365D" w:themeColor="text2" w:themeShade="BF"/>
              </w:rPr>
              <w:t xml:space="preserve"> </w:t>
            </w:r>
            <w:r w:rsidRPr="008E5558">
              <w:rPr>
                <w:noProof/>
                <w:sz w:val="16"/>
              </w:rPr>
              <w:t>If</w:t>
            </w:r>
            <w:r w:rsidRPr="008E5558">
              <w:rPr>
                <w:sz w:val="16"/>
              </w:rPr>
              <w:t xml:space="preserve"> after </w:t>
            </w:r>
            <w:proofErr w:type="spellStart"/>
            <w:r w:rsidRPr="008E5558">
              <w:rPr>
                <w:sz w:val="16"/>
              </w:rPr>
              <w:t>VoLTE</w:t>
            </w:r>
            <w:proofErr w:type="spellEnd"/>
            <w:r w:rsidRPr="008E5558">
              <w:rPr>
                <w:sz w:val="16"/>
              </w:rPr>
              <w:t xml:space="preserve"> has been disabled per the above algorithm the device moves to </w:t>
            </w:r>
            <w:proofErr w:type="spellStart"/>
            <w:r w:rsidRPr="008E5558">
              <w:rPr>
                <w:sz w:val="16"/>
              </w:rPr>
              <w:t>eHRPD</w:t>
            </w:r>
            <w:proofErr w:type="spellEnd"/>
            <w:r w:rsidRPr="008E5558">
              <w:rPr>
                <w:sz w:val="16"/>
              </w:rPr>
              <w:t xml:space="preserve"> the device shall n</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35</w:t>
            </w:r>
            <w:r>
              <w:rPr>
                <w:b/>
                <w:color w:val="17365D" w:themeColor="text2" w:themeShade="BF"/>
              </w:rPr>
              <w:t xml:space="preserve"> </w:t>
            </w:r>
            <w:r w:rsidRPr="008E5558">
              <w:rPr>
                <w:noProof/>
                <w:sz w:val="16"/>
              </w:rPr>
              <w:t>IMS</w:t>
            </w:r>
            <w:r>
              <w:rPr>
                <w:sz w:val="16"/>
              </w:rPr>
              <w:t xml:space="preserve"> (</w:t>
            </w:r>
            <w:r w:rsidRPr="008E5558">
              <w:rPr>
                <w:noProof/>
                <w:sz w:val="16"/>
              </w:rPr>
              <w:t>Folder</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46</w:t>
            </w:r>
            <w:r>
              <w:rPr>
                <w:b/>
                <w:color w:val="17365D" w:themeColor="text2" w:themeShade="BF"/>
              </w:rPr>
              <w:t xml:space="preserve"> </w:t>
            </w:r>
            <w:r w:rsidRPr="008E5558">
              <w:rPr>
                <w:noProof/>
                <w:sz w:val="16"/>
              </w:rPr>
              <w:t>LTE</w:t>
            </w:r>
            <w:r w:rsidRPr="008E5558">
              <w:rPr>
                <w:sz w:val="16"/>
              </w:rPr>
              <w:t xml:space="preserve"> 3GPP Band 13 Network Access</w:t>
            </w:r>
            <w:r>
              <w:rPr>
                <w:sz w:val="16"/>
              </w:rPr>
              <w:t xml:space="preserve"> (</w:t>
            </w:r>
            <w:r w:rsidRPr="008E5558">
              <w:rPr>
                <w:noProof/>
                <w:sz w:val="16"/>
              </w:rPr>
              <w:t>Folder</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91</w:t>
            </w:r>
            <w:r>
              <w:rPr>
                <w:b/>
                <w:color w:val="17365D" w:themeColor="text2" w:themeShade="BF"/>
              </w:rPr>
              <w:t xml:space="preserve"> </w:t>
            </w:r>
            <w:r w:rsidRPr="008E5558">
              <w:rPr>
                <w:noProof/>
                <w:sz w:val="16"/>
              </w:rPr>
              <w:t>VoLTE</w:t>
            </w:r>
            <w:r w:rsidRPr="008E5558">
              <w:rPr>
                <w:sz w:val="16"/>
              </w:rPr>
              <w:t xml:space="preserve"> Device Service</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95" w:name="_Toc391398509"/>
      <w:bookmarkStart w:id="96" w:name="_Toc423082596"/>
      <w:bookmarkStart w:id="97" w:name="_Toc391526829"/>
      <w:bookmarkStart w:id="98" w:name="_Toc402444828"/>
      <w:bookmarkStart w:id="99" w:name="_Toc412643799"/>
      <w:bookmarkStart w:id="100" w:name="_Toc433712030"/>
      <w:r>
        <w:rPr>
          <w:noProof/>
        </w:rPr>
        <w:t>Operations In LTE-Only Mode</w:t>
      </w:r>
      <w:bookmarkEnd w:id="95"/>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VZ_REQ_HVOLTE_34075</w:instrText>
      </w:r>
      <w:r>
        <w:rPr>
          <w:noProof/>
        </w:rPr>
        <w:instrText xml:space="preserve"> </w:instrText>
      </w:r>
      <w:r w:rsidR="00037DAB">
        <w:rPr>
          <w:noProof/>
        </w:rPr>
        <w:fldChar w:fldCharType="separate"/>
      </w:r>
      <w:r w:rsidR="00261C8F" w:rsidRPr="00A8430B">
        <w:rPr>
          <w:noProof/>
          <w:sz w:val="18"/>
          <w:shd w:val="clear" w:color="auto" w:fill="E9EFF7"/>
        </w:rPr>
        <w:t>VZ_REQ_HVOLTE_34075</w:t>
      </w:r>
      <w:bookmarkEnd w:id="96"/>
      <w:bookmarkEnd w:id="97"/>
      <w:bookmarkEnd w:id="98"/>
      <w:bookmarkEnd w:id="99"/>
      <w:bookmarkEnd w:id="10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details of VoLTE operation in LTE-Only mode is addressed in the "Voice and SMS Operation on hVoLTE Device" section.</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34089</w:t>
            </w:r>
            <w:r>
              <w:rPr>
                <w:b/>
                <w:color w:val="17365D" w:themeColor="text2" w:themeShade="BF"/>
              </w:rPr>
              <w:t xml:space="preserve"> </w:t>
            </w:r>
            <w:r w:rsidRPr="008E5558">
              <w:rPr>
                <w:noProof/>
                <w:sz w:val="16"/>
              </w:rPr>
              <w:t>VOICE</w:t>
            </w:r>
            <w:r w:rsidRPr="008E5558">
              <w:rPr>
                <w:sz w:val="16"/>
              </w:rPr>
              <w:t xml:space="preserve"> AND SMS OPERATION ON HVOLTE DEVICES</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8"/>
        <w:rPr>
          <w:noProof/>
        </w:rPr>
      </w:pPr>
      <w:bookmarkStart w:id="101" w:name="_Toc423082597"/>
      <w:bookmarkStart w:id="102" w:name="_Toc391398510"/>
      <w:bookmarkStart w:id="103" w:name="_Toc391526830"/>
      <w:bookmarkStart w:id="104" w:name="_Toc402444829"/>
      <w:bookmarkStart w:id="105" w:name="_Toc412643800"/>
      <w:bookmarkStart w:id="106" w:name="_Toc433712031"/>
      <w:r>
        <w:rPr>
          <w:noProof/>
        </w:rPr>
        <w:t xml:space="preserve">Suspend 1XRTT Tune-aways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VZ_REQ_HVOLTE_34122</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VZ_REQ_HVOLTE_34122</w:t>
      </w:r>
      <w:bookmarkEnd w:id="101"/>
      <w:bookmarkEnd w:id="102"/>
      <w:bookmarkEnd w:id="103"/>
      <w:bookmarkEnd w:id="104"/>
      <w:bookmarkEnd w:id="105"/>
      <w:bookmarkEnd w:id="10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When operating in LTE-Only mode, the hVoLTE devices shall suspend 1xRTT tune-aways and operate in LTE only mode (i.e. CDMA modem is "cold").</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107" w:name="_Toc391398511"/>
      <w:bookmarkStart w:id="108" w:name="_Toc423082598"/>
      <w:bookmarkStart w:id="109" w:name="_Toc391526831"/>
      <w:bookmarkStart w:id="110" w:name="_Toc402444830"/>
      <w:bookmarkStart w:id="111" w:name="_Toc412643801"/>
      <w:bookmarkStart w:id="112" w:name="_Toc433712032"/>
      <w:r>
        <w:rPr>
          <w:noProof/>
        </w:rPr>
        <w:t xml:space="preserve">LTE Operation in All Verizon LTE Bands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VZ_REQ_HVOLTE_34123</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w:t>
      </w:r>
      <w:bookmarkEnd w:id="107"/>
      <w:r w:rsidR="00261C8F" w:rsidRPr="005C485F">
        <w:rPr>
          <w:noProof/>
          <w:sz w:val="18"/>
          <w:shd w:val="clear" w:color="auto" w:fill="D6E3BC"/>
        </w:rPr>
        <w:t>3</w:t>
      </w:r>
      <w:bookmarkEnd w:id="108"/>
      <w:bookmarkEnd w:id="109"/>
      <w:bookmarkEnd w:id="110"/>
      <w:bookmarkEnd w:id="111"/>
      <w:bookmarkEnd w:id="112"/>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support LTE operation in all Verizon Wireless LTE Bands (i.e. band 13, 4, and 2) when attached to the Verizon Wireless LTE network.</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113" w:name="_Toc391398512"/>
      <w:bookmarkStart w:id="114" w:name="_Toc423082599"/>
      <w:bookmarkStart w:id="115" w:name="_Toc391526832"/>
      <w:bookmarkStart w:id="116" w:name="_Toc402444831"/>
      <w:bookmarkStart w:id="117" w:name="_Toc412643802"/>
      <w:bookmarkStart w:id="118" w:name="_Toc433712033"/>
      <w:r>
        <w:rPr>
          <w:noProof/>
        </w:rPr>
        <w:t xml:space="preserve">All LTE Services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VZ_REQ_HVOLTE_34124</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w:t>
      </w:r>
      <w:bookmarkEnd w:id="113"/>
      <w:r w:rsidR="00261C8F" w:rsidRPr="005C485F">
        <w:rPr>
          <w:noProof/>
          <w:sz w:val="18"/>
          <w:shd w:val="clear" w:color="auto" w:fill="D6E3BC"/>
        </w:rPr>
        <w:t>4</w:t>
      </w:r>
      <w:bookmarkEnd w:id="114"/>
      <w:bookmarkEnd w:id="115"/>
      <w:bookmarkEnd w:id="116"/>
      <w:bookmarkEnd w:id="117"/>
      <w:bookmarkEnd w:id="118"/>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support ALL LTE services for smart phones in this mode (e.g., data, VoLTE, RCS, ePDG, Carrier aggregation and eMBMS). However, eMBMS functionality shall be disabled unless indicated otherwise by Verizon Wireless Device Marketing at device feature lockdown. The end user shall not be able to change this eMBMS functionality enable/disable state via the device user interface.</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119" w:name="_Toc391398513"/>
      <w:bookmarkStart w:id="120" w:name="_Toc423082600"/>
      <w:bookmarkStart w:id="121" w:name="_Toc391526833"/>
      <w:bookmarkStart w:id="122" w:name="_Toc402444832"/>
      <w:bookmarkStart w:id="123" w:name="_Toc412643803"/>
      <w:bookmarkStart w:id="124" w:name="_Toc433712034"/>
      <w:r>
        <w:rPr>
          <w:noProof/>
        </w:rPr>
        <w:t>Exiting LTE-Only Mode</w:t>
      </w:r>
      <w:bookmarkEnd w:id="119"/>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VZ_REQ_HVOLTE_34076</w:instrText>
      </w:r>
      <w:r>
        <w:rPr>
          <w:noProof/>
        </w:rPr>
        <w:instrText xml:space="preserve"> </w:instrText>
      </w:r>
      <w:r w:rsidR="00037DAB">
        <w:rPr>
          <w:noProof/>
        </w:rPr>
        <w:fldChar w:fldCharType="separate"/>
      </w:r>
      <w:r w:rsidR="00261C8F" w:rsidRPr="00A8430B">
        <w:rPr>
          <w:noProof/>
          <w:sz w:val="18"/>
          <w:shd w:val="clear" w:color="auto" w:fill="E9EFF7"/>
        </w:rPr>
        <w:t>VZ_REQ_HVOLTE_34076</w:t>
      </w:r>
      <w:bookmarkEnd w:id="120"/>
      <w:bookmarkEnd w:id="121"/>
      <w:bookmarkEnd w:id="122"/>
      <w:bookmarkEnd w:id="123"/>
      <w:bookmarkEnd w:id="124"/>
      <w:r w:rsidR="00037DAB">
        <w:rPr>
          <w:noProof/>
        </w:rPr>
        <w:fldChar w:fldCharType="end"/>
      </w:r>
    </w:p>
    <w:tbl>
      <w:tblPr>
        <w:tblW w:w="0" w:type="auto"/>
        <w:shd w:val="clear" w:color="auto" w:fill="F2F2F2"/>
        <w:tblLook w:val="04A0"/>
      </w:tblPr>
      <w:tblGrid>
        <w:gridCol w:w="8938"/>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exit LTE-Only mode under the conditions defined in the following sections:</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125" w:name="_Toc391398514"/>
      <w:bookmarkStart w:id="126" w:name="_Toc423082601"/>
      <w:bookmarkStart w:id="127" w:name="_Toc391526834"/>
      <w:bookmarkStart w:id="128" w:name="_Toc402444833"/>
      <w:bookmarkStart w:id="129" w:name="_Toc412643804"/>
      <w:bookmarkStart w:id="130" w:name="_Toc433712035"/>
      <w:r>
        <w:rPr>
          <w:noProof/>
        </w:rPr>
        <w:t>Silent Redial to 1xRTT</w:t>
      </w:r>
      <w:bookmarkEnd w:id="125"/>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VZ_REQ_HVOLTE_34126</w:instrText>
      </w:r>
      <w:r>
        <w:rPr>
          <w:noProof/>
        </w:rPr>
        <w:instrText xml:space="preserve"> </w:instrText>
      </w:r>
      <w:r w:rsidR="00037DAB">
        <w:rPr>
          <w:noProof/>
        </w:rPr>
        <w:fldChar w:fldCharType="separate"/>
      </w:r>
      <w:r w:rsidR="00261C8F" w:rsidRPr="00A8430B">
        <w:rPr>
          <w:noProof/>
          <w:sz w:val="18"/>
          <w:shd w:val="clear" w:color="auto" w:fill="E9EFF7"/>
        </w:rPr>
        <w:t>VZ_REQ_HVOLTE_34126</w:t>
      </w:r>
      <w:bookmarkEnd w:id="126"/>
      <w:bookmarkEnd w:id="127"/>
      <w:bookmarkEnd w:id="128"/>
      <w:bookmarkEnd w:id="129"/>
      <w:bookmarkEnd w:id="13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9"/>
        <w:rPr>
          <w:noProof/>
        </w:rPr>
      </w:pPr>
      <w:bookmarkStart w:id="131" w:name="_Toc391398515"/>
      <w:bookmarkStart w:id="132" w:name="_Toc423082602"/>
      <w:bookmarkStart w:id="133" w:name="_Toc391526835"/>
      <w:bookmarkStart w:id="134" w:name="_Toc402444834"/>
      <w:bookmarkStart w:id="135" w:name="_Toc412643805"/>
      <w:bookmarkStart w:id="136" w:name="_Toc433712036"/>
      <w:r>
        <w:rPr>
          <w:noProof/>
        </w:rPr>
        <w:t xml:space="preserve">Silent Redial to 1xRTT </w:t>
      </w:r>
      <w:r w:rsidR="00037DAB">
        <w:rPr>
          <w:noProof/>
        </w:rPr>
        <w:fldChar w:fldCharType="begin"/>
      </w:r>
      <w:r>
        <w:rPr>
          <w:noProof/>
        </w:rPr>
        <w:instrText xml:space="preserve"> IF Functional = "Functional" </w:instrText>
      </w:r>
      <w:r w:rsidRPr="005C485F">
        <w:rPr>
          <w:noProof/>
          <w:sz w:val="18"/>
          <w:shd w:val="clear" w:color="auto" w:fill="D6E3BC"/>
        </w:rPr>
        <w:instrText>VZ_REQ_HVOLTE_34077</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VZ_REQ_HVOLTE_3407</w:t>
      </w:r>
      <w:bookmarkEnd w:id="131"/>
      <w:r w:rsidR="00261C8F" w:rsidRPr="005C485F">
        <w:rPr>
          <w:noProof/>
          <w:sz w:val="18"/>
          <w:shd w:val="clear" w:color="auto" w:fill="D6E3BC"/>
        </w:rPr>
        <w:t>7</w:t>
      </w:r>
      <w:bookmarkEnd w:id="132"/>
      <w:bookmarkEnd w:id="133"/>
      <w:bookmarkEnd w:id="134"/>
      <w:bookmarkEnd w:id="135"/>
      <w:bookmarkEnd w:id="13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rsidP="005431C4">
            <w:pPr>
              <w:numPr>
                <w:ilvl w:val="0"/>
                <w:numId w:val="9"/>
              </w:numPr>
              <w:rPr>
                <w:noProof/>
                <w:lang w:bidi="ar-SA"/>
              </w:rPr>
            </w:pPr>
            <w:r>
              <w:rPr>
                <w:rFonts w:ascii="Times New Roman" w:eastAsia="Times New Roman" w:hAnsi="Times New Roman" w:cs="Times New Roman"/>
                <w:noProof/>
                <w:color w:val="010101"/>
                <w:sz w:val="24"/>
                <w:lang w:bidi="ar-SA"/>
              </w:rPr>
              <w:t>When a MO VoLTE call setup experiences failure, the device shall silent redial to 1xRTT as defined in the "UE Operations when VoLTE is not Available" section (Note: not ALL scenarios in that section causes silent redial to 1xRTT). </w:t>
            </w:r>
          </w:p>
          <w:p w:rsidR="006A1081" w:rsidRDefault="005431C4" w:rsidP="005431C4">
            <w:pPr>
              <w:numPr>
                <w:ilvl w:val="0"/>
                <w:numId w:val="9"/>
              </w:numPr>
              <w:spacing w:after="280" w:afterAutospacing="1"/>
              <w:rPr>
                <w:noProof/>
                <w:lang w:bidi="ar-SA"/>
              </w:rPr>
            </w:pPr>
            <w:r>
              <w:rPr>
                <w:rFonts w:ascii="Times New Roman" w:eastAsia="Times New Roman" w:hAnsi="Times New Roman" w:cs="Times New Roman"/>
                <w:noProof/>
                <w:color w:val="010101"/>
                <w:sz w:val="24"/>
                <w:lang w:bidi="ar-SA"/>
              </w:rPr>
              <w:t>The silent redial scenarios will cause the device to transition to 1xRTT and eventually transition to LTE+1xRTT SRLTE mode of operation.</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34092</w:t>
            </w:r>
            <w:r>
              <w:rPr>
                <w:b/>
                <w:color w:val="17365D" w:themeColor="text2" w:themeShade="BF"/>
              </w:rPr>
              <w:t xml:space="preserve"> </w:t>
            </w:r>
            <w:r w:rsidRPr="008E5558">
              <w:rPr>
                <w:noProof/>
                <w:sz w:val="16"/>
              </w:rPr>
              <w:t>UE</w:t>
            </w:r>
            <w:r w:rsidRPr="008E5558">
              <w:rPr>
                <w:sz w:val="16"/>
              </w:rPr>
              <w:t xml:space="preserve"> Operations when </w:t>
            </w:r>
            <w:proofErr w:type="spellStart"/>
            <w:r w:rsidRPr="008E5558">
              <w:rPr>
                <w:sz w:val="16"/>
              </w:rPr>
              <w:t>VoLTE</w:t>
            </w:r>
            <w:proofErr w:type="spellEnd"/>
            <w:r w:rsidRPr="008E5558">
              <w:rPr>
                <w:sz w:val="16"/>
              </w:rPr>
              <w:t xml:space="preserve"> is not available</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8"/>
        <w:rPr>
          <w:noProof/>
        </w:rPr>
      </w:pPr>
      <w:bookmarkStart w:id="137" w:name="_Toc391398516"/>
      <w:bookmarkStart w:id="138" w:name="_Toc423082603"/>
      <w:bookmarkStart w:id="139" w:name="_Toc391526836"/>
      <w:bookmarkStart w:id="140" w:name="_Toc402444835"/>
      <w:bookmarkStart w:id="141" w:name="_Toc412643806"/>
      <w:bookmarkStart w:id="142" w:name="_Toc433712037"/>
      <w:r>
        <w:rPr>
          <w:noProof/>
        </w:rPr>
        <w:t>IRAT to CDMA</w:t>
      </w:r>
      <w:bookmarkEnd w:id="13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VZ_REQ_HVOLTE_34078</w:instrText>
      </w:r>
      <w:r>
        <w:rPr>
          <w:noProof/>
        </w:rPr>
        <w:instrText xml:space="preserve"> </w:instrText>
      </w:r>
      <w:r w:rsidR="00037DAB">
        <w:rPr>
          <w:noProof/>
        </w:rPr>
        <w:fldChar w:fldCharType="separate"/>
      </w:r>
      <w:r w:rsidR="00261C8F" w:rsidRPr="00A8430B">
        <w:rPr>
          <w:noProof/>
          <w:sz w:val="18"/>
          <w:shd w:val="clear" w:color="auto" w:fill="E9EFF7"/>
        </w:rPr>
        <w:t>VZ_REQ_HVOLTE_34078</w:t>
      </w:r>
      <w:bookmarkEnd w:id="138"/>
      <w:bookmarkEnd w:id="139"/>
      <w:bookmarkEnd w:id="140"/>
      <w:bookmarkEnd w:id="141"/>
      <w:bookmarkEnd w:id="142"/>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9"/>
        <w:rPr>
          <w:noProof/>
        </w:rPr>
      </w:pPr>
      <w:bookmarkStart w:id="143" w:name="_Toc391398517"/>
      <w:bookmarkStart w:id="144" w:name="_Toc423082604"/>
      <w:bookmarkStart w:id="145" w:name="_Toc391526837"/>
      <w:bookmarkStart w:id="146" w:name="_Toc402444836"/>
      <w:bookmarkStart w:id="147" w:name="_Toc412643807"/>
      <w:bookmarkStart w:id="148" w:name="_Toc433712038"/>
      <w:r>
        <w:rPr>
          <w:noProof/>
        </w:rPr>
        <w:t xml:space="preserve">IRAT to CDMA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VZ_REQ_HVOLTE_34128</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w:t>
      </w:r>
      <w:bookmarkEnd w:id="143"/>
      <w:r w:rsidR="00261C8F" w:rsidRPr="005C485F">
        <w:rPr>
          <w:noProof/>
          <w:sz w:val="18"/>
          <w:shd w:val="clear" w:color="auto" w:fill="D6E3BC"/>
        </w:rPr>
        <w:t>8</w:t>
      </w:r>
      <w:bookmarkEnd w:id="144"/>
      <w:bookmarkEnd w:id="145"/>
      <w:bookmarkEnd w:id="146"/>
      <w:bookmarkEnd w:id="147"/>
      <w:bookmarkEnd w:id="148"/>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perform IRAT procedures defined in VZW Multi-mode Operations Requirements document for transitioning to CDMA.</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Upon </w:t>
            </w:r>
            <w:del w:id="149" w:author="Vijay Guduru" w:date="2015-10-27T12:19:00Z">
              <w:r w:rsidR="008D50EA">
                <w:rPr>
                  <w:rFonts w:ascii="Times New Roman" w:eastAsia="Times New Roman" w:hAnsi="Times New Roman" w:cs="Times New Roman"/>
                  <w:noProof/>
                  <w:sz w:val="24"/>
                  <w:lang w:bidi="ar-SA"/>
                </w:rPr>
                <w:delText xml:space="preserve">leaving LTE, the device shall retain knowledge of the operational mode of the device when the device leaves LTE. Upon </w:delText>
              </w:r>
            </w:del>
            <w:r>
              <w:rPr>
                <w:rFonts w:ascii="Times New Roman" w:eastAsia="Times New Roman" w:hAnsi="Times New Roman" w:cs="Times New Roman"/>
                <w:noProof/>
                <w:sz w:val="24"/>
                <w:lang w:bidi="ar-SA"/>
              </w:rPr>
              <w:t xml:space="preserve">re-acquiring LTE, the device shall operate in </w:t>
            </w:r>
            <w:del w:id="150" w:author="Vijay Guduru" w:date="2015-10-27T12:19:00Z">
              <w:r w:rsidR="008D50EA">
                <w:rPr>
                  <w:rFonts w:ascii="Times New Roman" w:eastAsia="Times New Roman" w:hAnsi="Times New Roman" w:cs="Times New Roman"/>
                  <w:noProof/>
                  <w:sz w:val="24"/>
                  <w:lang w:bidi="ar-SA"/>
                </w:rPr>
                <w:delText xml:space="preserve">the same operational mode as when the device left LTE </w:delText>
              </w:r>
            </w:del>
            <w:ins w:id="151" w:author="Vijay Guduru" w:date="2015-10-27T12:19:00Z">
              <w:r>
                <w:rPr>
                  <w:rFonts w:ascii="Times New Roman" w:eastAsia="Times New Roman" w:hAnsi="Times New Roman" w:cs="Times New Roman"/>
                  <w:noProof/>
                  <w:sz w:val="24"/>
                  <w:lang w:bidi="ar-SA"/>
                </w:rPr>
                <w:t xml:space="preserve">SRLTE mode </w:t>
              </w:r>
            </w:ins>
            <w:r>
              <w:rPr>
                <w:rFonts w:ascii="Times New Roman" w:eastAsia="Times New Roman" w:hAnsi="Times New Roman" w:cs="Times New Roman"/>
                <w:noProof/>
                <w:sz w:val="24"/>
                <w:lang w:bidi="ar-SA"/>
              </w:rPr>
              <w:t xml:space="preserve">until the criteria for transition to </w:t>
            </w:r>
            <w:del w:id="152" w:author="Vijay Guduru" w:date="2015-10-27T12:19:00Z">
              <w:r w:rsidR="008D50EA">
                <w:rPr>
                  <w:rFonts w:ascii="Times New Roman" w:eastAsia="Times New Roman" w:hAnsi="Times New Roman" w:cs="Times New Roman"/>
                  <w:noProof/>
                  <w:sz w:val="24"/>
                  <w:lang w:bidi="ar-SA"/>
                </w:rPr>
                <w:delText>a different operational</w:delText>
              </w:r>
            </w:del>
            <w:ins w:id="153" w:author="Vijay Guduru" w:date="2015-10-27T12:19:00Z">
              <w:r>
                <w:rPr>
                  <w:rFonts w:ascii="Times New Roman" w:eastAsia="Times New Roman" w:hAnsi="Times New Roman" w:cs="Times New Roman"/>
                  <w:noProof/>
                  <w:sz w:val="24"/>
                  <w:lang w:bidi="ar-SA"/>
                </w:rPr>
                <w:t>LTE-only</w:t>
              </w:r>
            </w:ins>
            <w:r>
              <w:rPr>
                <w:rFonts w:ascii="Times New Roman" w:eastAsia="Times New Roman" w:hAnsi="Times New Roman" w:cs="Times New Roman"/>
                <w:noProof/>
                <w:sz w:val="24"/>
                <w:lang w:bidi="ar-SA"/>
              </w:rPr>
              <w:t xml:space="preserve"> mode are met.</w:t>
            </w:r>
          </w:p>
          <w:p w:rsidR="006A1081" w:rsidRDefault="00037DAB">
            <w:pPr>
              <w:spacing w:after="280" w:afterAutospacing="1"/>
              <w:rPr>
                <w:noProof/>
                <w:lang w:bidi="ar-SA"/>
              </w:rPr>
            </w:pPr>
            <w:r>
              <w:rPr>
                <w:lang w:bidi="ar-SA"/>
              </w:rPr>
              <w:lastRenderedPageBreak/>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LTEMMO</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59</w:t>
            </w:r>
            <w:r>
              <w:rPr>
                <w:b/>
                <w:color w:val="17365D" w:themeColor="text2" w:themeShade="BF"/>
              </w:rPr>
              <w:t xml:space="preserve"> </w:t>
            </w:r>
            <w:r w:rsidRPr="008E5558">
              <w:rPr>
                <w:noProof/>
                <w:sz w:val="16"/>
              </w:rPr>
              <w:t>LTE</w:t>
            </w:r>
            <w:r w:rsidRPr="008E5558">
              <w:rPr>
                <w:sz w:val="16"/>
              </w:rPr>
              <w:t xml:space="preserve"> Multi Mode Operations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8"/>
        <w:rPr>
          <w:noProof/>
        </w:rPr>
      </w:pPr>
      <w:bookmarkStart w:id="154" w:name="_Toc391398518"/>
      <w:bookmarkStart w:id="155" w:name="_Toc423082605"/>
      <w:bookmarkStart w:id="156" w:name="_Toc391526838"/>
      <w:bookmarkStart w:id="157" w:name="_Toc402444837"/>
      <w:bookmarkStart w:id="158" w:name="_Toc412643808"/>
      <w:bookmarkStart w:id="159" w:name="_Toc433712039"/>
      <w:r>
        <w:rPr>
          <w:noProof/>
        </w:rPr>
        <w:t>Transition to LTE+1xRTT SRLTE Mode</w:t>
      </w:r>
      <w:bookmarkEnd w:id="15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VZ_REQ_HVOLTE_34079</w:instrText>
      </w:r>
      <w:r>
        <w:rPr>
          <w:noProof/>
        </w:rPr>
        <w:instrText xml:space="preserve"> </w:instrText>
      </w:r>
      <w:r w:rsidR="00037DAB">
        <w:rPr>
          <w:noProof/>
        </w:rPr>
        <w:fldChar w:fldCharType="separate"/>
      </w:r>
      <w:r w:rsidR="00261C8F" w:rsidRPr="00A8430B">
        <w:rPr>
          <w:noProof/>
          <w:sz w:val="18"/>
          <w:shd w:val="clear" w:color="auto" w:fill="E9EFF7"/>
        </w:rPr>
        <w:t>VZ_REQ_HVOLTE_34079</w:t>
      </w:r>
      <w:bookmarkEnd w:id="155"/>
      <w:bookmarkEnd w:id="156"/>
      <w:bookmarkEnd w:id="157"/>
      <w:bookmarkEnd w:id="158"/>
      <w:bookmarkEnd w:id="159"/>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9"/>
        <w:rPr>
          <w:noProof/>
        </w:rPr>
      </w:pPr>
      <w:bookmarkStart w:id="160" w:name="_Toc391398519"/>
      <w:bookmarkStart w:id="161" w:name="_Toc423082606"/>
      <w:bookmarkStart w:id="162" w:name="_Toc391526839"/>
      <w:bookmarkStart w:id="163" w:name="_Toc402444838"/>
      <w:bookmarkStart w:id="164" w:name="_Toc412643809"/>
      <w:bookmarkStart w:id="165" w:name="_Toc433712040"/>
      <w:r>
        <w:rPr>
          <w:noProof/>
        </w:rPr>
        <w:t xml:space="preserve">Directly while not in a current VoLTE call </w:t>
      </w:r>
      <w:r w:rsidR="00037DAB">
        <w:rPr>
          <w:noProof/>
        </w:rPr>
        <w:fldChar w:fldCharType="begin"/>
      </w:r>
      <w:r>
        <w:rPr>
          <w:noProof/>
        </w:rPr>
        <w:instrText xml:space="preserve"> IF Functional = "Functional" </w:instrText>
      </w:r>
      <w:r w:rsidRPr="005C485F">
        <w:rPr>
          <w:noProof/>
          <w:sz w:val="18"/>
          <w:shd w:val="clear" w:color="auto" w:fill="D6E3BC"/>
        </w:rPr>
        <w:instrText>VZ_REQ_HVOLTE_34129</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VZ_REQ_HVOLTE_3412</w:t>
      </w:r>
      <w:bookmarkEnd w:id="160"/>
      <w:r w:rsidR="00261C8F" w:rsidRPr="005C485F">
        <w:rPr>
          <w:noProof/>
          <w:sz w:val="18"/>
          <w:shd w:val="clear" w:color="auto" w:fill="D6E3BC"/>
        </w:rPr>
        <w:t>9</w:t>
      </w:r>
      <w:bookmarkEnd w:id="161"/>
      <w:bookmarkEnd w:id="162"/>
      <w:bookmarkEnd w:id="163"/>
      <w:bookmarkEnd w:id="164"/>
      <w:bookmarkEnd w:id="16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transition to LTE+1xRTT SRLTE mode directly while not in a current VoLTE call upon the following conditions:</w:t>
            </w:r>
          </w:p>
          <w:p w:rsidR="006A1081" w:rsidRDefault="005431C4" w:rsidP="005431C4">
            <w:pPr>
              <w:numPr>
                <w:ilvl w:val="0"/>
                <w:numId w:val="10"/>
              </w:numPr>
              <w:rPr>
                <w:noProof/>
                <w:lang w:bidi="ar-SA"/>
              </w:rPr>
            </w:pPr>
            <w:r>
              <w:rPr>
                <w:rFonts w:ascii="Times New Roman" w:eastAsia="Times New Roman" w:hAnsi="Times New Roman" w:cs="Times New Roman"/>
                <w:noProof/>
                <w:color w:val="010101"/>
                <w:sz w:val="24"/>
                <w:lang w:bidi="ar-SA"/>
              </w:rPr>
              <w:t>The device is not provisioned/de-provisioned for VoLTE service or VoLTE service has been disabled by the user through the device's user interface. Refer to sections of the Verizon Wireless VoLTE Device Service Requirements for additional details.</w:t>
            </w:r>
          </w:p>
          <w:p w:rsidR="006A1081" w:rsidRDefault="005431C4" w:rsidP="005431C4">
            <w:pPr>
              <w:numPr>
                <w:ilvl w:val="0"/>
                <w:numId w:val="10"/>
              </w:numPr>
              <w:spacing w:after="280" w:afterAutospacing="1"/>
              <w:rPr>
                <w:noProof/>
                <w:lang w:bidi="ar-SA"/>
              </w:rPr>
            </w:pPr>
            <w:r>
              <w:rPr>
                <w:rFonts w:ascii="Times New Roman" w:eastAsia="Times New Roman" w:hAnsi="Times New Roman" w:cs="Times New Roman"/>
                <w:noProof/>
                <w:color w:val="010101"/>
                <w:sz w:val="24"/>
                <w:lang w:bidi="ar-SA"/>
              </w:rPr>
              <w:t>VoLTE is not Supported (UE enters a non-VoPS area)</w:t>
            </w:r>
            <w:r>
              <w:rPr>
                <w:noProof/>
                <w:lang w:bidi="ar-SA"/>
              </w:rPr>
              <w:t xml:space="preserve"> </w:t>
            </w:r>
          </w:p>
          <w:p w:rsidR="006A1081" w:rsidRDefault="005431C4" w:rsidP="005431C4">
            <w:pPr>
              <w:numPr>
                <w:ilvl w:val="2"/>
                <w:numId w:val="10"/>
              </w:numPr>
              <w:spacing w:after="280" w:afterAutospacing="1"/>
              <w:rPr>
                <w:noProof/>
                <w:lang w:bidi="ar-SA"/>
              </w:rPr>
            </w:pPr>
            <w:r>
              <w:rPr>
                <w:rFonts w:ascii="Times New Roman" w:eastAsia="Times New Roman" w:hAnsi="Times New Roman" w:cs="Times New Roman"/>
                <w:noProof/>
                <w:sz w:val="24"/>
                <w:lang w:bidi="ar-SA"/>
              </w:rPr>
              <w:t>Upon receipt of an ATTACH ACCEPT or TRACKING AREA UPDATE ACCEPT message that either a) does not contain the "EPS Network feature Support" IE or b) contains an "EPS Network feature Support" IE with the "IMS voice over PS session indicator (IMS VoPS)" field (bits) set to indicate that the "IMS voice over PS session in S1 mode not supported",</w:t>
            </w:r>
          </w:p>
          <w:p w:rsidR="006A1081" w:rsidRDefault="006A1081">
            <w:pPr>
              <w:rPr>
                <w:noProof/>
                <w:lang w:bidi="ar-SA"/>
              </w:rPr>
            </w:pPr>
          </w:p>
          <w:p w:rsidR="006A1081" w:rsidRDefault="006A1081">
            <w:pPr>
              <w:rPr>
                <w:rFonts w:ascii="Times New Roman" w:eastAsia="Times New Roman" w:hAnsi="Times New Roman" w:cs="Times New Roman"/>
                <w:noProof/>
                <w:sz w:val="24"/>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The device shall transition to LTE+1xRTT SRLTE mode directly while not in a current VoLTE call upon the following IMS registration/re-registration failure conditions:</w:t>
            </w:r>
            <w:r>
              <w:rPr>
                <w:noProof/>
                <w:lang w:bidi="ar-SA"/>
              </w:rPr>
              <w:t> </w:t>
            </w:r>
          </w:p>
          <w:p w:rsidR="006A1081" w:rsidRDefault="005431C4" w:rsidP="005431C4">
            <w:pPr>
              <w:numPr>
                <w:ilvl w:val="0"/>
                <w:numId w:val="11"/>
              </w:numPr>
              <w:spacing w:after="280" w:afterAutospacing="1"/>
              <w:rPr>
                <w:noProof/>
                <w:lang w:bidi="ar-SA"/>
              </w:rPr>
            </w:pPr>
            <w:r>
              <w:rPr>
                <w:rFonts w:ascii="Times New Roman" w:eastAsia="Times New Roman" w:hAnsi="Times New Roman" w:cs="Times New Roman"/>
                <w:noProof/>
                <w:color w:val="010101"/>
                <w:sz w:val="24"/>
                <w:lang w:bidi="ar-SA"/>
              </w:rPr>
              <w:t>IMS Registration/Re-registration</w:t>
            </w:r>
            <w:r>
              <w:rPr>
                <w:rFonts w:ascii="Times New Roman" w:eastAsia="Times New Roman" w:hAnsi="Times New Roman" w:cs="Times New Roman"/>
                <w:noProof/>
                <w:sz w:val="24"/>
                <w:vertAlign w:val="superscript"/>
                <w:lang w:bidi="ar-SA"/>
              </w:rPr>
              <w:t>1</w:t>
            </w:r>
            <w:r>
              <w:rPr>
                <w:rFonts w:ascii="Times New Roman" w:eastAsia="Times New Roman" w:hAnsi="Times New Roman" w:cs="Times New Roman"/>
                <w:noProof/>
                <w:sz w:val="24"/>
                <w:lang w:bidi="ar-SA"/>
              </w:rPr>
              <w:t xml:space="preserve"> Failure</w:t>
            </w:r>
            <w:r>
              <w:rPr>
                <w:noProof/>
                <w:lang w:bidi="ar-SA"/>
              </w:rPr>
              <w:t xml:space="preserve"> </w:t>
            </w:r>
          </w:p>
          <w:p w:rsidR="006A1081" w:rsidRDefault="005431C4" w:rsidP="005431C4">
            <w:pPr>
              <w:numPr>
                <w:ilvl w:val="2"/>
                <w:numId w:val="11"/>
              </w:numPr>
              <w:rPr>
                <w:noProof/>
                <w:lang w:bidi="ar-SA"/>
              </w:rPr>
            </w:pPr>
            <w:r>
              <w:rPr>
                <w:rFonts w:ascii="Times New Roman" w:eastAsia="Times New Roman" w:hAnsi="Times New Roman" w:cs="Times New Roman"/>
                <w:noProof/>
                <w:sz w:val="24"/>
                <w:lang w:bidi="ar-SA"/>
              </w:rPr>
              <w:t>The IMS registration throttling timer is started</w:t>
            </w:r>
          </w:p>
          <w:p w:rsidR="006A1081" w:rsidRDefault="005431C4" w:rsidP="005431C4">
            <w:pPr>
              <w:numPr>
                <w:ilvl w:val="2"/>
                <w:numId w:val="11"/>
              </w:numPr>
              <w:rPr>
                <w:noProof/>
                <w:lang w:bidi="ar-SA"/>
              </w:rPr>
            </w:pPr>
            <w:r>
              <w:rPr>
                <w:rFonts w:ascii="Times New Roman" w:eastAsia="Times New Roman" w:hAnsi="Times New Roman" w:cs="Times New Roman"/>
                <w:noProof/>
                <w:sz w:val="24"/>
                <w:lang w:bidi="ar-SA"/>
              </w:rPr>
              <w:t>The IMS client is unable to initiate any further IMS registration requests until the device is power cycled or the UICC containing the ISIM is removed/replaced.</w:t>
            </w:r>
          </w:p>
          <w:p w:rsidR="006A1081" w:rsidRDefault="005431C4" w:rsidP="005431C4">
            <w:pPr>
              <w:numPr>
                <w:ilvl w:val="2"/>
                <w:numId w:val="11"/>
              </w:numPr>
              <w:spacing w:after="280" w:afterAutospacing="1"/>
              <w:rPr>
                <w:noProof/>
                <w:lang w:bidi="ar-SA"/>
              </w:rPr>
            </w:pPr>
            <w:r>
              <w:rPr>
                <w:rFonts w:ascii="Times New Roman" w:eastAsia="Times New Roman" w:hAnsi="Times New Roman" w:cs="Times New Roman"/>
                <w:noProof/>
                <w:sz w:val="24"/>
                <w:lang w:bidi="ar-SA"/>
              </w:rPr>
              <w:t>SIP 503 reject with "IMS Outage" text in response to SIP REGISTER</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The device shall transition to LTE+1xRTT SRLTE mode directly while not in a current VoLTE call as described below when an IMS PDN connection failure condition occurs:</w:t>
            </w:r>
            <w:r>
              <w:rPr>
                <w:noProof/>
                <w:lang w:bidi="ar-SA"/>
              </w:rPr>
              <w:t> </w:t>
            </w:r>
          </w:p>
          <w:p w:rsidR="006A1081" w:rsidRDefault="005431C4" w:rsidP="005431C4">
            <w:pPr>
              <w:numPr>
                <w:ilvl w:val="0"/>
                <w:numId w:val="12"/>
              </w:numPr>
              <w:spacing w:after="280" w:afterAutospacing="1"/>
              <w:rPr>
                <w:noProof/>
                <w:lang w:bidi="ar-SA"/>
              </w:rPr>
            </w:pPr>
            <w:r>
              <w:rPr>
                <w:rFonts w:ascii="Times New Roman" w:eastAsia="Times New Roman" w:hAnsi="Times New Roman" w:cs="Times New Roman"/>
                <w:noProof/>
                <w:color w:val="010101"/>
                <w:sz w:val="24"/>
                <w:lang w:bidi="ar-SA"/>
              </w:rPr>
              <w:t>IMS PDN Connection Failure</w:t>
            </w:r>
            <w:r>
              <w:rPr>
                <w:noProof/>
                <w:lang w:bidi="ar-SA"/>
              </w:rPr>
              <w:t xml:space="preserve"> </w:t>
            </w:r>
          </w:p>
          <w:p w:rsidR="006A1081" w:rsidRDefault="005431C4" w:rsidP="005431C4">
            <w:pPr>
              <w:numPr>
                <w:ilvl w:val="2"/>
                <w:numId w:val="12"/>
              </w:numPr>
              <w:rPr>
                <w:noProof/>
                <w:lang w:bidi="ar-SA"/>
              </w:rPr>
            </w:pPr>
            <w:r>
              <w:rPr>
                <w:rFonts w:ascii="Times New Roman" w:eastAsia="Times New Roman" w:hAnsi="Times New Roman" w:cs="Times New Roman"/>
                <w:noProof/>
                <w:sz w:val="24"/>
                <w:lang w:bidi="ar-SA"/>
              </w:rPr>
              <w:t>If two consecutive standalone (i.e. not part of an attach procedure) IMS PDN connection requests fail, then the device shall transition to LTE+1xRTT SRLTE mode.</w:t>
            </w:r>
          </w:p>
          <w:p w:rsidR="006A1081" w:rsidRDefault="005431C4" w:rsidP="005431C4">
            <w:pPr>
              <w:numPr>
                <w:ilvl w:val="2"/>
                <w:numId w:val="12"/>
              </w:numPr>
              <w:rPr>
                <w:noProof/>
                <w:lang w:bidi="ar-SA"/>
              </w:rPr>
            </w:pPr>
            <w:r>
              <w:rPr>
                <w:rFonts w:ascii="Times New Roman" w:eastAsia="Times New Roman" w:hAnsi="Times New Roman" w:cs="Times New Roman"/>
                <w:noProof/>
                <w:sz w:val="24"/>
                <w:lang w:bidi="ar-SA"/>
              </w:rPr>
              <w:t>If a standalone IMS PDN connection request is rejected with a transient ESM cause code and the throttling timer is greater than 0 (e.g. ESM #26 with a non-zero value for T3396), then the device shall transition to LTE+1xRTT SRLTE mode.</w:t>
            </w:r>
          </w:p>
          <w:p w:rsidR="006A1081" w:rsidRDefault="005431C4" w:rsidP="005431C4">
            <w:pPr>
              <w:numPr>
                <w:ilvl w:val="2"/>
                <w:numId w:val="12"/>
              </w:numPr>
              <w:rPr>
                <w:noProof/>
                <w:lang w:bidi="ar-SA"/>
              </w:rPr>
            </w:pPr>
            <w:r>
              <w:rPr>
                <w:rFonts w:ascii="Times New Roman" w:eastAsia="Times New Roman" w:hAnsi="Times New Roman" w:cs="Times New Roman"/>
                <w:noProof/>
                <w:sz w:val="24"/>
                <w:lang w:bidi="ar-SA"/>
              </w:rPr>
              <w:t>If the IMS PDN is blocked until power cycle due to a data retry event, then the device shall transition to LTE+1xRTT SRLTE mode.</w:t>
            </w:r>
          </w:p>
          <w:p w:rsidR="006A1081" w:rsidRDefault="005431C4" w:rsidP="005431C4">
            <w:pPr>
              <w:numPr>
                <w:ilvl w:val="2"/>
                <w:numId w:val="12"/>
              </w:numPr>
              <w:rPr>
                <w:noProof/>
                <w:lang w:bidi="ar-SA"/>
              </w:rPr>
            </w:pPr>
            <w:r>
              <w:rPr>
                <w:rFonts w:ascii="Times New Roman" w:eastAsia="Times New Roman" w:hAnsi="Times New Roman" w:cs="Times New Roman"/>
                <w:i/>
                <w:noProof/>
                <w:sz w:val="24"/>
                <w:lang w:bidi="ar-SA"/>
              </w:rPr>
              <w:t>The IMS PDN connection has been deactivated by the network:</w:t>
            </w:r>
            <w:r>
              <w:rPr>
                <w:rFonts w:ascii="Times New Roman" w:eastAsia="Times New Roman" w:hAnsi="Times New Roman" w:cs="Times New Roman"/>
                <w:noProof/>
                <w:sz w:val="24"/>
                <w:lang w:bidi="ar-SA"/>
              </w:rPr>
              <w:t xml:space="preserve"> If the device was IMS </w:t>
            </w:r>
            <w:r>
              <w:rPr>
                <w:rFonts w:ascii="Times New Roman" w:eastAsia="Times New Roman" w:hAnsi="Times New Roman" w:cs="Times New Roman"/>
                <w:noProof/>
                <w:sz w:val="24"/>
                <w:lang w:bidi="ar-SA"/>
              </w:rPr>
              <w:lastRenderedPageBreak/>
              <w:t>registered and later the IMS PDN is deactivated by the network, the device shall enter IMS non-registered state. The device shall attempt to establish a new IMS PDN connection and a new IMS registration. If the standalone IMS PDN connection fails and any of the criteria above are met, the device shall transition to LTE+1xRTT SRLTE mode.</w:t>
            </w:r>
          </w:p>
          <w:p w:rsidR="006A1081" w:rsidRDefault="005431C4" w:rsidP="005431C4">
            <w:pPr>
              <w:numPr>
                <w:ilvl w:val="2"/>
                <w:numId w:val="12"/>
              </w:numPr>
              <w:rPr>
                <w:noProof/>
                <w:lang w:bidi="ar-SA"/>
              </w:rPr>
            </w:pPr>
            <w:r>
              <w:rPr>
                <w:rFonts w:ascii="Times New Roman" w:eastAsia="Times New Roman" w:hAnsi="Times New Roman" w:cs="Times New Roman"/>
                <w:noProof/>
                <w:sz w:val="24"/>
                <w:lang w:bidi="ar-SA"/>
              </w:rPr>
              <w:t>If the IMS PDN connection request was part of an attach procedure and the attach procedure was rejected with ESM #19 and the device is required to switch to the class 3 APN for further attach attempts (per the Verizon Wireless LTE Data Retry Requirements), then the device shall stay in LTE-only mode and attempt to attach using the class 3 APN. If the attach using the class 3 APN is successful, the device shall make a standalone IMS PDN connection request (per the Verizon Wireless LTE Data Retry Requirements). If the standalone IMS PDN connection fails and any of the criteria above are met, the device shall transition to LTE+1xRTT SRLTE mode.</w:t>
            </w:r>
          </w:p>
          <w:p w:rsidR="006A1081" w:rsidRDefault="005431C4" w:rsidP="005431C4">
            <w:pPr>
              <w:numPr>
                <w:ilvl w:val="2"/>
                <w:numId w:val="12"/>
              </w:numPr>
              <w:spacing w:after="280" w:afterAutospacing="1"/>
              <w:rPr>
                <w:noProof/>
                <w:lang w:bidi="ar-SA"/>
              </w:rPr>
            </w:pPr>
            <w:r>
              <w:rPr>
                <w:rFonts w:ascii="Times New Roman" w:eastAsia="Times New Roman" w:hAnsi="Times New Roman" w:cs="Times New Roman"/>
                <w:noProof/>
                <w:sz w:val="24"/>
                <w:lang w:bidi="ar-SA"/>
              </w:rPr>
              <w:t>If any attach procedure using the class 3 APN is successful, but a standalone IMS PDN connection request cannot be sent immediately after attach because either the IMS PDN throttling timer is running or the IMS PDN is blocked until power cycle, then the device shall transition to LTE+1xRTT SRLTE mode.</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The device shall transition to LTE+1xRTT SRLTE mode directly while not in a current VoLTE call upon the following conditions:</w:t>
            </w:r>
            <w:r>
              <w:rPr>
                <w:noProof/>
                <w:lang w:bidi="ar-SA"/>
              </w:rPr>
              <w:t> </w:t>
            </w:r>
          </w:p>
          <w:p w:rsidR="006A1081" w:rsidRDefault="005431C4" w:rsidP="005431C4">
            <w:pPr>
              <w:numPr>
                <w:ilvl w:val="0"/>
                <w:numId w:val="13"/>
              </w:numPr>
              <w:spacing w:after="280" w:afterAutospacing="1"/>
              <w:rPr>
                <w:noProof/>
                <w:lang w:bidi="ar-SA"/>
              </w:rPr>
            </w:pPr>
            <w:r>
              <w:rPr>
                <w:rFonts w:ascii="Times New Roman" w:eastAsia="Times New Roman" w:hAnsi="Times New Roman" w:cs="Times New Roman"/>
                <w:noProof/>
                <w:color w:val="010101"/>
                <w:sz w:val="24"/>
                <w:lang w:bidi="ar-SA"/>
              </w:rPr>
              <w:t>SIP 503 Reject with "IMS Outage" text in response:</w:t>
            </w:r>
            <w:r>
              <w:rPr>
                <w:noProof/>
                <w:lang w:bidi="ar-SA"/>
              </w:rPr>
              <w:t xml:space="preserve"> </w:t>
            </w:r>
          </w:p>
          <w:p w:rsidR="006A1081" w:rsidRDefault="005431C4" w:rsidP="005431C4">
            <w:pPr>
              <w:numPr>
                <w:ilvl w:val="2"/>
                <w:numId w:val="13"/>
              </w:numPr>
              <w:spacing w:after="280" w:afterAutospacing="1"/>
              <w:rPr>
                <w:noProof/>
                <w:lang w:bidi="ar-SA"/>
              </w:rPr>
            </w:pPr>
            <w:r>
              <w:rPr>
                <w:rFonts w:ascii="Times New Roman" w:eastAsia="Times New Roman" w:hAnsi="Times New Roman" w:cs="Times New Roman"/>
                <w:noProof/>
                <w:sz w:val="24"/>
                <w:lang w:bidi="ar-SA"/>
              </w:rPr>
              <w:t>Any non-INVITE SIP request when there is no active VoLTE call.</w:t>
            </w:r>
          </w:p>
          <w:p w:rsidR="006A1081" w:rsidRDefault="005431C4">
            <w:pPr>
              <w:spacing w:before="133" w:after="268"/>
              <w:rPr>
                <w:noProof/>
                <w:lang w:bidi="ar-SA"/>
              </w:rPr>
            </w:pPr>
            <w:r>
              <w:rPr>
                <w:rFonts w:ascii="Times New Roman" w:eastAsia="Times New Roman" w:hAnsi="Times New Roman" w:cs="Times New Roman"/>
                <w:noProof/>
                <w:sz w:val="16"/>
                <w:lang w:bidi="ar-SA"/>
              </w:rPr>
              <w:t>-------------------------</w:t>
            </w:r>
            <w:r>
              <w:rPr>
                <w:rFonts w:ascii="Times New Roman" w:eastAsia="Times New Roman" w:hAnsi="Times New Roman" w:cs="Times New Roman"/>
                <w:noProof/>
                <w:sz w:val="20"/>
                <w:lang w:bidi="ar-SA"/>
              </w:rPr>
              <w:br/>
            </w:r>
            <w:r>
              <w:rPr>
                <w:rFonts w:ascii="Times New Roman" w:eastAsia="Times New Roman" w:hAnsi="Times New Roman" w:cs="Times New Roman"/>
                <w:noProof/>
                <w:sz w:val="20"/>
                <w:vertAlign w:val="superscript"/>
                <w:lang w:bidi="ar-SA"/>
              </w:rPr>
              <w:t>1</w:t>
            </w:r>
            <w:r>
              <w:rPr>
                <w:rFonts w:ascii="Times New Roman" w:eastAsia="Times New Roman" w:hAnsi="Times New Roman" w:cs="Times New Roman"/>
                <w:noProof/>
                <w:sz w:val="20"/>
                <w:lang w:bidi="ar-SA"/>
              </w:rPr>
              <w:t xml:space="preserve"> An IMS re-registration failure is declared when per the IMS registration/re-registration throttling algorithm (in the Verizon Wireless LTE 3GPP Band 13 Network Access Requirements), the device exhausts all re-registration attempts on the current serving P-CSCF and is required to initiate a new IMS registration at the next registration attempt.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4250</w:t>
            </w:r>
            <w:r>
              <w:rPr>
                <w:b/>
                <w:color w:val="17365D" w:themeColor="text2" w:themeShade="BF"/>
              </w:rPr>
              <w:t xml:space="preserve"> </w:t>
            </w:r>
            <w:r w:rsidRPr="008E5558">
              <w:rPr>
                <w:noProof/>
                <w:sz w:val="16"/>
              </w:rPr>
              <w:t>Initial</w:t>
            </w:r>
            <w:r w:rsidRPr="008E5558">
              <w:rPr>
                <w:sz w:val="16"/>
              </w:rPr>
              <w:t xml:space="preserve"> provisioning check on power up</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23528</w:t>
            </w:r>
            <w:r>
              <w:rPr>
                <w:b/>
                <w:color w:val="17365D" w:themeColor="text2" w:themeShade="BF"/>
              </w:rPr>
              <w:t xml:space="preserve"> </w:t>
            </w:r>
            <w:r w:rsidRPr="008E5558">
              <w:rPr>
                <w:noProof/>
                <w:sz w:val="16"/>
              </w:rPr>
              <w:t>IMS</w:t>
            </w:r>
            <w:r w:rsidRPr="008E5558">
              <w:rPr>
                <w:sz w:val="16"/>
              </w:rPr>
              <w:t xml:space="preserve"> REGISTRATION/RE-REGISTRATION RETRY ALGORITHM</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4251</w:t>
            </w:r>
            <w:r>
              <w:rPr>
                <w:b/>
                <w:color w:val="17365D" w:themeColor="text2" w:themeShade="BF"/>
              </w:rPr>
              <w:t xml:space="preserve"> </w:t>
            </w:r>
            <w:r w:rsidRPr="008E5558">
              <w:rPr>
                <w:noProof/>
                <w:sz w:val="16"/>
              </w:rPr>
              <w:t>In</w:t>
            </w:r>
            <w:r w:rsidRPr="008E5558">
              <w:rPr>
                <w:sz w:val="16"/>
              </w:rPr>
              <w:t xml:space="preserve"> the case the device receives a '403 Forbidden: Not authorized for Presence.' at any time the </w:t>
            </w:r>
            <w:proofErr w:type="spellStart"/>
            <w:r w:rsidRPr="008E5558">
              <w:rPr>
                <w:sz w:val="16"/>
              </w:rPr>
              <w:t>VoLTE</w:t>
            </w:r>
            <w:proofErr w:type="spellEnd"/>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4272</w:t>
            </w:r>
            <w:r>
              <w:rPr>
                <w:b/>
                <w:color w:val="17365D" w:themeColor="text2" w:themeShade="BF"/>
              </w:rPr>
              <w:t xml:space="preserve"> </w:t>
            </w:r>
            <w:r w:rsidRPr="008E5558">
              <w:rPr>
                <w:noProof/>
                <w:sz w:val="16"/>
              </w:rPr>
              <w:t>If</w:t>
            </w:r>
            <w:r w:rsidRPr="008E5558">
              <w:rPr>
                <w:sz w:val="16"/>
              </w:rPr>
              <w:t xml:space="preserve"> after </w:t>
            </w:r>
            <w:proofErr w:type="spellStart"/>
            <w:r w:rsidRPr="008E5558">
              <w:rPr>
                <w:sz w:val="16"/>
              </w:rPr>
              <w:t>VoLTE</w:t>
            </w:r>
            <w:proofErr w:type="spellEnd"/>
            <w:r w:rsidRPr="008E5558">
              <w:rPr>
                <w:sz w:val="16"/>
              </w:rPr>
              <w:t xml:space="preserve"> has been disabled per the above algorithm the device moves to </w:t>
            </w:r>
            <w:proofErr w:type="spellStart"/>
            <w:r w:rsidRPr="008E5558">
              <w:rPr>
                <w:sz w:val="16"/>
              </w:rPr>
              <w:t>eHRPD</w:t>
            </w:r>
            <w:proofErr w:type="spellEnd"/>
            <w:r w:rsidRPr="008E5558">
              <w:rPr>
                <w:sz w:val="16"/>
              </w:rPr>
              <w:t xml:space="preserve"> the device shall n</w:t>
            </w:r>
            <w:r>
              <w:rPr>
                <w:sz w:val="16"/>
              </w:rPr>
              <w:t xml:space="preserve"> (</w:t>
            </w:r>
            <w:r w:rsidRPr="008E5558">
              <w:rPr>
                <w:noProof/>
                <w:sz w:val="16"/>
              </w:rPr>
              <w:t>Functional</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9"/>
        <w:rPr>
          <w:noProof/>
        </w:rPr>
      </w:pPr>
      <w:bookmarkStart w:id="166" w:name="_Toc423082607"/>
      <w:bookmarkStart w:id="167" w:name="_Toc391398520"/>
      <w:bookmarkStart w:id="168" w:name="_Toc391526840"/>
      <w:bookmarkStart w:id="169" w:name="_Toc402444839"/>
      <w:bookmarkStart w:id="170" w:name="_Toc412643810"/>
      <w:bookmarkStart w:id="171" w:name="_Toc433712041"/>
      <w:r>
        <w:rPr>
          <w:noProof/>
        </w:rPr>
        <w:t xml:space="preserve">Directly after a VoLTE call ends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VZ_REQ_HVOLTE_34130</w:t>
      </w:r>
      <w:bookmarkEnd w:id="166"/>
      <w:bookmarkEnd w:id="167"/>
      <w:bookmarkEnd w:id="168"/>
      <w:bookmarkEnd w:id="169"/>
      <w:bookmarkEnd w:id="170"/>
      <w:bookmarkEnd w:id="171"/>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transition to LTE+1xRTT SRLTE mode directly after a VoLTE call ends/drops if the IMS PDN is deactivated by the network during an active VoLTE call.  The device shall enter IMS non-registered state. The device shall attempt to establish a new IMS PDN connection and a new IMS registration.</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For additional cases where the device shall transition to LTE+1xRTT SRLTE mode directly after a VoLTE call ends/drops, refer to the "</w:t>
            </w:r>
            <w:r>
              <w:rPr>
                <w:rFonts w:ascii="Times New Roman" w:eastAsia="Times New Roman" w:hAnsi="Times New Roman" w:cs="Times New Roman"/>
                <w:i/>
                <w:noProof/>
                <w:sz w:val="24"/>
                <w:lang w:bidi="ar-SA"/>
              </w:rPr>
              <w:t>UE Operations when VoLTE is not available</w:t>
            </w:r>
            <w:r>
              <w:rPr>
                <w:rFonts w:ascii="Times New Roman" w:eastAsia="Times New Roman" w:hAnsi="Times New Roman" w:cs="Times New Roman"/>
                <w:noProof/>
                <w:sz w:val="24"/>
                <w:lang w:bidi="ar-SA"/>
              </w:rPr>
              <w:t xml:space="preserve">" section of this document.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172" w:name="_Toc391398521"/>
      <w:bookmarkStart w:id="173" w:name="_Toc423082608"/>
      <w:bookmarkStart w:id="174" w:name="_Toc391526841"/>
      <w:bookmarkStart w:id="175" w:name="_Toc402444840"/>
      <w:bookmarkStart w:id="176" w:name="_Toc412643811"/>
      <w:bookmarkStart w:id="177" w:name="_Toc433712042"/>
      <w:r>
        <w:rPr>
          <w:noProof/>
        </w:rPr>
        <w:t>LTE+1xRTT SRLTE Mode</w:t>
      </w:r>
      <w:bookmarkEnd w:id="172"/>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VZ_REQ_HVOLTE_34080</w:instrText>
      </w:r>
      <w:r>
        <w:rPr>
          <w:noProof/>
        </w:rPr>
        <w:instrText xml:space="preserve"> </w:instrText>
      </w:r>
      <w:r w:rsidR="00037DAB">
        <w:rPr>
          <w:noProof/>
        </w:rPr>
        <w:fldChar w:fldCharType="separate"/>
      </w:r>
      <w:r w:rsidR="00261C8F" w:rsidRPr="00A8430B">
        <w:rPr>
          <w:noProof/>
          <w:sz w:val="18"/>
          <w:shd w:val="clear" w:color="auto" w:fill="E9EFF7"/>
        </w:rPr>
        <w:t>VZ_REQ_HVOLTE_34080</w:t>
      </w:r>
      <w:bookmarkEnd w:id="173"/>
      <w:bookmarkEnd w:id="174"/>
      <w:bookmarkEnd w:id="175"/>
      <w:bookmarkEnd w:id="176"/>
      <w:bookmarkEnd w:id="177"/>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178" w:name="_Toc391398522"/>
      <w:bookmarkStart w:id="179" w:name="_Toc423082609"/>
      <w:bookmarkStart w:id="180" w:name="_Toc391526842"/>
      <w:bookmarkStart w:id="181" w:name="_Toc402444841"/>
      <w:bookmarkStart w:id="182" w:name="_Toc412643812"/>
      <w:bookmarkStart w:id="183" w:name="_Toc433712043"/>
      <w:r>
        <w:rPr>
          <w:noProof/>
        </w:rPr>
        <w:t>Entering LTE+1xRTT SRLTE Mode</w:t>
      </w:r>
      <w:bookmarkEnd w:id="178"/>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VZ_REQ_HVOLTE_34081</w:instrText>
      </w:r>
      <w:r>
        <w:rPr>
          <w:noProof/>
        </w:rPr>
        <w:instrText xml:space="preserve"> </w:instrText>
      </w:r>
      <w:r w:rsidR="00037DAB">
        <w:rPr>
          <w:noProof/>
        </w:rPr>
        <w:fldChar w:fldCharType="separate"/>
      </w:r>
      <w:r w:rsidR="00261C8F" w:rsidRPr="00A8430B">
        <w:rPr>
          <w:noProof/>
          <w:sz w:val="18"/>
          <w:shd w:val="clear" w:color="auto" w:fill="E9EFF7"/>
        </w:rPr>
        <w:t>VZ_REQ_HVOLTE_34081</w:t>
      </w:r>
      <w:bookmarkEnd w:id="179"/>
      <w:bookmarkEnd w:id="180"/>
      <w:bookmarkEnd w:id="181"/>
      <w:bookmarkEnd w:id="182"/>
      <w:bookmarkEnd w:id="183"/>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184" w:name="_Toc391398523"/>
      <w:bookmarkStart w:id="185" w:name="_Toc423082610"/>
      <w:bookmarkStart w:id="186" w:name="_Toc391526843"/>
      <w:bookmarkStart w:id="187" w:name="_Toc402444842"/>
      <w:bookmarkStart w:id="188" w:name="_Toc412643813"/>
      <w:bookmarkStart w:id="189" w:name="_Toc433712044"/>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VZ_REQ_HVOLTE_34131</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184"/>
      <w:r w:rsidR="00261C8F" w:rsidRPr="005C485F">
        <w:rPr>
          <w:noProof/>
          <w:sz w:val="18"/>
          <w:shd w:val="clear" w:color="auto" w:fill="D6E3BC"/>
        </w:rPr>
        <w:t>1</w:t>
      </w:r>
      <w:bookmarkEnd w:id="185"/>
      <w:bookmarkEnd w:id="186"/>
      <w:bookmarkEnd w:id="187"/>
      <w:bookmarkEnd w:id="188"/>
      <w:bookmarkEnd w:id="189"/>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hVoLTE devices shall always enter LTE+1xRTT SRLTE mode when transitioning from CDMA to LTE for any reason (e.g., after silent redial or iRAT) per "IRAT Transition" section of this document.</w:t>
            </w:r>
          </w:p>
          <w:p w:rsidR="006A1081" w:rsidRDefault="005431C4">
            <w:pPr>
              <w:rPr>
                <w:noProof/>
                <w:lang w:bidi="ar-SA"/>
              </w:rPr>
            </w:pPr>
            <w:r>
              <w:rPr>
                <w:rFonts w:ascii="Times New Roman" w:eastAsia="Times New Roman" w:hAnsi="Times New Roman" w:cs="Times New Roman"/>
                <w:noProof/>
                <w:sz w:val="24"/>
                <w:lang w:bidi="ar-SA"/>
              </w:rPr>
              <w:t>The hVoLTE devices shall follow requirements defined in "Exiting LTE Only Mode" section of this document when entering LTE+1xRTT SRLTE mode from LTE-Only mode.</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34107</w:t>
            </w:r>
            <w:r>
              <w:rPr>
                <w:b/>
                <w:color w:val="17365D" w:themeColor="text2" w:themeShade="BF"/>
              </w:rPr>
              <w:t xml:space="preserve"> </w:t>
            </w:r>
            <w:r w:rsidRPr="008E5558">
              <w:rPr>
                <w:noProof/>
                <w:sz w:val="16"/>
              </w:rPr>
              <w:t>IRAT</w:t>
            </w:r>
            <w:r w:rsidRPr="008E5558">
              <w:rPr>
                <w:sz w:val="16"/>
              </w:rPr>
              <w:t xml:space="preserve"> Transition</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34076</w:t>
            </w:r>
            <w:r>
              <w:rPr>
                <w:b/>
                <w:color w:val="17365D" w:themeColor="text2" w:themeShade="BF"/>
              </w:rPr>
              <w:t xml:space="preserve"> </w:t>
            </w:r>
            <w:r w:rsidRPr="008E5558">
              <w:rPr>
                <w:noProof/>
                <w:sz w:val="16"/>
              </w:rPr>
              <w:t>Exiting</w:t>
            </w:r>
            <w:r w:rsidRPr="008E5558">
              <w:rPr>
                <w:sz w:val="16"/>
              </w:rPr>
              <w:t xml:space="preserve"> LTE-Only Mode</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8"/>
        <w:rPr>
          <w:noProof/>
        </w:rPr>
      </w:pPr>
      <w:bookmarkStart w:id="190" w:name="_Toc391398524"/>
      <w:bookmarkStart w:id="191" w:name="_Toc423082611"/>
      <w:bookmarkStart w:id="192" w:name="_Toc391526844"/>
      <w:bookmarkStart w:id="193" w:name="_Toc402444843"/>
      <w:bookmarkStart w:id="194" w:name="_Toc412643814"/>
      <w:bookmarkStart w:id="195" w:name="_Toc433712045"/>
      <w:r>
        <w:rPr>
          <w:noProof/>
        </w:rPr>
        <w:t xml:space="preserve">Req-2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VZ_REQ_HVOLTE_34132</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190"/>
      <w:r w:rsidR="00261C8F" w:rsidRPr="005C485F">
        <w:rPr>
          <w:noProof/>
          <w:sz w:val="18"/>
          <w:shd w:val="clear" w:color="auto" w:fill="D6E3BC"/>
        </w:rPr>
        <w:t>2</w:t>
      </w:r>
      <w:bookmarkEnd w:id="191"/>
      <w:bookmarkEnd w:id="192"/>
      <w:bookmarkEnd w:id="193"/>
      <w:bookmarkEnd w:id="194"/>
      <w:bookmarkEnd w:id="19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Upon entering LTE+1xRTT SRLTE mode, the device shall perform the following actions:</w:t>
            </w:r>
          </w:p>
          <w:p w:rsidR="006A1081" w:rsidRDefault="005431C4" w:rsidP="005431C4">
            <w:pPr>
              <w:numPr>
                <w:ilvl w:val="0"/>
                <w:numId w:val="14"/>
              </w:numPr>
              <w:rPr>
                <w:noProof/>
                <w:lang w:bidi="ar-SA"/>
              </w:rPr>
            </w:pPr>
            <w:r>
              <w:rPr>
                <w:rFonts w:ascii="Times New Roman" w:eastAsia="Times New Roman" w:hAnsi="Times New Roman" w:cs="Times New Roman"/>
                <w:noProof/>
                <w:color w:val="010101"/>
                <w:sz w:val="24"/>
                <w:lang w:bidi="ar-SA"/>
              </w:rPr>
              <w:t>If not already attached, immediately attach to the LTE network as a voice-centric device,</w:t>
            </w:r>
          </w:p>
          <w:p w:rsidR="006A1081" w:rsidRDefault="005431C4" w:rsidP="005431C4">
            <w:pPr>
              <w:numPr>
                <w:ilvl w:val="0"/>
                <w:numId w:val="14"/>
              </w:numPr>
              <w:spacing w:after="280" w:afterAutospacing="1"/>
              <w:rPr>
                <w:noProof/>
                <w:lang w:bidi="ar-SA"/>
              </w:rPr>
            </w:pPr>
            <w:r>
              <w:rPr>
                <w:rFonts w:ascii="Times New Roman" w:eastAsia="Times New Roman" w:hAnsi="Times New Roman" w:cs="Times New Roman"/>
                <w:noProof/>
                <w:color w:val="010101"/>
                <w:sz w:val="24"/>
                <w:lang w:bidi="ar-SA"/>
              </w:rPr>
              <w:t>When transitioning from CDMA to SRLTE mode when the device was previously using eHRPD for data service, start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timer, wait for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time, after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time perform IMS registration using the procedures defined in the Verizon Wireless LTE 3GPP Band 13 Network Access Requirements and Verizon Wireless IMS Requirements documents. The device shall IMS register for both voice and SMS if all the criteria below are met, otherwise the device shall IMS register for SMS only.</w:t>
            </w:r>
            <w:r>
              <w:rPr>
                <w:noProof/>
                <w:lang w:bidi="ar-SA"/>
              </w:rPr>
              <w:t xml:space="preserve"> </w:t>
            </w:r>
          </w:p>
          <w:p w:rsidR="006A1081" w:rsidRDefault="005431C4" w:rsidP="005431C4">
            <w:pPr>
              <w:numPr>
                <w:ilvl w:val="1"/>
                <w:numId w:val="14"/>
              </w:numPr>
              <w:rPr>
                <w:noProof/>
                <w:lang w:bidi="ar-SA"/>
              </w:rPr>
            </w:pPr>
            <w:r>
              <w:rPr>
                <w:rFonts w:ascii="Times New Roman" w:eastAsia="Times New Roman" w:hAnsi="Times New Roman" w:cs="Times New Roman"/>
                <w:noProof/>
                <w:color w:val="010101"/>
                <w:sz w:val="24"/>
                <w:lang w:bidi="ar-SA"/>
              </w:rPr>
              <w:t>VoLTE service is provisioned on the device and VoLTE is enabled on the device.</w:t>
            </w:r>
          </w:p>
          <w:p w:rsidR="006A1081" w:rsidRDefault="005431C4" w:rsidP="005431C4">
            <w:pPr>
              <w:numPr>
                <w:ilvl w:val="1"/>
                <w:numId w:val="14"/>
              </w:numPr>
              <w:rPr>
                <w:noProof/>
                <w:lang w:bidi="ar-SA"/>
              </w:rPr>
            </w:pPr>
            <w:r>
              <w:rPr>
                <w:rFonts w:ascii="Times New Roman" w:eastAsia="Times New Roman" w:hAnsi="Times New Roman" w:cs="Times New Roman"/>
                <w:noProof/>
                <w:color w:val="010101"/>
                <w:sz w:val="24"/>
                <w:lang w:bidi="ar-SA"/>
              </w:rPr>
              <w:t>The LTE network has VoPS enabled.</w:t>
            </w:r>
          </w:p>
          <w:p w:rsidR="006A1081" w:rsidRDefault="005431C4" w:rsidP="005431C4">
            <w:pPr>
              <w:numPr>
                <w:ilvl w:val="1"/>
                <w:numId w:val="14"/>
              </w:numPr>
              <w:rPr>
                <w:noProof/>
                <w:lang w:bidi="ar-SA"/>
              </w:rPr>
            </w:pPr>
            <w:r>
              <w:rPr>
                <w:rFonts w:ascii="Times New Roman" w:eastAsia="Times New Roman" w:hAnsi="Times New Roman" w:cs="Times New Roman"/>
                <w:noProof/>
                <w:color w:val="010101"/>
                <w:sz w:val="24"/>
                <w:lang w:bidi="ar-SA"/>
              </w:rPr>
              <w:t>For the current serving cell, service specific access control is either not active or active with an "ac-BarringFactor" other than "p00".</w:t>
            </w:r>
            <w:r>
              <w:rPr>
                <w:noProof/>
                <w:lang w:bidi="ar-SA"/>
              </w:rPr>
              <w:t xml:space="preserve"> </w:t>
            </w:r>
          </w:p>
          <w:p w:rsidR="006A1081" w:rsidRDefault="005431C4" w:rsidP="005431C4">
            <w:pPr>
              <w:numPr>
                <w:ilvl w:val="0"/>
                <w:numId w:val="14"/>
              </w:numPr>
              <w:spacing w:after="280" w:afterAutospacing="1"/>
              <w:rPr>
                <w:noProof/>
                <w:lang w:bidi="ar-SA"/>
              </w:rPr>
            </w:pPr>
            <w:r>
              <w:rPr>
                <w:rFonts w:ascii="Times New Roman" w:eastAsia="Times New Roman" w:hAnsi="Times New Roman" w:cs="Times New Roman"/>
                <w:noProof/>
                <w:color w:val="010101"/>
                <w:sz w:val="24"/>
                <w:lang w:bidi="ar-SA"/>
              </w:rPr>
              <w:t>When transitioning from CDMA to SRLTE mode when the device was previously using HRPD/1xRTT for data service, perform IMS registration using the procedures defined in the Verizon Wireless LTE 3GPP Band 13 Network Access Requirements and Verizon Wireless IMS Requirements documents. The device shall IMS register for both voice and SMS if all the criteria below are met, otherwise the device shall IMS register for SMS only.</w:t>
            </w:r>
            <w:r>
              <w:rPr>
                <w:noProof/>
                <w:lang w:bidi="ar-SA"/>
              </w:rPr>
              <w:t xml:space="preserve"> </w:t>
            </w:r>
          </w:p>
          <w:p w:rsidR="006A1081" w:rsidRDefault="005431C4" w:rsidP="005431C4">
            <w:pPr>
              <w:numPr>
                <w:ilvl w:val="1"/>
                <w:numId w:val="15"/>
              </w:numPr>
              <w:rPr>
                <w:noProof/>
                <w:lang w:bidi="ar-SA"/>
              </w:rPr>
            </w:pPr>
            <w:r>
              <w:rPr>
                <w:rFonts w:ascii="Times New Roman" w:eastAsia="Times New Roman" w:hAnsi="Times New Roman" w:cs="Times New Roman"/>
                <w:noProof/>
                <w:color w:val="010101"/>
                <w:sz w:val="24"/>
                <w:lang w:bidi="ar-SA"/>
              </w:rPr>
              <w:t>VoLTE service is provisioned on the device and VoLTE is enabled on the device.</w:t>
            </w:r>
          </w:p>
          <w:p w:rsidR="006A1081" w:rsidRDefault="005431C4" w:rsidP="005431C4">
            <w:pPr>
              <w:numPr>
                <w:ilvl w:val="1"/>
                <w:numId w:val="15"/>
              </w:numPr>
              <w:rPr>
                <w:noProof/>
                <w:lang w:bidi="ar-SA"/>
              </w:rPr>
            </w:pPr>
            <w:r>
              <w:rPr>
                <w:rFonts w:ascii="Times New Roman" w:eastAsia="Times New Roman" w:hAnsi="Times New Roman" w:cs="Times New Roman"/>
                <w:noProof/>
                <w:color w:val="010101"/>
                <w:sz w:val="24"/>
                <w:lang w:bidi="ar-SA"/>
              </w:rPr>
              <w:t>The LTE network has VoPS enabled.</w:t>
            </w:r>
          </w:p>
          <w:p w:rsidR="006A1081" w:rsidRDefault="005431C4" w:rsidP="005431C4">
            <w:pPr>
              <w:numPr>
                <w:ilvl w:val="1"/>
                <w:numId w:val="15"/>
              </w:numPr>
              <w:rPr>
                <w:noProof/>
                <w:lang w:bidi="ar-SA"/>
              </w:rPr>
            </w:pPr>
            <w:r>
              <w:rPr>
                <w:rFonts w:ascii="Times New Roman" w:eastAsia="Times New Roman" w:hAnsi="Times New Roman" w:cs="Times New Roman"/>
                <w:noProof/>
                <w:color w:val="010101"/>
                <w:sz w:val="24"/>
                <w:lang w:bidi="ar-SA"/>
              </w:rPr>
              <w:t>For the current serving cell, service specific access control is either not active or active with an "ac-BarringFactor" other than "p00".</w:t>
            </w:r>
            <w:r>
              <w:rPr>
                <w:noProof/>
                <w:lang w:bidi="ar-SA"/>
              </w:rPr>
              <w:t xml:space="preserve"> </w:t>
            </w:r>
          </w:p>
          <w:p w:rsidR="006A1081" w:rsidRDefault="005431C4" w:rsidP="005431C4">
            <w:pPr>
              <w:numPr>
                <w:ilvl w:val="0"/>
                <w:numId w:val="14"/>
              </w:numPr>
              <w:rPr>
                <w:noProof/>
                <w:lang w:bidi="ar-SA"/>
              </w:rPr>
            </w:pPr>
            <w:r>
              <w:rPr>
                <w:rFonts w:ascii="Times New Roman" w:eastAsia="Times New Roman" w:hAnsi="Times New Roman" w:cs="Times New Roman"/>
                <w:noProof/>
                <w:color w:val="010101"/>
                <w:sz w:val="24"/>
                <w:lang w:bidi="ar-SA"/>
              </w:rPr>
              <w:t xml:space="preserve">When transitioning from 1xRTT to SRLTE mode, the device shall send a TRACKING AREA UPDATE REQUEST message to resume LTE data operation and attempt a new IMS registration for both voice and </w:t>
            </w:r>
            <w:r>
              <w:rPr>
                <w:rFonts w:ascii="Times New Roman" w:eastAsia="Times New Roman" w:hAnsi="Times New Roman" w:cs="Times New Roman"/>
                <w:noProof/>
                <w:color w:val="010101"/>
                <w:sz w:val="24"/>
                <w:lang w:bidi="ar-SA"/>
              </w:rPr>
              <w:lastRenderedPageBreak/>
              <w:t xml:space="preserve">SMS using procedures defined in the Verizon Wireless LTE 3GPP Band 13 Network Access Requirements and Verizon Wireless IMS Requirements documents. </w:t>
            </w: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does not apply in this case.</w:t>
            </w:r>
          </w:p>
          <w:p w:rsidR="006A1081" w:rsidRDefault="005431C4" w:rsidP="005431C4">
            <w:pPr>
              <w:numPr>
                <w:ilvl w:val="0"/>
                <w:numId w:val="14"/>
              </w:numPr>
              <w:spacing w:after="280" w:afterAutospacing="1"/>
              <w:rPr>
                <w:noProof/>
                <w:lang w:bidi="ar-SA"/>
              </w:rPr>
            </w:pPr>
            <w:r>
              <w:rPr>
                <w:rFonts w:ascii="Times New Roman" w:eastAsia="Times New Roman" w:hAnsi="Times New Roman" w:cs="Times New Roman"/>
                <w:noProof/>
                <w:color w:val="010101"/>
                <w:sz w:val="24"/>
                <w:lang w:bidi="ar-SA"/>
              </w:rPr>
              <w:t>When transitioning from LTE-only mode to SRLTE mode, the device shall perform IMS registration either for both voice and SMS or for SMS-only depending on the cause of transition.  For example,</w:t>
            </w:r>
            <w:r>
              <w:rPr>
                <w:noProof/>
                <w:lang w:bidi="ar-SA"/>
              </w:rPr>
              <w:t xml:space="preserve"> </w:t>
            </w:r>
          </w:p>
          <w:p w:rsidR="006A1081" w:rsidRDefault="005431C4" w:rsidP="005431C4">
            <w:pPr>
              <w:numPr>
                <w:ilvl w:val="1"/>
                <w:numId w:val="16"/>
              </w:numPr>
              <w:rPr>
                <w:noProof/>
                <w:lang w:bidi="ar-SA"/>
              </w:rPr>
            </w:pPr>
            <w:r>
              <w:rPr>
                <w:rFonts w:ascii="Times New Roman" w:eastAsia="Times New Roman" w:hAnsi="Times New Roman" w:cs="Times New Roman"/>
                <w:noProof/>
                <w:color w:val="010101"/>
                <w:sz w:val="24"/>
                <w:lang w:bidi="ar-SA"/>
              </w:rPr>
              <w:t>If the network has VoPS disabled or VoLTE service is not provisioned or VoLTE is disabled on the device, the device shall perform IMS registration for SMS only.</w:t>
            </w:r>
          </w:p>
          <w:p w:rsidR="006A1081" w:rsidRDefault="005431C4" w:rsidP="005431C4">
            <w:pPr>
              <w:numPr>
                <w:ilvl w:val="1"/>
                <w:numId w:val="16"/>
              </w:numPr>
              <w:rPr>
                <w:noProof/>
                <w:lang w:bidi="ar-SA"/>
              </w:rPr>
            </w:pPr>
            <w:r>
              <w:rPr>
                <w:rFonts w:ascii="Times New Roman" w:eastAsia="Times New Roman" w:hAnsi="Times New Roman" w:cs="Times New Roman"/>
                <w:noProof/>
                <w:color w:val="010101"/>
                <w:sz w:val="24"/>
                <w:lang w:bidi="ar-SA"/>
              </w:rPr>
              <w:t>If the current serving cell has service specific access control active with an "ac-BarringFactor" set to "p00", the device shall perform IMS registration for SMS only.</w:t>
            </w:r>
          </w:p>
          <w:p w:rsidR="006A1081" w:rsidRDefault="005431C4" w:rsidP="005431C4">
            <w:pPr>
              <w:numPr>
                <w:ilvl w:val="1"/>
                <w:numId w:val="16"/>
              </w:numPr>
              <w:spacing w:after="280" w:afterAutospacing="1"/>
              <w:rPr>
                <w:noProof/>
                <w:lang w:bidi="ar-SA"/>
              </w:rPr>
            </w:pPr>
            <w:r>
              <w:rPr>
                <w:rFonts w:ascii="Times New Roman" w:eastAsia="Times New Roman" w:hAnsi="Times New Roman" w:cs="Times New Roman"/>
                <w:noProof/>
                <w:color w:val="010101"/>
                <w:sz w:val="24"/>
                <w:lang w:bidi="ar-SA"/>
              </w:rPr>
              <w:t>If the IMS registration failed previously, but the VoLTE service is provisioned and network still supports VoPS, the device shall perform IMS retry under the control of IMS retry throttling algorithm.</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34107</w:t>
            </w:r>
            <w:r>
              <w:rPr>
                <w:b/>
                <w:color w:val="17365D" w:themeColor="text2" w:themeShade="BF"/>
              </w:rPr>
              <w:t xml:space="preserve"> </w:t>
            </w:r>
            <w:r w:rsidRPr="008E5558">
              <w:rPr>
                <w:noProof/>
                <w:sz w:val="16"/>
              </w:rPr>
              <w:t>IRAT</w:t>
            </w:r>
            <w:r w:rsidRPr="008E5558">
              <w:rPr>
                <w:sz w:val="16"/>
              </w:rPr>
              <w:t xml:space="preserve"> Transition</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22838</w:t>
            </w:r>
            <w:r>
              <w:rPr>
                <w:b/>
                <w:color w:val="17365D" w:themeColor="text2" w:themeShade="BF"/>
              </w:rPr>
              <w:t xml:space="preserve"> </w:t>
            </w:r>
            <w:r w:rsidRPr="008E5558">
              <w:rPr>
                <w:noProof/>
                <w:sz w:val="16"/>
              </w:rPr>
              <w:t>SOFTWARE</w:t>
            </w:r>
            <w:r w:rsidRPr="008E5558">
              <w:rPr>
                <w:sz w:val="16"/>
              </w:rPr>
              <w:t xml:space="preserve"> SPECIFICATIONS</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46</w:t>
            </w:r>
            <w:r>
              <w:rPr>
                <w:b/>
                <w:color w:val="17365D" w:themeColor="text2" w:themeShade="BF"/>
              </w:rPr>
              <w:t xml:space="preserve"> </w:t>
            </w:r>
            <w:r w:rsidRPr="008E5558">
              <w:rPr>
                <w:noProof/>
                <w:sz w:val="16"/>
              </w:rPr>
              <w:t>LTE</w:t>
            </w:r>
            <w:r w:rsidRPr="008E5558">
              <w:rPr>
                <w:sz w:val="16"/>
              </w:rPr>
              <w:t xml:space="preserve"> 3GPP Band 13 Network Access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196" w:name="_Toc391398525"/>
      <w:bookmarkStart w:id="197" w:name="_Toc423082612"/>
      <w:bookmarkStart w:id="198" w:name="_Toc391526845"/>
      <w:bookmarkStart w:id="199" w:name="_Toc402444844"/>
      <w:bookmarkStart w:id="200" w:name="_Toc412643815"/>
      <w:bookmarkStart w:id="201" w:name="_Toc433712046"/>
      <w:r>
        <w:rPr>
          <w:noProof/>
        </w:rPr>
        <w:t>Operating In LTE+1xRTT SRLTE Mode</w:t>
      </w:r>
      <w:bookmarkEnd w:id="196"/>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VZ_REQ_HVOLTE_34082</w:instrText>
      </w:r>
      <w:r>
        <w:rPr>
          <w:noProof/>
        </w:rPr>
        <w:instrText xml:space="preserve"> </w:instrText>
      </w:r>
      <w:r w:rsidR="00037DAB">
        <w:rPr>
          <w:noProof/>
        </w:rPr>
        <w:fldChar w:fldCharType="separate"/>
      </w:r>
      <w:r w:rsidR="00261C8F" w:rsidRPr="00A8430B">
        <w:rPr>
          <w:noProof/>
          <w:sz w:val="18"/>
          <w:shd w:val="clear" w:color="auto" w:fill="E9EFF7"/>
        </w:rPr>
        <w:t>VZ_REQ_HVOLTE_34082</w:t>
      </w:r>
      <w:bookmarkEnd w:id="197"/>
      <w:bookmarkEnd w:id="198"/>
      <w:bookmarkEnd w:id="199"/>
      <w:bookmarkEnd w:id="200"/>
      <w:bookmarkEnd w:id="201"/>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202" w:name="_Toc391398526"/>
      <w:bookmarkStart w:id="203" w:name="_Toc423082613"/>
      <w:bookmarkStart w:id="204" w:name="_Toc391526846"/>
      <w:bookmarkStart w:id="205" w:name="_Toc402444845"/>
      <w:bookmarkStart w:id="206" w:name="_Toc412643816"/>
      <w:bookmarkStart w:id="207" w:name="_Toc433712047"/>
      <w:r>
        <w:rPr>
          <w:noProof/>
        </w:rPr>
        <w:t xml:space="preserve">OPERATING IN LTE+1XRTT SRLTE MODE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VZ_REQ_HVOLTE_34133</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02"/>
      <w:r w:rsidR="00261C8F" w:rsidRPr="005C485F">
        <w:rPr>
          <w:noProof/>
          <w:sz w:val="18"/>
          <w:shd w:val="clear" w:color="auto" w:fill="D6E3BC"/>
        </w:rPr>
        <w:t>3</w:t>
      </w:r>
      <w:bookmarkEnd w:id="203"/>
      <w:bookmarkEnd w:id="204"/>
      <w:bookmarkEnd w:id="205"/>
      <w:bookmarkEnd w:id="206"/>
      <w:bookmarkEnd w:id="207"/>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When operating in LTE+1xRTT SRLTE mode, </w:t>
            </w:r>
          </w:p>
          <w:p w:rsidR="006A1081" w:rsidRDefault="005431C4" w:rsidP="005431C4">
            <w:pPr>
              <w:numPr>
                <w:ilvl w:val="0"/>
                <w:numId w:val="17"/>
              </w:numPr>
              <w:rPr>
                <w:noProof/>
                <w:lang w:bidi="ar-SA"/>
              </w:rPr>
            </w:pPr>
            <w:r>
              <w:rPr>
                <w:rFonts w:ascii="Times New Roman" w:eastAsia="Times New Roman" w:hAnsi="Times New Roman" w:cs="Times New Roman"/>
                <w:noProof/>
                <w:color w:val="010101"/>
                <w:sz w:val="24"/>
                <w:lang w:bidi="ar-SA"/>
              </w:rPr>
              <w:t>In LTE+1xRTT SRLTE mode, the devices shall operate in dual registration mode at all times. That is, the device shall be simultaneously registered on the 1xRTT network for voice services and attached to the LTE network for data services.</w:t>
            </w:r>
          </w:p>
          <w:p w:rsidR="006A1081" w:rsidRDefault="005431C4" w:rsidP="005431C4">
            <w:pPr>
              <w:numPr>
                <w:ilvl w:val="0"/>
                <w:numId w:val="17"/>
              </w:numPr>
              <w:spacing w:after="280" w:afterAutospacing="1"/>
              <w:rPr>
                <w:noProof/>
                <w:lang w:bidi="ar-SA"/>
              </w:rPr>
            </w:pPr>
            <w:r>
              <w:rPr>
                <w:rFonts w:ascii="Times New Roman" w:eastAsia="Times New Roman" w:hAnsi="Times New Roman" w:cs="Times New Roman"/>
                <w:noProof/>
                <w:color w:val="010101"/>
                <w:sz w:val="24"/>
                <w:lang w:bidi="ar-SA"/>
              </w:rPr>
              <w:t>The device shall tune away from LTE to monitor the 1xRTT paging slot when attached to the Verizon Wireless LTE network. The device shall support one of the following tune away mechanisms:</w:t>
            </w:r>
          </w:p>
          <w:p w:rsidR="006A1081" w:rsidRDefault="005431C4" w:rsidP="005431C4">
            <w:pPr>
              <w:numPr>
                <w:ilvl w:val="2"/>
                <w:numId w:val="18"/>
              </w:numPr>
              <w:rPr>
                <w:noProof/>
                <w:lang w:bidi="ar-SA"/>
              </w:rPr>
            </w:pPr>
            <w:r>
              <w:rPr>
                <w:rFonts w:ascii="Times New Roman" w:eastAsia="Times New Roman" w:hAnsi="Times New Roman" w:cs="Times New Roman"/>
                <w:noProof/>
                <w:color w:val="010101"/>
                <w:sz w:val="24"/>
                <w:lang w:bidi="ar-SA"/>
              </w:rPr>
              <w:t>Tune both receiver chains from LTE to 1xRTT (i.e. no LTE receiver chains shall stay active on LTE during the 1xRTT tune away).</w:t>
            </w:r>
          </w:p>
          <w:p w:rsidR="006A1081" w:rsidRDefault="005431C4" w:rsidP="005431C4">
            <w:pPr>
              <w:numPr>
                <w:ilvl w:val="2"/>
                <w:numId w:val="18"/>
              </w:numPr>
              <w:spacing w:after="280" w:afterAutospacing="1"/>
              <w:rPr>
                <w:noProof/>
                <w:lang w:bidi="ar-SA"/>
              </w:rPr>
            </w:pPr>
            <w:r>
              <w:rPr>
                <w:rFonts w:ascii="Times New Roman" w:eastAsia="Times New Roman" w:hAnsi="Times New Roman" w:cs="Times New Roman"/>
                <w:noProof/>
                <w:color w:val="010101"/>
                <w:sz w:val="24"/>
                <w:lang w:bidi="ar-SA"/>
              </w:rPr>
              <w:t xml:space="preserve">In good 1xRTT RF conditions, tune one receiver chain from LTE to 1xRTT while the other receiver chain stays on LTE, i.e. single receiver SRLTE (SLTE). During the tune away, the device shall report a rank indicator of 1 to the LTE network. In poor 1xRTT RF conditions, tune both receiver chains from LTE to 1xRTT (i.e. no LTE receiver chains shall stay active on LTE during the 1xRTT tune away). The device shall switch from single receiver chain tune away to dual receiver chain tune away when either the 1xRTT RSSI drops below or equal to -95 dBm or the 1xRTT Ec/Io drops below or equal to -10 dB. The device shall switch from dual receiver chain tune away to single receiver chain tune away when both the 1xRTT RSSI rises above or equal to -85 dBm and the 1xRTT </w:t>
            </w:r>
            <w:r>
              <w:rPr>
                <w:rFonts w:ascii="Times New Roman" w:eastAsia="Times New Roman" w:hAnsi="Times New Roman" w:cs="Times New Roman"/>
                <w:noProof/>
                <w:color w:val="010101"/>
                <w:sz w:val="24"/>
                <w:lang w:bidi="ar-SA"/>
              </w:rPr>
              <w:lastRenderedPageBreak/>
              <w:t>Ec/Io rises above or equal to -8 dB.</w:t>
            </w:r>
          </w:p>
          <w:p w:rsidR="006A1081" w:rsidRDefault="005431C4" w:rsidP="005431C4">
            <w:pPr>
              <w:numPr>
                <w:ilvl w:val="0"/>
                <w:numId w:val="19"/>
              </w:numPr>
              <w:rPr>
                <w:noProof/>
                <w:lang w:bidi="ar-SA"/>
              </w:rPr>
            </w:pPr>
            <w:r>
              <w:rPr>
                <w:rFonts w:ascii="Times New Roman" w:eastAsia="Times New Roman" w:hAnsi="Times New Roman" w:cs="Times New Roman"/>
                <w:noProof/>
                <w:color w:val="010101"/>
                <w:sz w:val="24"/>
                <w:lang w:bidi="ar-SA"/>
              </w:rPr>
              <w:t>The device shall perform 1xRTT maintenance activities (including CDMA registration) during a normally scheduled 1xRTT tune away.</w:t>
            </w:r>
          </w:p>
          <w:p w:rsidR="006A1081" w:rsidRDefault="005431C4" w:rsidP="005431C4">
            <w:pPr>
              <w:numPr>
                <w:ilvl w:val="0"/>
                <w:numId w:val="19"/>
              </w:numPr>
              <w:rPr>
                <w:noProof/>
                <w:lang w:bidi="ar-SA"/>
              </w:rPr>
            </w:pPr>
            <w:r>
              <w:rPr>
                <w:rFonts w:ascii="Times New Roman" w:eastAsia="Times New Roman" w:hAnsi="Times New Roman" w:cs="Times New Roman"/>
                <w:noProof/>
                <w:color w:val="010101"/>
                <w:sz w:val="24"/>
                <w:lang w:bidi="ar-SA"/>
              </w:rPr>
              <w:t>In the case of a collision between an LTE wake up slot and a 1xRTT wake up slot (when the device is tuning both receivers from LTE to 1xRTT during 1xRTT wake up slots), the device shall give the 1xRTT wake up slot priority and tune away to 1xRTT.</w:t>
            </w:r>
          </w:p>
          <w:p w:rsidR="006A1081" w:rsidRDefault="005431C4" w:rsidP="005431C4">
            <w:pPr>
              <w:numPr>
                <w:ilvl w:val="0"/>
                <w:numId w:val="19"/>
              </w:numPr>
              <w:rPr>
                <w:noProof/>
                <w:lang w:bidi="ar-SA"/>
              </w:rPr>
            </w:pPr>
            <w:r>
              <w:rPr>
                <w:rFonts w:ascii="Times New Roman" w:eastAsia="Times New Roman" w:hAnsi="Times New Roman" w:cs="Times New Roman"/>
                <w:noProof/>
                <w:color w:val="010101"/>
                <w:sz w:val="24"/>
                <w:lang w:bidi="ar-SA"/>
              </w:rPr>
              <w:t>The device shall support LTE+1xRTT hybrid operation for LTE in all Verizon Wireless LTE Bands (i.e. bands 13, 4, and 2) when attached to the Verizon Wireless LTE network.</w:t>
            </w:r>
          </w:p>
          <w:p w:rsidR="006A1081" w:rsidRDefault="005431C4" w:rsidP="005431C4">
            <w:pPr>
              <w:numPr>
                <w:ilvl w:val="0"/>
                <w:numId w:val="19"/>
              </w:numPr>
              <w:rPr>
                <w:noProof/>
                <w:lang w:bidi="ar-SA"/>
              </w:rPr>
            </w:pPr>
            <w:r>
              <w:rPr>
                <w:rFonts w:ascii="Times New Roman" w:eastAsia="Times New Roman" w:hAnsi="Times New Roman" w:cs="Times New Roman"/>
                <w:noProof/>
                <w:color w:val="010101"/>
                <w:sz w:val="24"/>
                <w:lang w:bidi="ar-SA"/>
              </w:rPr>
              <w:t>When on LTE during LTE + 1xRTT SRLTE operation, the devices LTE modem shall always operate in dual receiver operation, i.e. downlink 2x2 transmit diversity, downlink 4x2 transmit diversity, downlink 2x2 spatial multiplexing, or downlink 4x2 spatial multiplexing as directed by the network.  At no time shall the devices LTE modem autonomously cease dual receiver operation for any purpose (except during the 1xRTT tune away).</w:t>
            </w:r>
          </w:p>
          <w:p w:rsidR="006A1081" w:rsidRDefault="005431C4" w:rsidP="005431C4">
            <w:pPr>
              <w:numPr>
                <w:ilvl w:val="0"/>
                <w:numId w:val="19"/>
              </w:numPr>
              <w:rPr>
                <w:noProof/>
                <w:lang w:bidi="ar-SA"/>
              </w:rPr>
            </w:pPr>
            <w:r>
              <w:rPr>
                <w:rFonts w:ascii="Times New Roman" w:eastAsia="Times New Roman" w:hAnsi="Times New Roman" w:cs="Times New Roman"/>
                <w:noProof/>
                <w:color w:val="010101"/>
                <w:sz w:val="24"/>
                <w:lang w:bidi="ar-SA"/>
              </w:rPr>
              <w:t>The device shall support ALL LTE DATA services for smart phones in this mode (e.g., data, ePDG, carrier aggregation) except eMBMS.  eMBMS shall be disabled in the SRLTE mode.</w:t>
            </w:r>
          </w:p>
          <w:p w:rsidR="006A1081" w:rsidRDefault="005431C4" w:rsidP="005431C4">
            <w:pPr>
              <w:numPr>
                <w:ilvl w:val="0"/>
                <w:numId w:val="19"/>
              </w:numPr>
              <w:rPr>
                <w:noProof/>
                <w:lang w:bidi="ar-SA"/>
              </w:rPr>
            </w:pPr>
            <w:r>
              <w:rPr>
                <w:rFonts w:ascii="Times New Roman" w:eastAsia="Times New Roman" w:hAnsi="Times New Roman" w:cs="Times New Roman"/>
                <w:noProof/>
                <w:color w:val="010101"/>
                <w:sz w:val="24"/>
                <w:lang w:bidi="ar-SA"/>
              </w:rPr>
              <w:t>If the user initiates a voice call, the device shall use 1xRTT to originate the voice call. Upon initiating a voice call on 1xRTT or answering a 1xRTT voice page, the device shall send an EXTENDED SERVICE REQUEST message prior to starting 1xRTT call set up.</w:t>
            </w:r>
          </w:p>
          <w:p w:rsidR="006A1081" w:rsidRDefault="005431C4" w:rsidP="005431C4">
            <w:pPr>
              <w:numPr>
                <w:ilvl w:val="0"/>
                <w:numId w:val="19"/>
              </w:numPr>
              <w:spacing w:after="280" w:afterAutospacing="1"/>
              <w:rPr>
                <w:noProof/>
                <w:lang w:bidi="ar-SA"/>
              </w:rPr>
            </w:pPr>
            <w:r>
              <w:rPr>
                <w:rFonts w:ascii="Times New Roman" w:eastAsia="Times New Roman" w:hAnsi="Times New Roman" w:cs="Times New Roman"/>
                <w:noProof/>
                <w:color w:val="010101"/>
                <w:sz w:val="24"/>
                <w:lang w:bidi="ar-SA"/>
              </w:rPr>
              <w:t xml:space="preserve">The device shall support SMS over IMS in this state and follow the SMS retry requirements in the "Verizon Wireless IMS requirements" in case of SMS delivery failure.  </w:t>
            </w: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7"/>
                <w:lang w:bidi="ar-SA"/>
              </w:rPr>
              <w:t xml:space="preserve"> </w:t>
            </w:r>
            <w:r>
              <w:rPr>
                <w:rFonts w:ascii="Times New Roman" w:eastAsia="Times New Roman" w:hAnsi="Times New Roman" w:cs="Times New Roman"/>
                <w:noProof/>
                <w:sz w:val="24"/>
                <w:lang w:bidi="ar-SA"/>
              </w:rPr>
              <w:t>  The EXTENDED SERVICE REQUEST message is not sent in the case of a MO SMS retry in 1xRTT or a MT SMS in 1xRTT.  The device is also required NOT to perform a TAU after a MO SMS on 1xRTT.</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208" w:name="_Toc391398527"/>
      <w:bookmarkStart w:id="209" w:name="_Toc423082614"/>
      <w:bookmarkStart w:id="210" w:name="_Toc391526847"/>
      <w:bookmarkStart w:id="211" w:name="_Toc402444846"/>
      <w:bookmarkStart w:id="212" w:name="_Toc412643817"/>
      <w:bookmarkStart w:id="213" w:name="_Toc433712048"/>
      <w:r>
        <w:rPr>
          <w:noProof/>
        </w:rPr>
        <w:t>Exiting LTE+1xRTT SRLTE Mode</w:t>
      </w:r>
      <w:bookmarkEnd w:id="208"/>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VZ_REQ_HVOLTE_34083</w:instrText>
      </w:r>
      <w:r>
        <w:rPr>
          <w:noProof/>
        </w:rPr>
        <w:instrText xml:space="preserve"> </w:instrText>
      </w:r>
      <w:r w:rsidR="00037DAB">
        <w:rPr>
          <w:noProof/>
        </w:rPr>
        <w:fldChar w:fldCharType="separate"/>
      </w:r>
      <w:r w:rsidR="00261C8F" w:rsidRPr="00A8430B">
        <w:rPr>
          <w:noProof/>
          <w:sz w:val="18"/>
          <w:shd w:val="clear" w:color="auto" w:fill="E9EFF7"/>
        </w:rPr>
        <w:t>VZ_REQ_HVOLTE_34083</w:t>
      </w:r>
      <w:bookmarkEnd w:id="209"/>
      <w:bookmarkEnd w:id="210"/>
      <w:bookmarkEnd w:id="211"/>
      <w:bookmarkEnd w:id="212"/>
      <w:bookmarkEnd w:id="213"/>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214" w:name="_Toc391398528"/>
      <w:bookmarkStart w:id="215" w:name="_Toc423082615"/>
      <w:bookmarkStart w:id="216" w:name="_Toc391526848"/>
      <w:bookmarkStart w:id="217" w:name="_Toc402444847"/>
      <w:bookmarkStart w:id="218" w:name="_Toc412643818"/>
      <w:bookmarkStart w:id="219" w:name="_Toc433712049"/>
      <w:r>
        <w:rPr>
          <w:noProof/>
        </w:rPr>
        <w:t>Transition to LTE-Only Mode</w:t>
      </w:r>
      <w:bookmarkEnd w:id="21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VZ_REQ_HVOLTE_35050</w:instrText>
      </w:r>
      <w:r>
        <w:rPr>
          <w:noProof/>
        </w:rPr>
        <w:instrText xml:space="preserve"> </w:instrText>
      </w:r>
      <w:r w:rsidR="00037DAB">
        <w:rPr>
          <w:noProof/>
        </w:rPr>
        <w:fldChar w:fldCharType="separate"/>
      </w:r>
      <w:r w:rsidR="00261C8F" w:rsidRPr="00A8430B">
        <w:rPr>
          <w:noProof/>
          <w:sz w:val="18"/>
          <w:shd w:val="clear" w:color="auto" w:fill="E9EFF7"/>
        </w:rPr>
        <w:t>VZ_REQ_HVOLTE_35050</w:t>
      </w:r>
      <w:bookmarkEnd w:id="215"/>
      <w:bookmarkEnd w:id="216"/>
      <w:bookmarkEnd w:id="217"/>
      <w:bookmarkEnd w:id="218"/>
      <w:bookmarkEnd w:id="219"/>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9"/>
        <w:rPr>
          <w:noProof/>
        </w:rPr>
      </w:pPr>
      <w:bookmarkStart w:id="220" w:name="_Toc391398529"/>
      <w:bookmarkStart w:id="221" w:name="_Toc423082616"/>
      <w:bookmarkStart w:id="222" w:name="_Toc391526849"/>
      <w:bookmarkStart w:id="223" w:name="_Toc402444848"/>
      <w:bookmarkStart w:id="224" w:name="_Toc412643819"/>
      <w:bookmarkStart w:id="225" w:name="_Toc433712050"/>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VZ_REQ_HVOLTE_34134</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20"/>
      <w:r w:rsidR="00261C8F" w:rsidRPr="005C485F">
        <w:rPr>
          <w:noProof/>
          <w:sz w:val="18"/>
          <w:shd w:val="clear" w:color="auto" w:fill="D6E3BC"/>
        </w:rPr>
        <w:t>4</w:t>
      </w:r>
      <w:bookmarkEnd w:id="221"/>
      <w:bookmarkEnd w:id="222"/>
      <w:bookmarkEnd w:id="223"/>
      <w:bookmarkEnd w:id="224"/>
      <w:bookmarkEnd w:id="22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When in LTE+1xRTT SRLTE mode, upon all of the following conditions (i.e., UE recovers from conditions defined in section "Transition to LTE+1xRTT SRLTE Mode"):</w:t>
            </w:r>
          </w:p>
          <w:p w:rsidR="006A1081" w:rsidRDefault="005431C4" w:rsidP="005431C4">
            <w:pPr>
              <w:numPr>
                <w:ilvl w:val="0"/>
                <w:numId w:val="20"/>
              </w:numPr>
              <w:rPr>
                <w:noProof/>
                <w:lang w:bidi="ar-SA"/>
              </w:rPr>
            </w:pPr>
            <w:r>
              <w:rPr>
                <w:rFonts w:ascii="Times New Roman" w:eastAsia="Times New Roman" w:hAnsi="Times New Roman" w:cs="Times New Roman"/>
                <w:noProof/>
                <w:color w:val="010101"/>
                <w:sz w:val="24"/>
                <w:lang w:bidi="ar-SA"/>
              </w:rPr>
              <w:t>The device has successfully attached/connected to an LTE network that supports VoLTE, and has IMS registered for both VoLTE and SMS services using the MSISDN-based SIP URI. An LTE network shall be considered to support VoLTE if the ATTACH ACCEPT message and/or the latest TRACKING AREA UPDATE ACCEPT message contain an "EPS Network Feature Support" IE with the "IMS voice over PS session indicator (IMS VoPS)" field (bits) set to indicate that the "IMS voice over PS session in S1 mode supported".</w:t>
            </w:r>
          </w:p>
          <w:p w:rsidR="006A1081" w:rsidRDefault="005431C4" w:rsidP="005431C4">
            <w:pPr>
              <w:numPr>
                <w:ilvl w:val="0"/>
                <w:numId w:val="20"/>
              </w:numPr>
              <w:rPr>
                <w:noProof/>
                <w:lang w:bidi="ar-SA"/>
              </w:rPr>
            </w:pPr>
            <w:r>
              <w:rPr>
                <w:rFonts w:ascii="Times New Roman" w:eastAsia="Times New Roman" w:hAnsi="Times New Roman" w:cs="Times New Roman"/>
                <w:noProof/>
                <w:color w:val="010101"/>
                <w:sz w:val="24"/>
                <w:lang w:bidi="ar-SA"/>
              </w:rPr>
              <w:t>VoLTE service is provisioned by the user.  Refer to Verizon Wireless VoLTE Device Service Requirements for additional details.</w:t>
            </w:r>
          </w:p>
          <w:p w:rsidR="006A1081" w:rsidRDefault="005431C4" w:rsidP="005431C4">
            <w:pPr>
              <w:numPr>
                <w:ilvl w:val="0"/>
                <w:numId w:val="20"/>
              </w:numPr>
              <w:spacing w:after="280" w:afterAutospacing="1"/>
              <w:rPr>
                <w:noProof/>
                <w:lang w:bidi="ar-SA"/>
              </w:rPr>
            </w:pPr>
            <w:r>
              <w:rPr>
                <w:rFonts w:ascii="Times New Roman" w:eastAsia="Times New Roman" w:hAnsi="Times New Roman" w:cs="Times New Roman"/>
                <w:noProof/>
                <w:color w:val="010101"/>
                <w:sz w:val="24"/>
                <w:lang w:bidi="ar-SA"/>
              </w:rPr>
              <w:lastRenderedPageBreak/>
              <w:t>The criteria in the section "Conditional VoLTE calling" Verizon Wireless IMS Requirements have been met.</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 xml:space="preserve">The devices shall suspend tune-away to 1xRTT and transition to LTE only mode (i.e. CDMA modem is "cold").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22923</w:t>
            </w:r>
            <w:r>
              <w:rPr>
                <w:b/>
                <w:color w:val="17365D" w:themeColor="text2" w:themeShade="BF"/>
              </w:rPr>
              <w:t xml:space="preserve"> </w:t>
            </w:r>
            <w:r w:rsidRPr="008E5558">
              <w:rPr>
                <w:noProof/>
                <w:sz w:val="16"/>
              </w:rPr>
              <w:t>CONDITIONAL</w:t>
            </w:r>
            <w:r w:rsidRPr="008E5558">
              <w:rPr>
                <w:sz w:val="16"/>
              </w:rPr>
              <w:t xml:space="preserve"> VOLTE CALLING</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34079</w:t>
            </w:r>
            <w:r>
              <w:rPr>
                <w:b/>
                <w:color w:val="17365D" w:themeColor="text2" w:themeShade="BF"/>
              </w:rPr>
              <w:t xml:space="preserve"> </w:t>
            </w:r>
            <w:r w:rsidRPr="008E5558">
              <w:rPr>
                <w:noProof/>
                <w:sz w:val="16"/>
              </w:rPr>
              <w:t>Transition</w:t>
            </w:r>
            <w:r w:rsidRPr="008E5558">
              <w:rPr>
                <w:sz w:val="16"/>
              </w:rPr>
              <w:t xml:space="preserve"> to LTE+1xRTT SRLTE Mode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91</w:t>
            </w:r>
            <w:r>
              <w:rPr>
                <w:b/>
                <w:color w:val="17365D" w:themeColor="text2" w:themeShade="BF"/>
              </w:rPr>
              <w:t xml:space="preserve"> </w:t>
            </w:r>
            <w:r w:rsidRPr="008E5558">
              <w:rPr>
                <w:noProof/>
                <w:sz w:val="16"/>
              </w:rPr>
              <w:t>VoLTE</w:t>
            </w:r>
            <w:r w:rsidRPr="008E5558">
              <w:rPr>
                <w:sz w:val="16"/>
              </w:rPr>
              <w:t xml:space="preserve"> Device Service</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9"/>
        <w:rPr>
          <w:noProof/>
        </w:rPr>
      </w:pPr>
      <w:bookmarkStart w:id="226" w:name="_Toc391398530"/>
      <w:bookmarkStart w:id="227" w:name="_Toc423082617"/>
      <w:bookmarkStart w:id="228" w:name="_Toc391526850"/>
      <w:bookmarkStart w:id="229" w:name="_Toc402444849"/>
      <w:bookmarkStart w:id="230" w:name="_Toc412643820"/>
      <w:bookmarkStart w:id="231" w:name="_Toc433712051"/>
      <w:r>
        <w:rPr>
          <w:noProof/>
        </w:rPr>
        <w:t xml:space="preserve">Req-2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VZ_REQ_HVOLTE_34135</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26"/>
      <w:r w:rsidR="00261C8F" w:rsidRPr="005C485F">
        <w:rPr>
          <w:noProof/>
          <w:sz w:val="18"/>
          <w:shd w:val="clear" w:color="auto" w:fill="D6E3BC"/>
        </w:rPr>
        <w:t>5</w:t>
      </w:r>
      <w:bookmarkEnd w:id="227"/>
      <w:bookmarkEnd w:id="228"/>
      <w:bookmarkEnd w:id="229"/>
      <w:bookmarkEnd w:id="230"/>
      <w:bookmarkEnd w:id="231"/>
      <w:r w:rsidR="00037DAB">
        <w:rPr>
          <w:noProof/>
        </w:rPr>
        <w:fldChar w:fldCharType="end"/>
      </w:r>
    </w:p>
    <w:tbl>
      <w:tblPr>
        <w:tblW w:w="0" w:type="auto"/>
        <w:shd w:val="clear" w:color="auto" w:fill="F2F2F2"/>
        <w:tblLook w:val="04A0"/>
      </w:tblPr>
      <w:tblGrid>
        <w:gridCol w:w="10781"/>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The devices shall suspend tune-away to 1xRTT and transition to LTE only mode (i.e. CDMA modem is "cold").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232" w:name="_Toc391398531"/>
      <w:bookmarkStart w:id="233" w:name="_Toc423082618"/>
      <w:bookmarkStart w:id="234" w:name="_Toc391526851"/>
      <w:bookmarkStart w:id="235" w:name="_Toc402444850"/>
      <w:bookmarkStart w:id="236" w:name="_Toc412643821"/>
      <w:bookmarkStart w:id="237" w:name="_Toc433712052"/>
      <w:r>
        <w:rPr>
          <w:noProof/>
        </w:rPr>
        <w:t>IRAT to CDMA</w:t>
      </w:r>
      <w:bookmarkEnd w:id="232"/>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VZ_REQ_HVOLTE_35051</w:instrText>
      </w:r>
      <w:r>
        <w:rPr>
          <w:noProof/>
        </w:rPr>
        <w:instrText xml:space="preserve"> </w:instrText>
      </w:r>
      <w:r w:rsidR="00037DAB">
        <w:rPr>
          <w:noProof/>
        </w:rPr>
        <w:fldChar w:fldCharType="separate"/>
      </w:r>
      <w:r w:rsidR="00261C8F" w:rsidRPr="00A8430B">
        <w:rPr>
          <w:noProof/>
          <w:sz w:val="18"/>
          <w:shd w:val="clear" w:color="auto" w:fill="E9EFF7"/>
        </w:rPr>
        <w:t>VZ_REQ_HVOLTE_35051</w:t>
      </w:r>
      <w:bookmarkEnd w:id="233"/>
      <w:bookmarkEnd w:id="234"/>
      <w:bookmarkEnd w:id="235"/>
      <w:bookmarkEnd w:id="236"/>
      <w:bookmarkEnd w:id="237"/>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9"/>
        <w:rPr>
          <w:noProof/>
        </w:rPr>
      </w:pPr>
      <w:bookmarkStart w:id="238" w:name="_Toc391398532"/>
      <w:bookmarkStart w:id="239" w:name="_Toc423082619"/>
      <w:bookmarkStart w:id="240" w:name="_Toc391526852"/>
      <w:bookmarkStart w:id="241" w:name="_Toc402444851"/>
      <w:bookmarkStart w:id="242" w:name="_Toc412643822"/>
      <w:bookmarkStart w:id="243" w:name="_Toc433712053"/>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VZ_REQ_HVOLTE_35052</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VZ_REQ_HVOLTE_3505</w:t>
      </w:r>
      <w:bookmarkEnd w:id="238"/>
      <w:r w:rsidR="00261C8F" w:rsidRPr="005C485F">
        <w:rPr>
          <w:noProof/>
          <w:sz w:val="18"/>
          <w:shd w:val="clear" w:color="auto" w:fill="D6E3BC"/>
        </w:rPr>
        <w:t>2</w:t>
      </w:r>
      <w:bookmarkEnd w:id="239"/>
      <w:bookmarkEnd w:id="240"/>
      <w:bookmarkEnd w:id="241"/>
      <w:bookmarkEnd w:id="242"/>
      <w:bookmarkEnd w:id="243"/>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perform IRAT procedures defined in VZW Multi-mode Operations Requirements document for transitioning to CDMA.</w:t>
            </w:r>
          </w:p>
          <w:p w:rsidR="006A1081" w:rsidRDefault="005431C4">
            <w:pPr>
              <w:rPr>
                <w:noProof/>
                <w:lang w:bidi="ar-SA"/>
              </w:rPr>
            </w:pPr>
            <w:r>
              <w:rPr>
                <w:rFonts w:eastAsia="Arial"/>
                <w:noProof/>
                <w:sz w:val="16"/>
                <w:lang w:bidi="ar-SA"/>
              </w:rPr>
              <w:t>  </w:t>
            </w:r>
          </w:p>
          <w:p w:rsidR="006A1081" w:rsidRDefault="005431C4">
            <w:pPr>
              <w:rPr>
                <w:noProof/>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Upon leaving LTE, the device shall retain knowledge of the operational mode of the device when the device leaves LTE. Upon re-acquiring LTE, the device shall operate in the same operational mode as when the device left LTE until the criteria for transition to a different operational mode are met.</w:t>
            </w:r>
          </w:p>
          <w:p w:rsidR="006A1081" w:rsidRDefault="005431C4">
            <w:pPr>
              <w:rPr>
                <w:noProof/>
                <w:lang w:bidi="ar-SA"/>
              </w:rPr>
            </w:pPr>
            <w:r>
              <w:rPr>
                <w:noProof/>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244" w:name="_Toc391398533"/>
      <w:bookmarkStart w:id="245" w:name="_Toc423082620"/>
      <w:bookmarkStart w:id="246" w:name="_Toc391526853"/>
      <w:bookmarkStart w:id="247" w:name="_Toc402444852"/>
      <w:bookmarkStart w:id="248" w:name="_Toc412643823"/>
      <w:bookmarkStart w:id="249" w:name="_Toc433712054"/>
      <w:r>
        <w:rPr>
          <w:noProof/>
        </w:rPr>
        <w:t>SOFTWARE SPECIFICATIONS</w:t>
      </w:r>
      <w:bookmarkEnd w:id="24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VZ_REQ_HVOLTE_34084</w:instrText>
      </w:r>
      <w:r>
        <w:rPr>
          <w:noProof/>
        </w:rPr>
        <w:instrText xml:space="preserve"> </w:instrText>
      </w:r>
      <w:r w:rsidR="00037DAB">
        <w:rPr>
          <w:noProof/>
        </w:rPr>
        <w:fldChar w:fldCharType="separate"/>
      </w:r>
      <w:r w:rsidR="00261C8F" w:rsidRPr="00A8430B">
        <w:rPr>
          <w:noProof/>
          <w:sz w:val="18"/>
          <w:shd w:val="clear" w:color="auto" w:fill="E9EFF7"/>
        </w:rPr>
        <w:t>VZ_REQ_HVOLTE_34084</w:t>
      </w:r>
      <w:bookmarkEnd w:id="245"/>
      <w:bookmarkEnd w:id="246"/>
      <w:bookmarkEnd w:id="247"/>
      <w:bookmarkEnd w:id="248"/>
      <w:bookmarkEnd w:id="249"/>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250" w:name="_Toc391398534"/>
      <w:bookmarkStart w:id="251" w:name="_Toc423082621"/>
      <w:bookmarkStart w:id="252" w:name="_Toc391526854"/>
      <w:bookmarkStart w:id="253" w:name="_Toc402444853"/>
      <w:bookmarkStart w:id="254" w:name="_Toc412643824"/>
      <w:bookmarkStart w:id="255" w:name="_Toc433712055"/>
      <w:r>
        <w:rPr>
          <w:noProof/>
        </w:rPr>
        <w:t>IMS SIGNALING AND LOWER LAYER FAILURES</w:t>
      </w:r>
      <w:bookmarkEnd w:id="250"/>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VZ_REQ_HVOLTE_34085</w:instrText>
      </w:r>
      <w:r>
        <w:rPr>
          <w:noProof/>
        </w:rPr>
        <w:instrText xml:space="preserve"> </w:instrText>
      </w:r>
      <w:r w:rsidR="00037DAB">
        <w:rPr>
          <w:noProof/>
        </w:rPr>
        <w:fldChar w:fldCharType="separate"/>
      </w:r>
      <w:r w:rsidR="00261C8F" w:rsidRPr="00A8430B">
        <w:rPr>
          <w:noProof/>
          <w:sz w:val="18"/>
          <w:shd w:val="clear" w:color="auto" w:fill="E9EFF7"/>
        </w:rPr>
        <w:t>VZ_REQ_HVOLTE_34085</w:t>
      </w:r>
      <w:bookmarkEnd w:id="251"/>
      <w:bookmarkEnd w:id="252"/>
      <w:bookmarkEnd w:id="253"/>
      <w:bookmarkEnd w:id="254"/>
      <w:bookmarkEnd w:id="25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Refer to the Verizon Wireless LTE 3GPP Band 13 Network Access Requirements (SIP registration) and the Verizon Wireless LTE Data Devices Requirements (non-registration procedures/requests). </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lastRenderedPageBreak/>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46</w:t>
            </w:r>
            <w:r>
              <w:rPr>
                <w:b/>
                <w:color w:val="17365D" w:themeColor="text2" w:themeShade="BF"/>
              </w:rPr>
              <w:t xml:space="preserve"> </w:t>
            </w:r>
            <w:r w:rsidRPr="008E5558">
              <w:rPr>
                <w:noProof/>
                <w:sz w:val="16"/>
              </w:rPr>
              <w:t>LTE</w:t>
            </w:r>
            <w:r w:rsidRPr="008E5558">
              <w:rPr>
                <w:sz w:val="16"/>
              </w:rPr>
              <w:t xml:space="preserve"> 3GPP Band 13 Network Access</w:t>
            </w:r>
            <w:r>
              <w:rPr>
                <w:sz w:val="16"/>
              </w:rPr>
              <w:t xml:space="preserve"> (</w:t>
            </w:r>
            <w:r w:rsidRPr="008E5558">
              <w:rPr>
                <w:noProof/>
                <w:sz w:val="16"/>
              </w:rPr>
              <w:t>Folder</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LTEDATA</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50</w:t>
            </w:r>
            <w:r>
              <w:rPr>
                <w:b/>
                <w:color w:val="17365D" w:themeColor="text2" w:themeShade="BF"/>
              </w:rPr>
              <w:t xml:space="preserve"> </w:t>
            </w:r>
            <w:r w:rsidRPr="008E5558">
              <w:rPr>
                <w:noProof/>
                <w:sz w:val="16"/>
              </w:rPr>
              <w:t>LTE</w:t>
            </w:r>
            <w:r w:rsidRPr="008E5558">
              <w:rPr>
                <w:sz w:val="16"/>
              </w:rPr>
              <w:t xml:space="preserve"> Data Devices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5"/>
        <w:rPr>
          <w:noProof/>
        </w:rPr>
      </w:pPr>
      <w:bookmarkStart w:id="256" w:name="_Toc391398535"/>
      <w:bookmarkStart w:id="257" w:name="_Toc423082622"/>
      <w:bookmarkStart w:id="258" w:name="_Toc391526855"/>
      <w:bookmarkStart w:id="259" w:name="_Toc402444854"/>
      <w:bookmarkStart w:id="260" w:name="_Toc412643825"/>
      <w:bookmarkStart w:id="261" w:name="_Toc433712056"/>
      <w:r>
        <w:rPr>
          <w:noProof/>
        </w:rPr>
        <w:t>TIMER_VZW AND SILENT REDIAL TO 1XRTT</w:t>
      </w:r>
      <w:bookmarkEnd w:id="256"/>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VZ_REQ_HVOLTE_34086</w:instrText>
      </w:r>
      <w:r>
        <w:rPr>
          <w:noProof/>
        </w:rPr>
        <w:instrText xml:space="preserve"> </w:instrText>
      </w:r>
      <w:r w:rsidR="00037DAB">
        <w:rPr>
          <w:noProof/>
        </w:rPr>
        <w:fldChar w:fldCharType="separate"/>
      </w:r>
      <w:r w:rsidR="00261C8F" w:rsidRPr="00A8430B">
        <w:rPr>
          <w:noProof/>
          <w:sz w:val="18"/>
          <w:shd w:val="clear" w:color="auto" w:fill="E9EFF7"/>
        </w:rPr>
        <w:t>VZ_REQ_HVOLTE_34086</w:t>
      </w:r>
      <w:bookmarkEnd w:id="257"/>
      <w:bookmarkEnd w:id="258"/>
      <w:bookmarkEnd w:id="259"/>
      <w:bookmarkEnd w:id="260"/>
      <w:bookmarkEnd w:id="261"/>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262" w:name="_Toc391398536"/>
      <w:bookmarkStart w:id="263" w:name="_Toc423082623"/>
      <w:bookmarkStart w:id="264" w:name="_Toc391526856"/>
      <w:bookmarkStart w:id="265" w:name="_Toc402444855"/>
      <w:bookmarkStart w:id="266" w:name="_Toc412643826"/>
      <w:bookmarkStart w:id="267" w:name="_Toc433712057"/>
      <w:r>
        <w:rPr>
          <w:noProof/>
        </w:rPr>
        <w:t>Timer_VZW Definition</w:t>
      </w:r>
      <w:bookmarkEnd w:id="262"/>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VZ_REQ_HVOLTE_34087</w:instrText>
      </w:r>
      <w:r>
        <w:rPr>
          <w:noProof/>
        </w:rPr>
        <w:instrText xml:space="preserve"> </w:instrText>
      </w:r>
      <w:r w:rsidR="00037DAB">
        <w:rPr>
          <w:noProof/>
        </w:rPr>
        <w:fldChar w:fldCharType="separate"/>
      </w:r>
      <w:r w:rsidR="00261C8F" w:rsidRPr="00A8430B">
        <w:rPr>
          <w:noProof/>
          <w:sz w:val="18"/>
          <w:shd w:val="clear" w:color="auto" w:fill="E9EFF7"/>
        </w:rPr>
        <w:t>VZ_REQ_HVOLTE_34087</w:t>
      </w:r>
      <w:bookmarkEnd w:id="263"/>
      <w:bookmarkEnd w:id="264"/>
      <w:bookmarkEnd w:id="265"/>
      <w:bookmarkEnd w:id="266"/>
      <w:bookmarkEnd w:id="267"/>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268" w:name="_Toc391398537"/>
      <w:bookmarkStart w:id="269" w:name="_Toc423082624"/>
      <w:bookmarkStart w:id="270" w:name="_Toc391526857"/>
      <w:bookmarkStart w:id="271" w:name="_Toc402444856"/>
      <w:bookmarkStart w:id="272" w:name="_Toc412643827"/>
      <w:bookmarkStart w:id="273" w:name="_Toc433712058"/>
      <w:r>
        <w:rPr>
          <w:noProof/>
        </w:rPr>
        <w:t xml:space="preserve">Timer_VZW Definition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VZ_REQ_HVOLTE_34136</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68"/>
      <w:r w:rsidR="00261C8F" w:rsidRPr="005C485F">
        <w:rPr>
          <w:noProof/>
          <w:sz w:val="18"/>
          <w:shd w:val="clear" w:color="auto" w:fill="D6E3BC"/>
        </w:rPr>
        <w:t>6</w:t>
      </w:r>
      <w:bookmarkEnd w:id="269"/>
      <w:bookmarkEnd w:id="270"/>
      <w:bookmarkEnd w:id="271"/>
      <w:bookmarkEnd w:id="272"/>
      <w:bookmarkEnd w:id="273"/>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rsidP="005431C4">
            <w:pPr>
              <w:numPr>
                <w:ilvl w:val="0"/>
                <w:numId w:val="21"/>
              </w:numPr>
              <w:spacing w:after="280" w:afterAutospacing="1"/>
              <w:rPr>
                <w:noProof/>
                <w:lang w:bidi="ar-SA"/>
              </w:rPr>
            </w:pPr>
            <w:r>
              <w:rPr>
                <w:rFonts w:ascii="Times New Roman" w:eastAsia="Times New Roman" w:hAnsi="Times New Roman" w:cs="Times New Roman"/>
                <w:noProof/>
                <w:color w:val="010101"/>
                <w:sz w:val="24"/>
                <w:lang w:bidi="ar-SA"/>
              </w:rPr>
              <w:t>The device shall start Timer_VZW when the IMS client generates a SIP INVITE for a VoLTE call.</w:t>
            </w:r>
            <w:r>
              <w:rPr>
                <w:noProof/>
                <w:lang w:bidi="ar-SA"/>
              </w:rPr>
              <w:t xml:space="preserve"> </w:t>
            </w:r>
          </w:p>
          <w:p w:rsidR="006A1081" w:rsidRDefault="005431C4" w:rsidP="005431C4">
            <w:pPr>
              <w:numPr>
                <w:ilvl w:val="1"/>
                <w:numId w:val="21"/>
              </w:numPr>
              <w:rPr>
                <w:noProof/>
                <w:lang w:bidi="ar-SA"/>
              </w:rPr>
            </w:pPr>
            <w:r>
              <w:rPr>
                <w:rFonts w:ascii="Times New Roman" w:eastAsia="Times New Roman" w:hAnsi="Times New Roman" w:cs="Times New Roman"/>
                <w:noProof/>
                <w:color w:val="010101"/>
                <w:sz w:val="24"/>
                <w:lang w:bidi="ar-SA"/>
              </w:rPr>
              <w:t>The device shall only send a SIP INVITE from the IMS client to the modem for transmission if an IMS signaling connection exists. (</w:t>
            </w: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If the SIP INVITE is for an E911 call, the IMS client shall indicate to the modem that it requires an IMS signaling connection to establish a VoLTE E911 call so that the LTE modem can take all appropriate action based on 3GPP standards and the Verizon Wireless E911 for LTE Only or LTE Multi-mode VoLTE Capable Devices Requirements).</w:t>
            </w:r>
          </w:p>
          <w:p w:rsidR="006A1081" w:rsidRDefault="005431C4" w:rsidP="005431C4">
            <w:pPr>
              <w:numPr>
                <w:ilvl w:val="1"/>
                <w:numId w:val="21"/>
              </w:numPr>
              <w:rPr>
                <w:noProof/>
                <w:lang w:bidi="ar-SA"/>
              </w:rPr>
            </w:pPr>
            <w:r>
              <w:rPr>
                <w:rFonts w:ascii="Times New Roman" w:eastAsia="Times New Roman" w:hAnsi="Times New Roman" w:cs="Times New Roman"/>
                <w:noProof/>
                <w:color w:val="010101"/>
                <w:sz w:val="24"/>
                <w:lang w:bidi="ar-SA"/>
              </w:rPr>
              <w:t>If the user hits "END" before Timer_VZW expires, the device shall treat this as a normal call termination.</w:t>
            </w:r>
          </w:p>
          <w:p w:rsidR="006A1081" w:rsidRDefault="005431C4" w:rsidP="005431C4">
            <w:pPr>
              <w:numPr>
                <w:ilvl w:val="1"/>
                <w:numId w:val="21"/>
              </w:numPr>
              <w:rPr>
                <w:noProof/>
                <w:lang w:bidi="ar-SA"/>
              </w:rPr>
            </w:pPr>
            <w:r>
              <w:rPr>
                <w:rFonts w:ascii="Times New Roman" w:eastAsia="Times New Roman" w:hAnsi="Times New Roman" w:cs="Times New Roman"/>
                <w:noProof/>
                <w:color w:val="010101"/>
                <w:sz w:val="24"/>
                <w:lang w:bidi="ar-SA"/>
              </w:rPr>
              <w:t>If the device receives a SIP 100 Trying before Timer_VZW expires, then any further failure of the VoLTE call setup shall be considered a normal call failure (i.e. an ineffective attempt).</w:t>
            </w:r>
          </w:p>
          <w:p w:rsidR="006A1081" w:rsidRDefault="005431C4" w:rsidP="005431C4">
            <w:pPr>
              <w:numPr>
                <w:ilvl w:val="1"/>
                <w:numId w:val="21"/>
              </w:numPr>
              <w:spacing w:after="280" w:afterAutospacing="1"/>
              <w:rPr>
                <w:noProof/>
                <w:lang w:bidi="ar-SA"/>
              </w:rPr>
            </w:pPr>
            <w:r>
              <w:rPr>
                <w:rFonts w:ascii="Times New Roman" w:eastAsia="Times New Roman" w:hAnsi="Times New Roman" w:cs="Times New Roman"/>
                <w:noProof/>
                <w:color w:val="010101"/>
                <w:sz w:val="24"/>
                <w:lang w:bidi="ar-SA"/>
              </w:rPr>
              <w:t>The device shall only apply Timer_VZW when there is no active VoLTE call, i.e. Timer_VZW shall not be applied to the SIP INVITE for a second VoLTE call during an already active VoLTE call.</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e911</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30193</w:t>
            </w:r>
            <w:r>
              <w:rPr>
                <w:b/>
                <w:color w:val="17365D" w:themeColor="text2" w:themeShade="BF"/>
              </w:rPr>
              <w:t xml:space="preserve"> </w:t>
            </w:r>
            <w:r w:rsidRPr="008E5558">
              <w:rPr>
                <w:noProof/>
                <w:sz w:val="16"/>
              </w:rPr>
              <w:t>e911</w:t>
            </w:r>
            <w:r w:rsidRPr="008E5558">
              <w:rPr>
                <w:sz w:val="16"/>
              </w:rPr>
              <w:t xml:space="preserve"> For LTE Only or LTE Multi-Mode </w:t>
            </w:r>
            <w:proofErr w:type="spellStart"/>
            <w:r w:rsidRPr="008E5558">
              <w:rPr>
                <w:sz w:val="16"/>
              </w:rPr>
              <w:t>VoLTE</w:t>
            </w:r>
            <w:proofErr w:type="spellEnd"/>
            <w:r w:rsidRPr="008E5558">
              <w:rPr>
                <w:sz w:val="16"/>
              </w:rPr>
              <w:t xml:space="preserve"> Capable Devices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6"/>
        <w:rPr>
          <w:noProof/>
        </w:rPr>
      </w:pPr>
      <w:bookmarkStart w:id="274" w:name="_Toc391398538"/>
      <w:bookmarkStart w:id="275" w:name="_Toc423082625"/>
      <w:bookmarkStart w:id="276" w:name="_Toc391526858"/>
      <w:bookmarkStart w:id="277" w:name="_Toc402444857"/>
      <w:bookmarkStart w:id="278" w:name="_Toc412643828"/>
      <w:bookmarkStart w:id="279" w:name="_Toc433712059"/>
      <w:r>
        <w:rPr>
          <w:noProof/>
        </w:rPr>
        <w:t>Silent Redial to 1xRTT</w:t>
      </w:r>
      <w:bookmarkEnd w:id="27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VZ_REQ_HVOLTE_34088</w:instrText>
      </w:r>
      <w:r>
        <w:rPr>
          <w:noProof/>
        </w:rPr>
        <w:instrText xml:space="preserve"> </w:instrText>
      </w:r>
      <w:r w:rsidR="00037DAB">
        <w:rPr>
          <w:noProof/>
        </w:rPr>
        <w:fldChar w:fldCharType="separate"/>
      </w:r>
      <w:r w:rsidR="00261C8F" w:rsidRPr="00A8430B">
        <w:rPr>
          <w:noProof/>
          <w:sz w:val="18"/>
          <w:shd w:val="clear" w:color="auto" w:fill="E9EFF7"/>
        </w:rPr>
        <w:t>VZ_REQ_HVOLTE_34088</w:t>
      </w:r>
      <w:bookmarkEnd w:id="275"/>
      <w:bookmarkEnd w:id="276"/>
      <w:bookmarkEnd w:id="277"/>
      <w:bookmarkEnd w:id="278"/>
      <w:bookmarkEnd w:id="279"/>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Silent redial triggers are defined in the following sections:</w:t>
            </w:r>
          </w:p>
          <w:p w:rsidR="006A1081" w:rsidRDefault="005431C4" w:rsidP="005431C4">
            <w:pPr>
              <w:numPr>
                <w:ilvl w:val="0"/>
                <w:numId w:val="22"/>
              </w:numPr>
              <w:rPr>
                <w:noProof/>
                <w:lang w:bidi="ar-SA"/>
              </w:rPr>
            </w:pPr>
            <w:r>
              <w:rPr>
                <w:rFonts w:ascii="Times New Roman" w:eastAsia="Times New Roman" w:hAnsi="Times New Roman" w:cs="Times New Roman"/>
                <w:noProof/>
                <w:color w:val="010101"/>
                <w:sz w:val="24"/>
                <w:lang w:bidi="ar-SA"/>
              </w:rPr>
              <w:t xml:space="preserve">Data Retry or RRC/Radio Connection Failure or Lower Layer Signaling Failure </w:t>
            </w:r>
          </w:p>
          <w:p w:rsidR="006A1081" w:rsidRDefault="005431C4" w:rsidP="005431C4">
            <w:pPr>
              <w:numPr>
                <w:ilvl w:val="0"/>
                <w:numId w:val="22"/>
              </w:numPr>
              <w:rPr>
                <w:noProof/>
                <w:lang w:bidi="ar-SA"/>
              </w:rPr>
            </w:pPr>
            <w:r>
              <w:rPr>
                <w:rFonts w:ascii="Times New Roman" w:eastAsia="Times New Roman" w:hAnsi="Times New Roman" w:cs="Times New Roman"/>
                <w:noProof/>
                <w:color w:val="010101"/>
                <w:sz w:val="24"/>
                <w:lang w:bidi="ar-SA"/>
              </w:rPr>
              <w:t xml:space="preserve">IMS re-registration failure per section </w:t>
            </w:r>
          </w:p>
          <w:p w:rsidR="006A1081" w:rsidRDefault="005431C4" w:rsidP="005431C4">
            <w:pPr>
              <w:numPr>
                <w:ilvl w:val="0"/>
                <w:numId w:val="22"/>
              </w:numPr>
              <w:rPr>
                <w:noProof/>
                <w:lang w:bidi="ar-SA"/>
              </w:rPr>
            </w:pPr>
            <w:r>
              <w:rPr>
                <w:rFonts w:ascii="Times New Roman" w:eastAsia="Times New Roman" w:hAnsi="Times New Roman" w:cs="Times New Roman"/>
                <w:noProof/>
                <w:color w:val="010101"/>
                <w:sz w:val="24"/>
                <w:lang w:bidi="ar-SA"/>
              </w:rPr>
              <w:t>UE moved out of LTE coverage per section</w:t>
            </w:r>
          </w:p>
          <w:p w:rsidR="006A1081" w:rsidRDefault="005431C4" w:rsidP="005431C4">
            <w:pPr>
              <w:numPr>
                <w:ilvl w:val="0"/>
                <w:numId w:val="22"/>
              </w:numPr>
              <w:spacing w:after="280" w:afterAutospacing="1"/>
              <w:rPr>
                <w:noProof/>
                <w:lang w:bidi="ar-SA"/>
              </w:rPr>
            </w:pPr>
            <w:r>
              <w:rPr>
                <w:rFonts w:ascii="Times New Roman" w:eastAsia="Times New Roman" w:hAnsi="Times New Roman" w:cs="Times New Roman"/>
                <w:noProof/>
                <w:color w:val="010101"/>
                <w:sz w:val="24"/>
                <w:lang w:bidi="ar-SA"/>
              </w:rPr>
              <w:t xml:space="preserve">UE receives SIP 503 (IMS service not available) error code with "Outage text" as per section </w:t>
            </w:r>
          </w:p>
          <w:p w:rsidR="006A1081" w:rsidRDefault="005431C4">
            <w:pPr>
              <w:rPr>
                <w:noProof/>
                <w:lang w:bidi="ar-SA"/>
              </w:rPr>
            </w:pPr>
            <w:r>
              <w:rPr>
                <w:rFonts w:ascii="Times New Roman" w:eastAsia="Times New Roman" w:hAnsi="Times New Roman" w:cs="Times New Roman"/>
                <w:b/>
                <w:noProof/>
                <w:sz w:val="24"/>
                <w:lang w:bidi="ar-SA"/>
              </w:rPr>
              <w:t>NOTE:</w:t>
            </w:r>
            <w:r>
              <w:rPr>
                <w:rFonts w:ascii="Times New Roman" w:eastAsia="Times New Roman" w:hAnsi="Times New Roman" w:cs="Times New Roman"/>
                <w:noProof/>
                <w:sz w:val="24"/>
                <w:lang w:bidi="ar-SA"/>
              </w:rPr>
              <w:t xml:space="preserve"> if a device dials directly to 1xRTT without sending SIP INVITE 1</w:t>
            </w:r>
            <w:r>
              <w:rPr>
                <w:rFonts w:ascii="Times New Roman" w:eastAsia="Times New Roman" w:hAnsi="Times New Roman" w:cs="Times New Roman"/>
                <w:noProof/>
                <w:sz w:val="24"/>
                <w:vertAlign w:val="superscript"/>
                <w:lang w:bidi="ar-SA"/>
              </w:rPr>
              <w:t>st</w:t>
            </w:r>
            <w:r>
              <w:rPr>
                <w:rFonts w:ascii="Times New Roman" w:eastAsia="Times New Roman" w:hAnsi="Times New Roman" w:cs="Times New Roman"/>
                <w:noProof/>
                <w:sz w:val="24"/>
                <w:lang w:bidi="ar-SA"/>
              </w:rPr>
              <w:t xml:space="preserve"> on LTE, it is not considered "silent redial" from terminology perspective.  The sections address those scenarios are:</w:t>
            </w:r>
          </w:p>
          <w:p w:rsidR="006A1081" w:rsidRDefault="005431C4" w:rsidP="005431C4">
            <w:pPr>
              <w:numPr>
                <w:ilvl w:val="0"/>
                <w:numId w:val="23"/>
              </w:numPr>
              <w:rPr>
                <w:noProof/>
                <w:lang w:bidi="ar-SA"/>
              </w:rPr>
            </w:pPr>
            <w:r>
              <w:rPr>
                <w:rFonts w:ascii="Times New Roman" w:eastAsia="Times New Roman" w:hAnsi="Times New Roman" w:cs="Times New Roman"/>
                <w:noProof/>
                <w:color w:val="010101"/>
                <w:sz w:val="24"/>
                <w:lang w:bidi="ar-SA"/>
              </w:rPr>
              <w:t>Not ready for VoLTE services per section</w:t>
            </w:r>
          </w:p>
          <w:p w:rsidR="006A1081" w:rsidRDefault="005431C4" w:rsidP="005431C4">
            <w:pPr>
              <w:numPr>
                <w:ilvl w:val="0"/>
                <w:numId w:val="23"/>
              </w:numPr>
              <w:spacing w:after="280" w:afterAutospacing="1"/>
              <w:rPr>
                <w:noProof/>
                <w:lang w:bidi="ar-SA"/>
              </w:rPr>
            </w:pPr>
            <w:r>
              <w:rPr>
                <w:rFonts w:ascii="Times New Roman" w:eastAsia="Times New Roman" w:hAnsi="Times New Roman" w:cs="Times New Roman"/>
                <w:noProof/>
                <w:color w:val="010101"/>
                <w:sz w:val="24"/>
                <w:lang w:bidi="ar-SA"/>
              </w:rPr>
              <w:lastRenderedPageBreak/>
              <w:t xml:space="preserve">UE initiates a WPS call as per section </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34094</w:t>
            </w:r>
            <w:r>
              <w:rPr>
                <w:b/>
                <w:color w:val="17365D" w:themeColor="text2" w:themeShade="BF"/>
              </w:rPr>
              <w:t xml:space="preserve"> </w:t>
            </w:r>
            <w:r w:rsidRPr="008E5558">
              <w:rPr>
                <w:noProof/>
                <w:sz w:val="16"/>
              </w:rPr>
              <w:t>Data</w:t>
            </w:r>
            <w:r w:rsidRPr="008E5558">
              <w:rPr>
                <w:sz w:val="16"/>
              </w:rPr>
              <w:t xml:space="preserve"> Retry or RRC/Radio Connection or Lower Layer Signaling Failure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34095</w:t>
            </w:r>
            <w:r>
              <w:rPr>
                <w:b/>
                <w:color w:val="17365D" w:themeColor="text2" w:themeShade="BF"/>
              </w:rPr>
              <w:t xml:space="preserve"> </w:t>
            </w:r>
            <w:r w:rsidRPr="008E5558">
              <w:rPr>
                <w:noProof/>
                <w:sz w:val="16"/>
              </w:rPr>
              <w:t>IMS</w:t>
            </w:r>
            <w:r w:rsidRPr="008E5558">
              <w:rPr>
                <w:sz w:val="16"/>
              </w:rPr>
              <w:t xml:space="preserve"> Re-Registration Failure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34097</w:t>
            </w:r>
            <w:r>
              <w:rPr>
                <w:b/>
                <w:color w:val="17365D" w:themeColor="text2" w:themeShade="BF"/>
              </w:rPr>
              <w:t xml:space="preserve"> </w:t>
            </w:r>
            <w:r w:rsidRPr="008E5558">
              <w:rPr>
                <w:noProof/>
                <w:sz w:val="16"/>
              </w:rPr>
              <w:t>UE</w:t>
            </w:r>
            <w:r w:rsidRPr="008E5558">
              <w:rPr>
                <w:sz w:val="16"/>
              </w:rPr>
              <w:t xml:space="preserve"> Moved out of LTE Coverage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34098</w:t>
            </w:r>
            <w:r>
              <w:rPr>
                <w:b/>
                <w:color w:val="17365D" w:themeColor="text2" w:themeShade="BF"/>
              </w:rPr>
              <w:t xml:space="preserve"> </w:t>
            </w:r>
            <w:r w:rsidRPr="008E5558">
              <w:rPr>
                <w:noProof/>
                <w:sz w:val="16"/>
              </w:rPr>
              <w:t>SIP</w:t>
            </w:r>
            <w:r w:rsidRPr="008E5558">
              <w:rPr>
                <w:sz w:val="16"/>
              </w:rPr>
              <w:t xml:space="preserve"> 503 with 'IMS Outage' Text</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34099</w:t>
            </w:r>
            <w:r>
              <w:rPr>
                <w:b/>
                <w:color w:val="17365D" w:themeColor="text2" w:themeShade="BF"/>
              </w:rPr>
              <w:t xml:space="preserve"> </w:t>
            </w:r>
            <w:r w:rsidRPr="008E5558">
              <w:rPr>
                <w:noProof/>
                <w:sz w:val="16"/>
              </w:rPr>
              <w:t>WPS</w:t>
            </w:r>
            <w:r w:rsidRPr="008E5558">
              <w:rPr>
                <w:sz w:val="16"/>
              </w:rPr>
              <w:t xml:space="preserve"> Calls</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280" w:name="_Toc391398539"/>
      <w:bookmarkStart w:id="281" w:name="_Toc423082626"/>
      <w:bookmarkStart w:id="282" w:name="_Toc391526859"/>
      <w:bookmarkStart w:id="283" w:name="_Toc402444858"/>
      <w:bookmarkStart w:id="284" w:name="_Toc412643829"/>
      <w:bookmarkStart w:id="285" w:name="_Toc433712060"/>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VZ_REQ_HVOLTE_34137</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80"/>
      <w:r w:rsidR="00261C8F" w:rsidRPr="005C485F">
        <w:rPr>
          <w:noProof/>
          <w:sz w:val="18"/>
          <w:shd w:val="clear" w:color="auto" w:fill="D6E3BC"/>
        </w:rPr>
        <w:t>7</w:t>
      </w:r>
      <w:bookmarkEnd w:id="281"/>
      <w:bookmarkEnd w:id="282"/>
      <w:bookmarkEnd w:id="283"/>
      <w:bookmarkEnd w:id="284"/>
      <w:bookmarkEnd w:id="28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While in LTE-Only mode, if SILENT_REDIAL_ENABLE is set to "1", the device shall perform a silent redial to 1xRTT if:</w:t>
            </w:r>
          </w:p>
          <w:p w:rsidR="006A1081" w:rsidRDefault="005431C4" w:rsidP="005431C4">
            <w:pPr>
              <w:numPr>
                <w:ilvl w:val="0"/>
                <w:numId w:val="24"/>
              </w:numPr>
              <w:rPr>
                <w:noProof/>
                <w:lang w:bidi="ar-SA"/>
              </w:rPr>
            </w:pPr>
            <w:r>
              <w:rPr>
                <w:rFonts w:ascii="Times New Roman" w:eastAsia="Times New Roman" w:hAnsi="Times New Roman" w:cs="Times New Roman"/>
                <w:noProof/>
                <w:color w:val="010101"/>
                <w:sz w:val="24"/>
                <w:lang w:bidi="ar-SA"/>
              </w:rPr>
              <w:t>Timer_VZW expires and the device has not received a SIP 100 Trying in response to the SIP INVITE</w:t>
            </w:r>
          </w:p>
          <w:p w:rsidR="006A1081" w:rsidRDefault="005431C4" w:rsidP="005431C4">
            <w:pPr>
              <w:numPr>
                <w:ilvl w:val="0"/>
                <w:numId w:val="24"/>
              </w:numPr>
              <w:spacing w:after="280" w:afterAutospacing="1"/>
              <w:rPr>
                <w:noProof/>
                <w:lang w:bidi="ar-SA"/>
              </w:rPr>
            </w:pPr>
            <w:r>
              <w:rPr>
                <w:rFonts w:ascii="Times New Roman" w:eastAsia="Times New Roman" w:hAnsi="Times New Roman" w:cs="Times New Roman"/>
                <w:noProof/>
                <w:color w:val="010101"/>
                <w:sz w:val="24"/>
                <w:lang w:bidi="ar-SA"/>
              </w:rPr>
              <w:t>The SIP INVITE is rejected with SIP 503 with "Outage text" and there is no active VoLTE call.</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286" w:name="_Toc391398540"/>
      <w:bookmarkStart w:id="287" w:name="_Toc423082627"/>
      <w:bookmarkStart w:id="288" w:name="_Toc391526860"/>
      <w:bookmarkStart w:id="289" w:name="_Toc402444859"/>
      <w:bookmarkStart w:id="290" w:name="_Toc412643830"/>
      <w:bookmarkStart w:id="291" w:name="_Toc433712061"/>
      <w:r>
        <w:rPr>
          <w:noProof/>
        </w:rPr>
        <w:t xml:space="preserve">Req-2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VZ_REQ_HVOLTE_34138</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86"/>
      <w:r w:rsidR="00261C8F" w:rsidRPr="005C485F">
        <w:rPr>
          <w:noProof/>
          <w:sz w:val="18"/>
          <w:shd w:val="clear" w:color="auto" w:fill="D6E3BC"/>
        </w:rPr>
        <w:t>8</w:t>
      </w:r>
      <w:bookmarkEnd w:id="287"/>
      <w:bookmarkEnd w:id="288"/>
      <w:bookmarkEnd w:id="289"/>
      <w:bookmarkEnd w:id="290"/>
      <w:bookmarkEnd w:id="291"/>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When performing silent redial to 1xRTT, the device shall meet the following requirements:</w:t>
            </w:r>
          </w:p>
          <w:p w:rsidR="006A1081" w:rsidRDefault="005431C4" w:rsidP="005431C4">
            <w:pPr>
              <w:numPr>
                <w:ilvl w:val="0"/>
                <w:numId w:val="25"/>
              </w:numPr>
              <w:rPr>
                <w:noProof/>
                <w:lang w:bidi="ar-SA"/>
              </w:rPr>
            </w:pPr>
            <w:r>
              <w:rPr>
                <w:rFonts w:ascii="Times New Roman" w:eastAsia="Times New Roman" w:hAnsi="Times New Roman" w:cs="Times New Roman"/>
                <w:noProof/>
                <w:color w:val="010101"/>
                <w:sz w:val="24"/>
                <w:lang w:bidi="ar-SA"/>
              </w:rPr>
              <w:t xml:space="preserve">The device shall leave LTE after Timer_VZW expires (if Timer_VZW is active) if there is no SIP 100 Trying response from the network, and redial the same call over 1xRTT network (sections </w:t>
            </w:r>
            <w:r>
              <w:rPr>
                <w:rFonts w:ascii="Times New Roman" w:eastAsia="Times New Roman" w:hAnsi="Times New Roman" w:cs="Times New Roman"/>
                <w:i/>
                <w:noProof/>
                <w:sz w:val="24"/>
                <w:lang w:bidi="ar-SA"/>
              </w:rPr>
              <w:t xml:space="preserve">Data Retry or RRC/Radio Connection or Lower Layer Signaling Failure </w:t>
            </w:r>
            <w:r>
              <w:rPr>
                <w:rFonts w:ascii="Times New Roman" w:eastAsia="Times New Roman" w:hAnsi="Times New Roman" w:cs="Times New Roman"/>
                <w:noProof/>
                <w:sz w:val="24"/>
                <w:lang w:bidi="ar-SA"/>
              </w:rPr>
              <w:t xml:space="preserve">, </w:t>
            </w:r>
            <w:r>
              <w:rPr>
                <w:rFonts w:ascii="Times New Roman" w:eastAsia="Times New Roman" w:hAnsi="Times New Roman" w:cs="Times New Roman"/>
                <w:i/>
                <w:noProof/>
                <w:sz w:val="24"/>
                <w:lang w:bidi="ar-SA"/>
              </w:rPr>
              <w:t>IMS Re-Registration Failure</w:t>
            </w:r>
            <w:r>
              <w:rPr>
                <w:rFonts w:ascii="Times New Roman" w:eastAsia="Times New Roman" w:hAnsi="Times New Roman" w:cs="Times New Roman"/>
                <w:noProof/>
                <w:sz w:val="24"/>
                <w:lang w:bidi="ar-SA"/>
              </w:rPr>
              <w:t xml:space="preserve">, </w:t>
            </w:r>
            <w:r>
              <w:rPr>
                <w:rFonts w:ascii="Times New Roman" w:eastAsia="Times New Roman" w:hAnsi="Times New Roman" w:cs="Times New Roman"/>
                <w:i/>
                <w:noProof/>
                <w:sz w:val="24"/>
                <w:lang w:bidi="ar-SA"/>
              </w:rPr>
              <w:t>UE Moved out of LTE Coverage</w:t>
            </w:r>
            <w:r>
              <w:rPr>
                <w:rFonts w:ascii="Times New Roman" w:eastAsia="Times New Roman" w:hAnsi="Times New Roman" w:cs="Times New Roman"/>
                <w:noProof/>
                <w:sz w:val="24"/>
                <w:lang w:bidi="ar-SA"/>
              </w:rPr>
              <w:t>).</w:t>
            </w:r>
          </w:p>
          <w:p w:rsidR="006A1081" w:rsidRDefault="005431C4" w:rsidP="005431C4">
            <w:pPr>
              <w:numPr>
                <w:ilvl w:val="0"/>
                <w:numId w:val="25"/>
              </w:numPr>
              <w:rPr>
                <w:noProof/>
                <w:lang w:bidi="ar-SA"/>
              </w:rPr>
            </w:pPr>
            <w:r>
              <w:rPr>
                <w:rFonts w:ascii="Times New Roman" w:eastAsia="Times New Roman" w:hAnsi="Times New Roman" w:cs="Times New Roman"/>
                <w:noProof/>
                <w:color w:val="010101"/>
                <w:sz w:val="24"/>
                <w:lang w:bidi="ar-SA"/>
              </w:rPr>
              <w:t xml:space="preserve">The device shall leave LTE upon receipt of a SIP 503 with "Outage text" in response to a SIP INVITE when there is no active VoLTE call, and redial the same call over the 1xRTT network (section </w:t>
            </w:r>
            <w:r>
              <w:rPr>
                <w:rFonts w:ascii="Times New Roman" w:eastAsia="Times New Roman" w:hAnsi="Times New Roman" w:cs="Times New Roman"/>
                <w:i/>
                <w:noProof/>
                <w:sz w:val="24"/>
                <w:lang w:bidi="ar-SA"/>
              </w:rPr>
              <w:t>SIP 503 with "IMS Outage" Text</w:t>
            </w:r>
            <w:r>
              <w:rPr>
                <w:rFonts w:ascii="Times New Roman" w:eastAsia="Times New Roman" w:hAnsi="Times New Roman" w:cs="Times New Roman"/>
                <w:noProof/>
                <w:sz w:val="24"/>
                <w:lang w:bidi="ar-SA"/>
              </w:rPr>
              <w:t>).</w:t>
            </w:r>
          </w:p>
          <w:p w:rsidR="006A1081" w:rsidRDefault="005431C4" w:rsidP="005431C4">
            <w:pPr>
              <w:numPr>
                <w:ilvl w:val="0"/>
                <w:numId w:val="25"/>
              </w:numPr>
              <w:rPr>
                <w:noProof/>
                <w:lang w:bidi="ar-SA"/>
              </w:rPr>
            </w:pPr>
            <w:r>
              <w:rPr>
                <w:rFonts w:ascii="Times New Roman" w:eastAsia="Times New Roman" w:hAnsi="Times New Roman" w:cs="Times New Roman"/>
                <w:noProof/>
                <w:color w:val="010101"/>
                <w:sz w:val="24"/>
                <w:lang w:bidi="ar-SA"/>
              </w:rPr>
              <w:t>The UE shall terminate all active SIP dialogs and SIP requests, enter IMS non-registered state, and fall back to 1xRTT (including attach to 1xRTT network, perform an implicit 1xRTT registration and voice call setup).</w:t>
            </w:r>
          </w:p>
          <w:p w:rsidR="006A1081" w:rsidRDefault="005431C4" w:rsidP="005431C4">
            <w:pPr>
              <w:numPr>
                <w:ilvl w:val="0"/>
                <w:numId w:val="25"/>
              </w:numPr>
              <w:rPr>
                <w:noProof/>
                <w:lang w:bidi="ar-SA"/>
              </w:rPr>
            </w:pPr>
            <w:r>
              <w:rPr>
                <w:rFonts w:ascii="Times New Roman" w:eastAsia="Times New Roman" w:hAnsi="Times New Roman" w:cs="Times New Roman"/>
                <w:noProof/>
                <w:color w:val="010101"/>
                <w:sz w:val="24"/>
                <w:lang w:bidi="ar-SA"/>
              </w:rPr>
              <w:t>Any MO SMS over IMS over LTE procedures in progress when Timer_VZW expires shall be terminated.</w:t>
            </w:r>
          </w:p>
          <w:p w:rsidR="006A1081" w:rsidRDefault="005431C4" w:rsidP="005431C4">
            <w:pPr>
              <w:numPr>
                <w:ilvl w:val="0"/>
                <w:numId w:val="25"/>
              </w:numPr>
              <w:rPr>
                <w:noProof/>
                <w:lang w:bidi="ar-SA"/>
              </w:rPr>
            </w:pPr>
            <w:r>
              <w:rPr>
                <w:rFonts w:ascii="Times New Roman" w:eastAsia="Times New Roman" w:hAnsi="Times New Roman" w:cs="Times New Roman"/>
                <w:noProof/>
                <w:color w:val="010101"/>
                <w:sz w:val="24"/>
                <w:lang w:bidi="ar-SA"/>
              </w:rPr>
              <w:t>Upon silent redial when LTE connection is still available, the UE shall send an EXTENDED SERVICE REQUEST message to provide a "notification" to the core network whenever possible so that the UE is going to another technology so that LTE network suspends data transmission on LTE. </w:t>
            </w:r>
          </w:p>
          <w:p w:rsidR="006A1081" w:rsidRDefault="005431C4" w:rsidP="005431C4">
            <w:pPr>
              <w:numPr>
                <w:ilvl w:val="0"/>
                <w:numId w:val="25"/>
              </w:numPr>
              <w:spacing w:after="280" w:afterAutospacing="1"/>
              <w:rPr>
                <w:noProof/>
                <w:lang w:bidi="ar-SA"/>
              </w:rPr>
            </w:pPr>
            <w:r>
              <w:rPr>
                <w:rFonts w:ascii="Times New Roman" w:eastAsia="Times New Roman" w:hAnsi="Times New Roman" w:cs="Times New Roman"/>
                <w:noProof/>
                <w:color w:val="010101"/>
                <w:sz w:val="24"/>
                <w:lang w:bidi="ar-SA"/>
              </w:rPr>
              <w:t>After leaving LTE to redial the voice call in 1xRTT:</w:t>
            </w:r>
          </w:p>
          <w:p w:rsidR="006A1081" w:rsidRDefault="005431C4">
            <w:pPr>
              <w:rPr>
                <w:noProof/>
                <w:lang w:bidi="ar-SA"/>
              </w:rPr>
            </w:pPr>
            <w:r>
              <w:rPr>
                <w:rFonts w:eastAsia="Arial"/>
                <w:noProof/>
                <w:sz w:val="16"/>
                <w:lang w:bidi="ar-SA"/>
              </w:rPr>
              <w:t> </w:t>
            </w:r>
          </w:p>
          <w:p w:rsidR="006A1081" w:rsidRDefault="005431C4" w:rsidP="005431C4">
            <w:pPr>
              <w:numPr>
                <w:ilvl w:val="0"/>
                <w:numId w:val="26"/>
              </w:numPr>
              <w:spacing w:after="280" w:afterAutospacing="1"/>
              <w:rPr>
                <w:noProof/>
                <w:lang w:bidi="ar-SA"/>
              </w:rPr>
            </w:pPr>
            <w:r>
              <w:rPr>
                <w:rFonts w:ascii="Times New Roman" w:eastAsia="Times New Roman" w:hAnsi="Times New Roman" w:cs="Times New Roman"/>
                <w:noProof/>
                <w:color w:val="010101"/>
                <w:sz w:val="24"/>
                <w:lang w:bidi="ar-SA"/>
              </w:rPr>
              <w:t>If the UE cannot find an available 1xRTT system to perform silent redial and attaches to an eHRPD network for data service, the UE shall:</w:t>
            </w:r>
          </w:p>
          <w:p w:rsidR="006A1081" w:rsidRDefault="005431C4" w:rsidP="005431C4">
            <w:pPr>
              <w:numPr>
                <w:ilvl w:val="1"/>
                <w:numId w:val="27"/>
              </w:numPr>
              <w:rPr>
                <w:noProof/>
                <w:lang w:bidi="ar-SA"/>
              </w:rPr>
            </w:pPr>
            <w:r>
              <w:rPr>
                <w:rFonts w:ascii="Times New Roman" w:eastAsia="Times New Roman" w:hAnsi="Times New Roman" w:cs="Times New Roman"/>
                <w:noProof/>
                <w:color w:val="010101"/>
                <w:sz w:val="24"/>
                <w:lang w:bidi="ar-SA"/>
              </w:rPr>
              <w:t xml:space="preserve">IMS re-register for SMS only (refer to the Verizon Wireless IMS Requirements for additional </w:t>
            </w:r>
            <w:r>
              <w:rPr>
                <w:rFonts w:ascii="Times New Roman" w:eastAsia="Times New Roman" w:hAnsi="Times New Roman" w:cs="Times New Roman"/>
                <w:noProof/>
                <w:color w:val="010101"/>
                <w:sz w:val="24"/>
                <w:lang w:bidi="ar-SA"/>
              </w:rPr>
              <w:lastRenderedPageBreak/>
              <w:t>details).</w:t>
            </w:r>
          </w:p>
          <w:p w:rsidR="006A1081" w:rsidRDefault="005431C4" w:rsidP="005431C4">
            <w:pPr>
              <w:numPr>
                <w:ilvl w:val="1"/>
                <w:numId w:val="27"/>
              </w:numPr>
              <w:spacing w:after="280" w:afterAutospacing="1"/>
              <w:rPr>
                <w:noProof/>
                <w:lang w:bidi="ar-SA"/>
              </w:rPr>
            </w:pPr>
            <w:r>
              <w:rPr>
                <w:rFonts w:ascii="Times New Roman" w:eastAsia="Times New Roman" w:hAnsi="Times New Roman" w:cs="Times New Roman"/>
                <w:noProof/>
                <w:color w:val="010101"/>
                <w:sz w:val="24"/>
                <w:lang w:bidi="ar-SA"/>
              </w:rPr>
              <w:t>Send indication to user that the call attempt has failed.</w:t>
            </w:r>
          </w:p>
          <w:p w:rsidR="006A1081" w:rsidRDefault="005431C4">
            <w:pPr>
              <w:rPr>
                <w:noProof/>
                <w:lang w:bidi="ar-SA"/>
              </w:rPr>
            </w:pPr>
            <w:r>
              <w:rPr>
                <w:rFonts w:eastAsia="Arial"/>
                <w:noProof/>
                <w:sz w:val="16"/>
                <w:lang w:bidi="ar-SA"/>
              </w:rPr>
              <w:t> </w:t>
            </w:r>
          </w:p>
          <w:p w:rsidR="006A1081" w:rsidRDefault="005431C4" w:rsidP="005431C4">
            <w:pPr>
              <w:numPr>
                <w:ilvl w:val="0"/>
                <w:numId w:val="28"/>
              </w:numPr>
              <w:spacing w:after="280" w:afterAutospacing="1"/>
              <w:rPr>
                <w:noProof/>
                <w:lang w:bidi="ar-SA"/>
              </w:rPr>
            </w:pPr>
            <w:r>
              <w:rPr>
                <w:rFonts w:ascii="Times New Roman" w:eastAsia="Times New Roman" w:hAnsi="Times New Roman" w:cs="Times New Roman"/>
                <w:noProof/>
                <w:color w:val="010101"/>
                <w:sz w:val="24"/>
                <w:lang w:bidi="ar-SA"/>
              </w:rPr>
              <w:t>If the UE attaches to eHRPD (1xRTT available or not), the UE shall always perform IMS re-register for SMS only (refer to the Verizon Wireless IMS Requirements for additional details).</w:t>
            </w:r>
          </w:p>
          <w:p w:rsidR="006A1081" w:rsidRDefault="005431C4">
            <w:pPr>
              <w:rPr>
                <w:noProof/>
                <w:lang w:bidi="ar-SA"/>
              </w:rPr>
            </w:pPr>
            <w:r>
              <w:rPr>
                <w:rFonts w:eastAsia="Arial"/>
                <w:noProof/>
                <w:sz w:val="16"/>
                <w:lang w:bidi="ar-SA"/>
              </w:rPr>
              <w:t> </w:t>
            </w:r>
          </w:p>
          <w:p w:rsidR="006A1081" w:rsidRDefault="005431C4" w:rsidP="005431C4">
            <w:pPr>
              <w:numPr>
                <w:ilvl w:val="0"/>
                <w:numId w:val="29"/>
              </w:numPr>
              <w:spacing w:after="280" w:afterAutospacing="1"/>
              <w:rPr>
                <w:noProof/>
                <w:lang w:bidi="ar-SA"/>
              </w:rPr>
            </w:pPr>
            <w:r>
              <w:rPr>
                <w:rFonts w:ascii="Times New Roman" w:eastAsia="Times New Roman" w:hAnsi="Times New Roman" w:cs="Times New Roman"/>
                <w:noProof/>
                <w:color w:val="010101"/>
                <w:sz w:val="24"/>
                <w:lang w:bidi="ar-SA"/>
              </w:rPr>
              <w:t>If the UE attaches to an HRPD or 1xRTT network for data service and was previously IMS registered for VoLTE on LTE or the UE falls back to 1xRTT to redial any call, the UE shall send the Domain Change Notification (DCN) SMS over the 1xRTT network to notify the network that the device is not available to receive incoming VoLTE calls until a new IMS registration (with VoLTE tags) is established. Refer to the the Verizon Wireless IMS Requirements for additional details on the DCN SMS.</w:t>
            </w:r>
          </w:p>
          <w:p w:rsidR="006A1081" w:rsidRDefault="005431C4">
            <w:pPr>
              <w:rPr>
                <w:noProof/>
                <w:lang w:bidi="ar-SA"/>
              </w:rPr>
            </w:pPr>
            <w:r>
              <w:rPr>
                <w:rFonts w:eastAsia="Arial"/>
                <w:noProof/>
                <w:sz w:val="16"/>
                <w:lang w:bidi="ar-SA"/>
              </w:rPr>
              <w:t> </w:t>
            </w:r>
          </w:p>
          <w:p w:rsidR="006A1081" w:rsidRDefault="005431C4" w:rsidP="005431C4">
            <w:pPr>
              <w:numPr>
                <w:ilvl w:val="0"/>
                <w:numId w:val="30"/>
              </w:numPr>
              <w:spacing w:after="280" w:afterAutospacing="1"/>
              <w:rPr>
                <w:noProof/>
                <w:lang w:bidi="ar-SA"/>
              </w:rPr>
            </w:pPr>
            <w:r>
              <w:rPr>
                <w:rFonts w:ascii="Times New Roman" w:eastAsia="Times New Roman" w:hAnsi="Times New Roman" w:cs="Times New Roman"/>
                <w:noProof/>
                <w:color w:val="010101"/>
                <w:sz w:val="24"/>
                <w:lang w:bidi="ar-SA"/>
              </w:rPr>
              <w:t>Regardless which network is used for data service (eHRPD, HRPD or 1xRTT), if 1xRTT system is available and UE successfully registered on the 1xRTT system, the UE shall use 1xRTT for voice.</w:t>
            </w:r>
          </w:p>
          <w:p w:rsidR="006A1081" w:rsidRDefault="005431C4">
            <w:pPr>
              <w:rPr>
                <w:noProof/>
                <w:lang w:bidi="ar-SA"/>
              </w:rPr>
            </w:pPr>
            <w:r>
              <w:rPr>
                <w:rFonts w:eastAsia="Arial"/>
                <w:noProof/>
                <w:sz w:val="16"/>
                <w:lang w:bidi="ar-SA"/>
              </w:rPr>
              <w:t> </w:t>
            </w:r>
          </w:p>
          <w:p w:rsidR="006A1081" w:rsidRDefault="005431C4" w:rsidP="005431C4">
            <w:pPr>
              <w:numPr>
                <w:ilvl w:val="0"/>
                <w:numId w:val="31"/>
              </w:numPr>
              <w:spacing w:after="280" w:afterAutospacing="1"/>
              <w:rPr>
                <w:noProof/>
                <w:lang w:bidi="ar-SA"/>
              </w:rPr>
            </w:pPr>
            <w:r>
              <w:rPr>
                <w:rFonts w:ascii="Times New Roman" w:eastAsia="Times New Roman" w:hAnsi="Times New Roman" w:cs="Times New Roman"/>
                <w:noProof/>
                <w:color w:val="010101"/>
                <w:sz w:val="24"/>
                <w:lang w:bidi="ar-SA"/>
              </w:rPr>
              <w:t>While active on the 1xRTT call, the device shall use 1xRTT to add any additional calls. While active on the 1xRTT call, all 1xRTT calling features (e.g., call-waiting, 3-way calling, etc.) shall be available.</w:t>
            </w:r>
          </w:p>
          <w:p w:rsidR="006A1081" w:rsidRDefault="005431C4">
            <w:pPr>
              <w:rPr>
                <w:noProof/>
                <w:lang w:bidi="ar-SA"/>
              </w:rPr>
            </w:pPr>
            <w:r>
              <w:rPr>
                <w:rFonts w:eastAsia="Arial"/>
                <w:noProof/>
                <w:sz w:val="16"/>
                <w:lang w:bidi="ar-SA"/>
              </w:rPr>
              <w:t> </w:t>
            </w:r>
          </w:p>
          <w:p w:rsidR="006A1081" w:rsidRDefault="005431C4" w:rsidP="005431C4">
            <w:pPr>
              <w:numPr>
                <w:ilvl w:val="0"/>
                <w:numId w:val="32"/>
              </w:numPr>
              <w:spacing w:after="280" w:afterAutospacing="1"/>
              <w:rPr>
                <w:noProof/>
                <w:lang w:bidi="ar-SA"/>
              </w:rPr>
            </w:pPr>
            <w:r>
              <w:rPr>
                <w:rFonts w:ascii="Times New Roman" w:eastAsia="Times New Roman" w:hAnsi="Times New Roman" w:cs="Times New Roman"/>
                <w:noProof/>
                <w:color w:val="010101"/>
                <w:sz w:val="24"/>
                <w:lang w:bidi="ar-SA"/>
              </w:rPr>
              <w:t>If the UE finds no CDMA system, it shall enter the system loss state and restart system selection process as defined in Verizon Wireless Multi-Mode Operations requirement document</w:t>
            </w:r>
          </w:p>
          <w:p w:rsidR="006A1081" w:rsidRDefault="005431C4">
            <w:pPr>
              <w:rPr>
                <w:noProof/>
                <w:lang w:bidi="ar-SA"/>
              </w:rPr>
            </w:pPr>
            <w:r>
              <w:rPr>
                <w:rFonts w:eastAsia="Arial"/>
                <w:noProof/>
                <w:sz w:val="16"/>
                <w:lang w:bidi="ar-SA"/>
              </w:rPr>
              <w:t> </w:t>
            </w:r>
          </w:p>
          <w:p w:rsidR="006A1081" w:rsidRDefault="005431C4" w:rsidP="005431C4">
            <w:pPr>
              <w:numPr>
                <w:ilvl w:val="0"/>
                <w:numId w:val="33"/>
              </w:numPr>
              <w:spacing w:after="280" w:afterAutospacing="1"/>
              <w:rPr>
                <w:noProof/>
                <w:lang w:bidi="ar-SA"/>
              </w:rPr>
            </w:pPr>
            <w:r>
              <w:rPr>
                <w:rFonts w:ascii="Times New Roman" w:eastAsia="Times New Roman" w:hAnsi="Times New Roman" w:cs="Times New Roman"/>
                <w:noProof/>
                <w:color w:val="010101"/>
                <w:sz w:val="24"/>
                <w:lang w:bidi="ar-SA"/>
              </w:rPr>
              <w:t>In all the scenarios above where CDMA system is available,</w:t>
            </w:r>
          </w:p>
          <w:p w:rsidR="006A1081" w:rsidRDefault="005431C4" w:rsidP="005431C4">
            <w:pPr>
              <w:numPr>
                <w:ilvl w:val="1"/>
                <w:numId w:val="34"/>
              </w:numPr>
              <w:spacing w:after="280" w:afterAutospacing="1"/>
              <w:rPr>
                <w:noProof/>
                <w:lang w:bidi="ar-SA"/>
              </w:rPr>
            </w:pPr>
            <w:r>
              <w:rPr>
                <w:rFonts w:ascii="Times New Roman" w:eastAsia="Times New Roman" w:hAnsi="Times New Roman" w:cs="Times New Roman"/>
                <w:noProof/>
                <w:color w:val="010101"/>
                <w:sz w:val="24"/>
                <w:lang w:bidi="ar-SA"/>
              </w:rPr>
              <w:t>SMS shall be supported as follows:</w:t>
            </w:r>
            <w:r>
              <w:rPr>
                <w:noProof/>
                <w:lang w:bidi="ar-SA"/>
              </w:rPr>
              <w:t xml:space="preserve"> </w:t>
            </w:r>
          </w:p>
          <w:p w:rsidR="006A1081" w:rsidRDefault="005431C4" w:rsidP="005431C4">
            <w:pPr>
              <w:numPr>
                <w:ilvl w:val="2"/>
                <w:numId w:val="34"/>
              </w:numPr>
              <w:rPr>
                <w:noProof/>
                <w:lang w:bidi="ar-SA"/>
              </w:rPr>
            </w:pPr>
            <w:r>
              <w:rPr>
                <w:rFonts w:ascii="Times New Roman" w:eastAsia="Times New Roman" w:hAnsi="Times New Roman" w:cs="Times New Roman"/>
                <w:noProof/>
                <w:color w:val="010101"/>
                <w:sz w:val="24"/>
                <w:lang w:bidi="ar-SA"/>
              </w:rPr>
              <w:t>The UE shall use IMS for SMS if the UE is attached to an eHRPD network and there is no active 1xRTT voice call.</w:t>
            </w:r>
          </w:p>
          <w:p w:rsidR="006A1081" w:rsidRDefault="005431C4" w:rsidP="005431C4">
            <w:pPr>
              <w:numPr>
                <w:ilvl w:val="2"/>
                <w:numId w:val="34"/>
              </w:numPr>
              <w:rPr>
                <w:noProof/>
                <w:lang w:bidi="ar-SA"/>
              </w:rPr>
            </w:pPr>
            <w:r>
              <w:rPr>
                <w:rFonts w:ascii="Times New Roman" w:eastAsia="Times New Roman" w:hAnsi="Times New Roman" w:cs="Times New Roman"/>
                <w:noProof/>
                <w:color w:val="010101"/>
                <w:sz w:val="24"/>
                <w:lang w:bidi="ar-SA"/>
              </w:rPr>
              <w:t>The UE shall use 1xRTT for SMS if the UE is attached to an eHRPD network and there is an active 1xRTT voice call.</w:t>
            </w:r>
          </w:p>
          <w:p w:rsidR="006A1081" w:rsidRDefault="005431C4" w:rsidP="005431C4">
            <w:pPr>
              <w:numPr>
                <w:ilvl w:val="2"/>
                <w:numId w:val="34"/>
              </w:numPr>
              <w:spacing w:after="280" w:afterAutospacing="1"/>
              <w:rPr>
                <w:noProof/>
                <w:lang w:bidi="ar-SA"/>
              </w:rPr>
            </w:pPr>
            <w:r>
              <w:rPr>
                <w:rFonts w:ascii="Times New Roman" w:eastAsia="Times New Roman" w:hAnsi="Times New Roman" w:cs="Times New Roman"/>
                <w:noProof/>
                <w:color w:val="010101"/>
                <w:sz w:val="24"/>
                <w:lang w:bidi="ar-SA"/>
              </w:rPr>
              <w:t>The UE shall use 1xRTT for SMS if the UE is attached to an HRPD or 1xRTT network.</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34094</w:t>
            </w:r>
            <w:r>
              <w:rPr>
                <w:b/>
                <w:color w:val="17365D" w:themeColor="text2" w:themeShade="BF"/>
              </w:rPr>
              <w:t xml:space="preserve"> </w:t>
            </w:r>
            <w:r w:rsidRPr="008E5558">
              <w:rPr>
                <w:noProof/>
                <w:sz w:val="16"/>
              </w:rPr>
              <w:t>Data</w:t>
            </w:r>
            <w:r w:rsidRPr="008E5558">
              <w:rPr>
                <w:sz w:val="16"/>
              </w:rPr>
              <w:t xml:space="preserve"> Retry or RRC/Radio Connection or Lower Layer Signaling Failure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34095</w:t>
            </w:r>
            <w:r>
              <w:rPr>
                <w:b/>
                <w:color w:val="17365D" w:themeColor="text2" w:themeShade="BF"/>
              </w:rPr>
              <w:t xml:space="preserve"> </w:t>
            </w:r>
            <w:r w:rsidRPr="008E5558">
              <w:rPr>
                <w:noProof/>
                <w:sz w:val="16"/>
              </w:rPr>
              <w:t>IMS</w:t>
            </w:r>
            <w:r w:rsidRPr="008E5558">
              <w:rPr>
                <w:sz w:val="16"/>
              </w:rPr>
              <w:t xml:space="preserve"> Re-Registration Failure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34097</w:t>
            </w:r>
            <w:r>
              <w:rPr>
                <w:b/>
                <w:color w:val="17365D" w:themeColor="text2" w:themeShade="BF"/>
              </w:rPr>
              <w:t xml:space="preserve"> </w:t>
            </w:r>
            <w:r w:rsidRPr="008E5558">
              <w:rPr>
                <w:noProof/>
                <w:sz w:val="16"/>
              </w:rPr>
              <w:t>UE</w:t>
            </w:r>
            <w:r w:rsidRPr="008E5558">
              <w:rPr>
                <w:sz w:val="16"/>
              </w:rPr>
              <w:t xml:space="preserve"> Moved out of LTE Coverage</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34098</w:t>
            </w:r>
            <w:r>
              <w:rPr>
                <w:b/>
                <w:color w:val="17365D" w:themeColor="text2" w:themeShade="BF"/>
              </w:rPr>
              <w:t xml:space="preserve"> </w:t>
            </w:r>
            <w:r w:rsidRPr="008E5558">
              <w:rPr>
                <w:noProof/>
                <w:sz w:val="16"/>
              </w:rPr>
              <w:t>SIP</w:t>
            </w:r>
            <w:r w:rsidRPr="008E5558">
              <w:rPr>
                <w:sz w:val="16"/>
              </w:rPr>
              <w:t xml:space="preserve"> 503 with 'IMS Outage' Text</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35</w:t>
            </w:r>
            <w:r>
              <w:rPr>
                <w:b/>
                <w:color w:val="17365D" w:themeColor="text2" w:themeShade="BF"/>
              </w:rPr>
              <w:t xml:space="preserve"> </w:t>
            </w:r>
            <w:r w:rsidRPr="008E5558">
              <w:rPr>
                <w:noProof/>
                <w:sz w:val="16"/>
              </w:rPr>
              <w:t>IMS</w:t>
            </w:r>
            <w:r>
              <w:rPr>
                <w:sz w:val="16"/>
              </w:rPr>
              <w:t xml:space="preserve"> (</w:t>
            </w:r>
            <w:r w:rsidRPr="008E5558">
              <w:rPr>
                <w:noProof/>
                <w:sz w:val="16"/>
              </w:rPr>
              <w:t>Folder</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LTEMMO</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59</w:t>
            </w:r>
            <w:r>
              <w:rPr>
                <w:b/>
                <w:color w:val="17365D" w:themeColor="text2" w:themeShade="BF"/>
              </w:rPr>
              <w:t xml:space="preserve"> </w:t>
            </w:r>
            <w:r w:rsidRPr="008E5558">
              <w:rPr>
                <w:noProof/>
                <w:sz w:val="16"/>
              </w:rPr>
              <w:t>LTE</w:t>
            </w:r>
            <w:r w:rsidRPr="008E5558">
              <w:rPr>
                <w:sz w:val="16"/>
              </w:rPr>
              <w:t xml:space="preserve"> Multi Mode Operations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292" w:name="_Toc391398541"/>
      <w:bookmarkStart w:id="293" w:name="_Toc423082628"/>
      <w:bookmarkStart w:id="294" w:name="_Toc391526861"/>
      <w:bookmarkStart w:id="295" w:name="_Toc402444860"/>
      <w:bookmarkStart w:id="296" w:name="_Toc412643831"/>
      <w:bookmarkStart w:id="297" w:name="_Toc433712062"/>
      <w:r>
        <w:rPr>
          <w:noProof/>
        </w:rPr>
        <w:t xml:space="preserve">Req-3 </w:t>
      </w:r>
      <w:r w:rsidR="00037DAB">
        <w:rPr>
          <w:noProof/>
        </w:rPr>
        <w:fldChar w:fldCharType="begin"/>
      </w:r>
      <w:r>
        <w:rPr>
          <w:noProof/>
        </w:rPr>
        <w:instrText xml:space="preserve"> IF Functional = "Functional" </w:instrText>
      </w:r>
      <w:r w:rsidRPr="005C485F">
        <w:rPr>
          <w:noProof/>
          <w:sz w:val="18"/>
          <w:shd w:val="clear" w:color="auto" w:fill="D6E3BC"/>
        </w:rPr>
        <w:instrText>VZ_REQ_HVOLTE_34139</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VZ_REQ_HVOLTE_3413</w:t>
      </w:r>
      <w:bookmarkEnd w:id="292"/>
      <w:r w:rsidR="00261C8F" w:rsidRPr="005C485F">
        <w:rPr>
          <w:noProof/>
          <w:sz w:val="18"/>
          <w:shd w:val="clear" w:color="auto" w:fill="D6E3BC"/>
        </w:rPr>
        <w:t>9</w:t>
      </w:r>
      <w:bookmarkEnd w:id="293"/>
      <w:bookmarkEnd w:id="294"/>
      <w:bookmarkEnd w:id="295"/>
      <w:bookmarkEnd w:id="296"/>
      <w:bookmarkEnd w:id="297"/>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lastRenderedPageBreak/>
              <w:t>If Timer_VZW expires and the device has not received a SIP 100 Trying from the network, SILENT_REDIAL_ENABLE is set to "0" (i.e. disable):  The device shall treat this as a normal call failure (i.e. an ineffective attempt).</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298" w:name="_Toc423082629"/>
      <w:bookmarkStart w:id="299" w:name="_Toc402444861"/>
      <w:bookmarkStart w:id="300" w:name="_Toc412643832"/>
      <w:bookmarkStart w:id="301" w:name="_Toc433712063"/>
      <w:r>
        <w:rPr>
          <w:noProof/>
        </w:rPr>
        <w:t xml:space="preserve">SIB8 Broadcast of CDMA Co-located Channel </w:t>
      </w:r>
      <w:r w:rsidR="00037DAB">
        <w:rPr>
          <w:noProof/>
        </w:rPr>
        <w:fldChar w:fldCharType="begin"/>
      </w:r>
      <w:r>
        <w:rPr>
          <w:noProof/>
        </w:rPr>
        <w:instrText xml:space="preserve"> IF Functional = "Functional" </w:instrText>
      </w:r>
      <w:r w:rsidRPr="005C485F">
        <w:rPr>
          <w:noProof/>
          <w:sz w:val="18"/>
          <w:shd w:val="clear" w:color="auto" w:fill="D6E3BC"/>
        </w:rPr>
        <w:instrText>VZ_REQ_HVOLTE_37260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VZ_REQ_HVOLTE_37260</w:t>
      </w:r>
      <w:bookmarkEnd w:id="298"/>
      <w:bookmarkEnd w:id="299"/>
      <w:bookmarkEnd w:id="300"/>
      <w:bookmarkEnd w:id="301"/>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6A1081">
            <w:pPr>
              <w:rPr>
                <w:noProof/>
                <w:lang w:bidi="ar-SA"/>
              </w:rPr>
            </w:pPr>
          </w:p>
          <w:p w:rsidR="006A1081" w:rsidRDefault="005431C4">
            <w:pPr>
              <w:spacing w:after="269"/>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When performing silent redial on 1xRTT, the device shall use the following logic to speed up collocated CDMA channel acquisition with descending priority:</w:t>
            </w:r>
          </w:p>
          <w:p w:rsidR="006A1081" w:rsidRDefault="005431C4" w:rsidP="005431C4">
            <w:pPr>
              <w:numPr>
                <w:ilvl w:val="0"/>
                <w:numId w:val="35"/>
              </w:numPr>
              <w:rPr>
                <w:noProof/>
                <w:lang w:bidi="ar-SA"/>
              </w:rPr>
            </w:pPr>
            <w:r>
              <w:rPr>
                <w:rFonts w:ascii="Times New Roman" w:eastAsia="Times New Roman" w:hAnsi="Times New Roman" w:cs="Times New Roman"/>
                <w:noProof/>
                <w:color w:val="010101"/>
                <w:sz w:val="24"/>
                <w:lang w:bidi="ar-SA"/>
              </w:rPr>
              <w:t xml:space="preserve">MRU </w:t>
            </w:r>
            <w:r>
              <w:rPr>
                <w:rFonts w:ascii="MS PGothic" w:eastAsia="MS PGothic" w:hAnsi="MS PGothic" w:cs="MS PGothic"/>
                <w:noProof/>
                <w:sz w:val="24"/>
                <w:lang w:bidi="ar-SA"/>
              </w:rPr>
              <w:t>)</w:t>
            </w:r>
            <w:r>
              <w:rPr>
                <w:rFonts w:ascii="Times New Roman" w:eastAsia="Times New Roman" w:hAnsi="Times New Roman" w:cs="Times New Roman"/>
                <w:noProof/>
                <w:sz w:val="24"/>
                <w:lang w:bidi="ar-SA"/>
              </w:rPr>
              <w:t xml:space="preserve"> SIB 8 (intersection)</w:t>
            </w:r>
          </w:p>
          <w:p w:rsidR="006A1081" w:rsidRDefault="005431C4" w:rsidP="005431C4">
            <w:pPr>
              <w:numPr>
                <w:ilvl w:val="0"/>
                <w:numId w:val="35"/>
              </w:numPr>
              <w:rPr>
                <w:noProof/>
                <w:lang w:bidi="ar-SA"/>
              </w:rPr>
            </w:pPr>
            <w:r>
              <w:rPr>
                <w:rFonts w:ascii="Times New Roman" w:eastAsia="Times New Roman" w:hAnsi="Times New Roman" w:cs="Times New Roman"/>
                <w:noProof/>
                <w:color w:val="010101"/>
                <w:sz w:val="24"/>
                <w:lang w:bidi="ar-SA"/>
              </w:rPr>
              <w:t>Remaining SIB 8 1xRTT channels</w:t>
            </w:r>
          </w:p>
          <w:p w:rsidR="006A1081" w:rsidRDefault="005431C4" w:rsidP="005431C4">
            <w:pPr>
              <w:numPr>
                <w:ilvl w:val="0"/>
                <w:numId w:val="35"/>
              </w:numPr>
              <w:spacing w:after="280" w:afterAutospacing="1"/>
              <w:rPr>
                <w:noProof/>
                <w:lang w:bidi="ar-SA"/>
              </w:rPr>
            </w:pPr>
            <w:r>
              <w:rPr>
                <w:rFonts w:ascii="Times New Roman" w:eastAsia="Times New Roman" w:hAnsi="Times New Roman" w:cs="Times New Roman"/>
                <w:noProof/>
                <w:color w:val="010101"/>
                <w:sz w:val="24"/>
                <w:lang w:bidi="ar-SA"/>
              </w:rPr>
              <w:t>Per legacy/existing scan sequence (which covers GEO, MRU, PRL etc.)</w:t>
            </w:r>
          </w:p>
          <w:p w:rsidR="006A1081" w:rsidRDefault="006A1081">
            <w:pPr>
              <w:rPr>
                <w:noProof/>
                <w:lang w:bidi="ar-SA"/>
              </w:rPr>
            </w:pPr>
          </w:p>
          <w:p w:rsidR="006A1081" w:rsidRDefault="005431C4">
            <w:pPr>
              <w:spacing w:after="269"/>
              <w:rPr>
                <w:rFonts w:eastAsia="Arial"/>
                <w:noProof/>
                <w:sz w:val="16"/>
                <w:lang w:bidi="ar-SA"/>
              </w:rPr>
            </w:pPr>
            <w:r>
              <w:rPr>
                <w:rFonts w:ascii="Times New Roman" w:eastAsia="Times New Roman" w:hAnsi="Times New Roman" w:cs="Times New Roman"/>
                <w:noProof/>
                <w:sz w:val="24"/>
                <w:lang w:bidi="ar-SA"/>
              </w:rPr>
              <w:t xml:space="preserve">SIB8 broadcast of co-located CDMA channel information contains the following elements in the </w:t>
            </w:r>
            <w:r>
              <w:rPr>
                <w:rFonts w:ascii="Times New Roman" w:eastAsia="Times New Roman" w:hAnsi="Times New Roman" w:cs="Times New Roman"/>
                <w:i/>
                <w:noProof/>
                <w:sz w:val="24"/>
                <w:lang w:bidi="ar-SA"/>
              </w:rPr>
              <w:t>parameters1XRTT</w:t>
            </w:r>
            <w:r>
              <w:rPr>
                <w:rFonts w:ascii="Times New Roman" w:eastAsia="Times New Roman" w:hAnsi="Times New Roman" w:cs="Times New Roman"/>
                <w:noProof/>
                <w:sz w:val="24"/>
                <w:lang w:bidi="ar-SA"/>
              </w:rPr>
              <w:t xml:space="preserve"> IE within cellReselectionParameters1XRTT:</w:t>
            </w:r>
          </w:p>
          <w:p w:rsidR="006A1081" w:rsidRDefault="005431C4">
            <w:pPr>
              <w:rPr>
                <w:noProof/>
                <w:lang w:bidi="ar-SA"/>
              </w:rPr>
            </w:pPr>
            <w:r>
              <w:rPr>
                <w:rFonts w:ascii="Times New Roman" w:eastAsia="Times New Roman" w:hAnsi="Times New Roman" w:cs="Times New Roman"/>
                <w:noProof/>
                <w:color w:val="010101"/>
                <w:sz w:val="24"/>
                <w:lang w:bidi="ar-SA"/>
              </w:rPr>
              <w:t>Under neighCellList, for each co-located CDMA band class:</w:t>
            </w:r>
            <w:r>
              <w:rPr>
                <w:noProof/>
                <w:lang w:bidi="ar-SA"/>
              </w:rPr>
              <w:t xml:space="preserve"> </w:t>
            </w:r>
          </w:p>
          <w:p w:rsidR="006A1081" w:rsidRDefault="005431C4">
            <w:pPr>
              <w:rPr>
                <w:noProof/>
                <w:lang w:bidi="ar-SA"/>
              </w:rPr>
            </w:pPr>
            <w:r>
              <w:rPr>
                <w:rFonts w:ascii="Times New Roman" w:eastAsia="Times New Roman" w:hAnsi="Times New Roman" w:cs="Times New Roman"/>
                <w:b/>
                <w:i/>
                <w:noProof/>
                <w:color w:val="010101"/>
                <w:sz w:val="24"/>
                <w:lang w:bidi="ar-SA"/>
              </w:rPr>
              <w:t>bandClass</w:t>
            </w:r>
            <w:r>
              <w:rPr>
                <w:rFonts w:ascii="Times New Roman" w:eastAsia="Times New Roman" w:hAnsi="Times New Roman" w:cs="Times New Roman"/>
                <w:noProof/>
                <w:sz w:val="24"/>
                <w:lang w:bidi="ar-SA"/>
              </w:rPr>
              <w:t>,</w:t>
            </w:r>
          </w:p>
          <w:p w:rsidR="006A1081" w:rsidRDefault="005431C4">
            <w:pPr>
              <w:rPr>
                <w:noProof/>
                <w:lang w:bidi="ar-SA"/>
              </w:rPr>
            </w:pPr>
            <w:r>
              <w:rPr>
                <w:rFonts w:ascii="Times New Roman" w:eastAsia="Times New Roman" w:hAnsi="Times New Roman" w:cs="Times New Roman"/>
                <w:noProof/>
                <w:color w:val="010101"/>
                <w:sz w:val="24"/>
                <w:lang w:bidi="ar-SA"/>
              </w:rPr>
              <w:t>Under neighCellsPerFreqList</w:t>
            </w:r>
            <w:r>
              <w:rPr>
                <w:noProof/>
                <w:lang w:bidi="ar-SA"/>
              </w:rPr>
              <w:t xml:space="preserve"> </w:t>
            </w:r>
          </w:p>
          <w:p w:rsidR="006A1081" w:rsidRDefault="005431C4">
            <w:pPr>
              <w:rPr>
                <w:noProof/>
                <w:lang w:bidi="ar-SA"/>
              </w:rPr>
            </w:pPr>
            <w:r>
              <w:rPr>
                <w:rFonts w:ascii="Times New Roman" w:eastAsia="Times New Roman" w:hAnsi="Times New Roman" w:cs="Times New Roman"/>
                <w:b/>
                <w:i/>
                <w:noProof/>
                <w:color w:val="010101"/>
                <w:sz w:val="24"/>
                <w:lang w:bidi="ar-SA"/>
              </w:rPr>
              <w:t>arfcn</w:t>
            </w:r>
          </w:p>
          <w:p w:rsidR="006A1081" w:rsidRDefault="005431C4">
            <w:pPr>
              <w:spacing w:after="280" w:afterAutospacing="1"/>
              <w:rPr>
                <w:noProof/>
                <w:lang w:bidi="ar-SA"/>
              </w:rPr>
            </w:pPr>
            <w:r>
              <w:rPr>
                <w:rFonts w:ascii="Times New Roman" w:eastAsia="Times New Roman" w:hAnsi="Times New Roman" w:cs="Times New Roman"/>
                <w:noProof/>
                <w:color w:val="010101"/>
                <w:sz w:val="24"/>
                <w:lang w:bidi="ar-SA"/>
              </w:rPr>
              <w:t>physCellIdList</w:t>
            </w:r>
          </w:p>
          <w:p w:rsidR="006A1081" w:rsidRDefault="005431C4">
            <w:pPr>
              <w:spacing w:after="269"/>
              <w:rPr>
                <w:noProof/>
                <w:lang w:bidi="ar-SA"/>
              </w:rPr>
            </w:pPr>
            <w:r>
              <w:rPr>
                <w:rFonts w:ascii="Times New Roman" w:eastAsia="Times New Roman" w:hAnsi="Times New Roman" w:cs="Times New Roman"/>
                <w:noProof/>
                <w:sz w:val="24"/>
                <w:lang w:bidi="ar-SA"/>
              </w:rPr>
              <w:t xml:space="preserve">When </w:t>
            </w:r>
            <w:r>
              <w:rPr>
                <w:rFonts w:ascii="Times New Roman" w:eastAsia="Times New Roman" w:hAnsi="Times New Roman" w:cs="Times New Roman"/>
                <w:i/>
                <w:noProof/>
                <w:sz w:val="24"/>
                <w:lang w:bidi="ar-SA"/>
              </w:rPr>
              <w:t>parameter1xRTT</w:t>
            </w:r>
            <w:r>
              <w:rPr>
                <w:rFonts w:ascii="Times New Roman" w:eastAsia="Times New Roman" w:hAnsi="Times New Roman" w:cs="Times New Roman"/>
                <w:noProof/>
                <w:sz w:val="24"/>
                <w:lang w:bidi="ar-SA"/>
              </w:rPr>
              <w:t xml:space="preserve"> IE is not present in SIB8, the device shall use the MRU and PRL for CDMA channel acquisition as usual.</w:t>
            </w:r>
          </w:p>
          <w:p w:rsidR="006A1081" w:rsidRDefault="005431C4">
            <w:pPr>
              <w:spacing w:after="269"/>
              <w:rPr>
                <w:noProof/>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Other than the two highlighted parameters (band class and arfcn of the collocated CDMA cells) all the other fields of the </w:t>
            </w:r>
            <w:r>
              <w:rPr>
                <w:rFonts w:ascii="Times New Roman" w:eastAsia="Times New Roman" w:hAnsi="Times New Roman" w:cs="Times New Roman"/>
                <w:i/>
                <w:noProof/>
                <w:sz w:val="24"/>
                <w:lang w:bidi="ar-SA"/>
              </w:rPr>
              <w:t>parameter1xRTT</w:t>
            </w:r>
            <w:r>
              <w:rPr>
                <w:rFonts w:ascii="Times New Roman" w:eastAsia="Times New Roman" w:hAnsi="Times New Roman" w:cs="Times New Roman"/>
                <w:noProof/>
                <w:sz w:val="24"/>
                <w:lang w:bidi="ar-SA"/>
              </w:rPr>
              <w:t xml:space="preserve"> IE including phyCellIdList shall be ignored by the device for the purpose of CDMA channel acquisition during silent redial on 1xRTT.  The value of the "bandClass" and "arfcn" will be part of the co-located CDMA sectors channel list.</w:t>
            </w:r>
          </w:p>
          <w:p w:rsidR="006A1081" w:rsidRDefault="005431C4">
            <w:pPr>
              <w:spacing w:after="269"/>
              <w:rPr>
                <w:noProof/>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b/>
                <w:noProof/>
                <w:sz w:val="24"/>
                <w:lang w:bidi="ar-SA"/>
              </w:rPr>
              <w:t xml:space="preserve"> </w:t>
            </w:r>
            <w:r>
              <w:rPr>
                <w:rFonts w:ascii="Times New Roman" w:eastAsia="Times New Roman" w:hAnsi="Times New Roman" w:cs="Times New Roman"/>
                <w:noProof/>
                <w:sz w:val="24"/>
                <w:lang w:bidi="ar-SA"/>
              </w:rPr>
              <w:t>CSFB-RegistrationParam1xRTT IE will not be populated by the network.</w:t>
            </w:r>
          </w:p>
          <w:p w:rsidR="006A1081" w:rsidRDefault="005431C4">
            <w:pPr>
              <w:spacing w:after="269"/>
              <w:rPr>
                <w:noProof/>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GEO refers to the system table that contains SID/NIDs for 1xRTT systems grouped into geographical areas.</w:t>
            </w:r>
          </w:p>
          <w:p w:rsidR="006A1081" w:rsidRDefault="005431C4">
            <w:pPr>
              <w:rPr>
                <w:noProof/>
                <w:lang w:bidi="ar-SA"/>
              </w:rPr>
            </w:pPr>
            <w:r>
              <w:rPr>
                <w:rFonts w:eastAsia="Arial"/>
                <w:noProof/>
                <w:sz w:val="16"/>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302" w:name="_Toc391398542"/>
      <w:bookmarkStart w:id="303" w:name="_Toc423082630"/>
      <w:bookmarkStart w:id="304" w:name="_Toc391526862"/>
      <w:bookmarkStart w:id="305" w:name="_Toc402444862"/>
      <w:bookmarkStart w:id="306" w:name="_Toc412643833"/>
      <w:bookmarkStart w:id="307" w:name="_Toc433712064"/>
      <w:r>
        <w:rPr>
          <w:noProof/>
        </w:rPr>
        <w:t>VOICE AND SMS OPERATION ON HVOLTE DEVICES</w:t>
      </w:r>
      <w:bookmarkEnd w:id="302"/>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VZ_REQ_HVOLTE_34089</w:instrText>
      </w:r>
      <w:r>
        <w:rPr>
          <w:noProof/>
        </w:rPr>
        <w:instrText xml:space="preserve"> </w:instrText>
      </w:r>
      <w:r w:rsidR="00037DAB">
        <w:rPr>
          <w:noProof/>
        </w:rPr>
        <w:fldChar w:fldCharType="separate"/>
      </w:r>
      <w:r w:rsidR="00261C8F" w:rsidRPr="00A8430B">
        <w:rPr>
          <w:noProof/>
          <w:sz w:val="18"/>
          <w:shd w:val="clear" w:color="auto" w:fill="E9EFF7"/>
        </w:rPr>
        <w:t>VZ_REQ_HVOLTE_34089</w:t>
      </w:r>
      <w:bookmarkEnd w:id="303"/>
      <w:bookmarkEnd w:id="304"/>
      <w:bookmarkEnd w:id="305"/>
      <w:bookmarkEnd w:id="306"/>
      <w:bookmarkEnd w:id="307"/>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308" w:name="_Toc391398543"/>
      <w:bookmarkStart w:id="309" w:name="_Toc423082631"/>
      <w:bookmarkStart w:id="310" w:name="_Toc391526863"/>
      <w:bookmarkStart w:id="311" w:name="_Toc402444863"/>
      <w:bookmarkStart w:id="312" w:name="_Toc412643834"/>
      <w:bookmarkStart w:id="313" w:name="_Toc433712065"/>
      <w:r>
        <w:rPr>
          <w:noProof/>
        </w:rPr>
        <w:lastRenderedPageBreak/>
        <w:t>Voice Service</w:t>
      </w:r>
      <w:bookmarkEnd w:id="308"/>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VZ_REQ_HVOLTE_34090</w:instrText>
      </w:r>
      <w:r>
        <w:rPr>
          <w:noProof/>
        </w:rPr>
        <w:instrText xml:space="preserve"> </w:instrText>
      </w:r>
      <w:r w:rsidR="00037DAB">
        <w:rPr>
          <w:noProof/>
        </w:rPr>
        <w:fldChar w:fldCharType="separate"/>
      </w:r>
      <w:r w:rsidR="00261C8F" w:rsidRPr="00A8430B">
        <w:rPr>
          <w:noProof/>
          <w:sz w:val="18"/>
          <w:shd w:val="clear" w:color="auto" w:fill="E9EFF7"/>
        </w:rPr>
        <w:t>VZ_REQ_HVOLTE_34090</w:t>
      </w:r>
      <w:bookmarkEnd w:id="309"/>
      <w:bookmarkEnd w:id="310"/>
      <w:bookmarkEnd w:id="311"/>
      <w:bookmarkEnd w:id="312"/>
      <w:bookmarkEnd w:id="313"/>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314" w:name="_Toc391398544"/>
      <w:bookmarkStart w:id="315" w:name="_Toc423082632"/>
      <w:bookmarkStart w:id="316" w:name="_Toc391526864"/>
      <w:bookmarkStart w:id="317" w:name="_Toc402444864"/>
      <w:bookmarkStart w:id="318" w:name="_Toc412643835"/>
      <w:bookmarkStart w:id="319" w:name="_Toc433712066"/>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314"/>
      <w:r w:rsidR="00261C8F" w:rsidRPr="005C485F">
        <w:rPr>
          <w:noProof/>
          <w:sz w:val="18"/>
          <w:shd w:val="clear" w:color="auto" w:fill="D6E3BC"/>
        </w:rPr>
        <w:t>0</w:t>
      </w:r>
      <w:bookmarkEnd w:id="315"/>
      <w:bookmarkEnd w:id="316"/>
      <w:bookmarkEnd w:id="317"/>
      <w:bookmarkEnd w:id="318"/>
      <w:bookmarkEnd w:id="319"/>
      <w:r w:rsidR="00037DAB">
        <w:rPr>
          <w:noProof/>
        </w:rPr>
        <w:fldChar w:fldCharType="end"/>
      </w:r>
    </w:p>
    <w:tbl>
      <w:tblPr>
        <w:tblW w:w="0" w:type="auto"/>
        <w:shd w:val="clear" w:color="auto" w:fill="F2F2F2"/>
        <w:tblLook w:val="04A0"/>
      </w:tblPr>
      <w:tblGrid>
        <w:gridCol w:w="10831"/>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use 1xRTT for voice if the device is attached to an eHRPD, HRPD, or 1xRTT network for data.</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320" w:name="_Toc391398545"/>
      <w:bookmarkStart w:id="321" w:name="_Toc423082633"/>
      <w:bookmarkStart w:id="322" w:name="_Toc391526865"/>
      <w:bookmarkStart w:id="323" w:name="_Toc402444865"/>
      <w:bookmarkStart w:id="324" w:name="_Toc412643836"/>
      <w:bookmarkStart w:id="325" w:name="_Toc433712067"/>
      <w:r>
        <w:rPr>
          <w:noProof/>
        </w:rPr>
        <w:t xml:space="preserve">Req-2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VZ_REQ_HVOLTE_34141</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320"/>
      <w:r w:rsidR="00261C8F" w:rsidRPr="005C485F">
        <w:rPr>
          <w:noProof/>
          <w:sz w:val="18"/>
          <w:shd w:val="clear" w:color="auto" w:fill="D6E3BC"/>
        </w:rPr>
        <w:t>1</w:t>
      </w:r>
      <w:bookmarkEnd w:id="321"/>
      <w:bookmarkEnd w:id="322"/>
      <w:bookmarkEnd w:id="323"/>
      <w:bookmarkEnd w:id="324"/>
      <w:bookmarkEnd w:id="32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only use IMS over LTE for both voice and SMS when in LTE-Only Mode under the following conditions:</w:t>
            </w:r>
          </w:p>
          <w:p w:rsidR="006A1081" w:rsidRDefault="005431C4" w:rsidP="005431C4">
            <w:pPr>
              <w:numPr>
                <w:ilvl w:val="0"/>
                <w:numId w:val="36"/>
              </w:numPr>
              <w:rPr>
                <w:noProof/>
                <w:lang w:bidi="ar-SA"/>
              </w:rPr>
            </w:pPr>
            <w:r>
              <w:rPr>
                <w:rFonts w:ascii="Times New Roman" w:eastAsia="Times New Roman" w:hAnsi="Times New Roman" w:cs="Times New Roman"/>
                <w:noProof/>
                <w:color w:val="010101"/>
                <w:sz w:val="24"/>
                <w:lang w:bidi="ar-SA"/>
              </w:rPr>
              <w:t>The device has successfully attached/connected to an LTE network that supports VoLTE, and has IMS registered for both VoLTE and SMS services using the MSISDN-based SIP URI. An LTE network shall be considered to support VoLTE if the ATTACH ACCEPT message and/or the latest TRACKING AREA UPDATE ACCEPT message contain an "EPS Network Feature Support" IE with the "IMS voice over PS session indicator (IMS VoPS)" field (bits) set to indicate that the "IMS voice over PS session in S1 mode supported".</w:t>
            </w:r>
          </w:p>
          <w:p w:rsidR="006A1081" w:rsidRDefault="005431C4" w:rsidP="005431C4">
            <w:pPr>
              <w:numPr>
                <w:ilvl w:val="0"/>
                <w:numId w:val="36"/>
              </w:numPr>
              <w:rPr>
                <w:noProof/>
                <w:lang w:bidi="ar-SA"/>
              </w:rPr>
            </w:pPr>
            <w:r>
              <w:rPr>
                <w:rFonts w:ascii="Times New Roman" w:eastAsia="Times New Roman" w:hAnsi="Times New Roman" w:cs="Times New Roman"/>
                <w:noProof/>
                <w:color w:val="010101"/>
                <w:sz w:val="24"/>
                <w:lang w:bidi="ar-SA"/>
              </w:rPr>
              <w:t>The criteria in section "Conditional VoLTE Calling" of the Verizon Wireless IMS Requirements have been met.</w:t>
            </w:r>
          </w:p>
          <w:p w:rsidR="006A1081" w:rsidRDefault="005431C4" w:rsidP="005431C4">
            <w:pPr>
              <w:numPr>
                <w:ilvl w:val="0"/>
                <w:numId w:val="36"/>
              </w:numPr>
              <w:rPr>
                <w:noProof/>
                <w:lang w:bidi="ar-SA"/>
              </w:rPr>
            </w:pPr>
            <w:r>
              <w:rPr>
                <w:rFonts w:ascii="Times New Roman" w:eastAsia="Times New Roman" w:hAnsi="Times New Roman" w:cs="Times New Roman"/>
                <w:noProof/>
                <w:color w:val="010101"/>
                <w:sz w:val="24"/>
                <w:lang w:bidi="ar-SA"/>
              </w:rPr>
              <w:t>The device is provisioned for VoLTE service and VoLTE service has been enabled by the user through the device's user interface. Refer to the Verizon Wireless VoLTE Device Service Requirements and the "VoLTE Service Discovery" section of this document for additional details.</w:t>
            </w:r>
          </w:p>
          <w:p w:rsidR="006A1081" w:rsidRDefault="005431C4" w:rsidP="005431C4">
            <w:pPr>
              <w:numPr>
                <w:ilvl w:val="0"/>
                <w:numId w:val="36"/>
              </w:numPr>
              <w:spacing w:after="280" w:afterAutospacing="1"/>
              <w:rPr>
                <w:noProof/>
                <w:lang w:bidi="ar-SA"/>
              </w:rPr>
            </w:pPr>
            <w:r>
              <w:rPr>
                <w:rFonts w:ascii="Times New Roman" w:eastAsia="Times New Roman" w:hAnsi="Times New Roman" w:cs="Times New Roman"/>
                <w:noProof/>
                <w:color w:val="010101"/>
                <w:sz w:val="24"/>
                <w:lang w:bidi="ar-SA"/>
              </w:rPr>
              <w:t xml:space="preserve">For the current serving cell, service specific access control is either not active or active with an "ac-BarringFactor" other than "p00".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Otherwise, the device shall use 1xRTT for voice when in LTE+1xRTT SRLTE mode (attached to the Verizon Wireless LTE network).</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22923</w:t>
            </w:r>
            <w:r>
              <w:rPr>
                <w:b/>
                <w:color w:val="17365D" w:themeColor="text2" w:themeShade="BF"/>
              </w:rPr>
              <w:t xml:space="preserve"> </w:t>
            </w:r>
            <w:r w:rsidRPr="008E5558">
              <w:rPr>
                <w:noProof/>
                <w:sz w:val="16"/>
              </w:rPr>
              <w:t>CONDITIONAL</w:t>
            </w:r>
            <w:r w:rsidRPr="008E5558">
              <w:rPr>
                <w:sz w:val="16"/>
              </w:rPr>
              <w:t xml:space="preserve"> VOLTE CALLING</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4250</w:t>
            </w:r>
            <w:r>
              <w:rPr>
                <w:b/>
                <w:color w:val="17365D" w:themeColor="text2" w:themeShade="BF"/>
              </w:rPr>
              <w:t xml:space="preserve"> </w:t>
            </w:r>
            <w:r w:rsidRPr="008E5558">
              <w:rPr>
                <w:noProof/>
                <w:sz w:val="16"/>
              </w:rPr>
              <w:t>Initial</w:t>
            </w:r>
            <w:r w:rsidRPr="008E5558">
              <w:rPr>
                <w:sz w:val="16"/>
              </w:rPr>
              <w:t xml:space="preserve"> provisioning check on power up</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4251</w:t>
            </w:r>
            <w:r>
              <w:rPr>
                <w:b/>
                <w:color w:val="17365D" w:themeColor="text2" w:themeShade="BF"/>
              </w:rPr>
              <w:t xml:space="preserve"> </w:t>
            </w:r>
            <w:r w:rsidRPr="008E5558">
              <w:rPr>
                <w:noProof/>
                <w:sz w:val="16"/>
              </w:rPr>
              <w:t>In</w:t>
            </w:r>
            <w:r w:rsidRPr="008E5558">
              <w:rPr>
                <w:sz w:val="16"/>
              </w:rPr>
              <w:t xml:space="preserve"> the case the device receives a '403 Forbidden: Not authorized for Presence.' at any time the </w:t>
            </w:r>
            <w:proofErr w:type="spellStart"/>
            <w:r w:rsidRPr="008E5558">
              <w:rPr>
                <w:sz w:val="16"/>
              </w:rPr>
              <w:t>VoLTE</w:t>
            </w:r>
            <w:proofErr w:type="spellEnd"/>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4272</w:t>
            </w:r>
            <w:r>
              <w:rPr>
                <w:b/>
                <w:color w:val="17365D" w:themeColor="text2" w:themeShade="BF"/>
              </w:rPr>
              <w:t xml:space="preserve"> </w:t>
            </w:r>
            <w:r w:rsidRPr="008E5558">
              <w:rPr>
                <w:noProof/>
                <w:sz w:val="16"/>
              </w:rPr>
              <w:t>If</w:t>
            </w:r>
            <w:r w:rsidRPr="008E5558">
              <w:rPr>
                <w:sz w:val="16"/>
              </w:rPr>
              <w:t xml:space="preserve"> after </w:t>
            </w:r>
            <w:proofErr w:type="spellStart"/>
            <w:r w:rsidRPr="008E5558">
              <w:rPr>
                <w:sz w:val="16"/>
              </w:rPr>
              <w:t>VoLTE</w:t>
            </w:r>
            <w:proofErr w:type="spellEnd"/>
            <w:r w:rsidRPr="008E5558">
              <w:rPr>
                <w:sz w:val="16"/>
              </w:rPr>
              <w:t xml:space="preserve"> has been disabled per the above algorithm the device moves to </w:t>
            </w:r>
            <w:proofErr w:type="spellStart"/>
            <w:r w:rsidRPr="008E5558">
              <w:rPr>
                <w:sz w:val="16"/>
              </w:rPr>
              <w:t>eHRPD</w:t>
            </w:r>
            <w:proofErr w:type="spellEnd"/>
            <w:r w:rsidRPr="008E5558">
              <w:rPr>
                <w:sz w:val="16"/>
              </w:rPr>
              <w:t xml:space="preserve"> the device shall n</w:t>
            </w:r>
            <w:r>
              <w:rPr>
                <w:sz w:val="16"/>
              </w:rPr>
              <w:t xml:space="preserve"> (</w:t>
            </w:r>
            <w:r w:rsidRPr="008E5558">
              <w:rPr>
                <w:noProof/>
                <w:sz w:val="16"/>
              </w:rPr>
              <w:t>Functional</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326" w:name="_Toc423082634"/>
      <w:bookmarkStart w:id="327" w:name="_Toc391526866"/>
      <w:bookmarkStart w:id="328" w:name="_Toc402444866"/>
      <w:bookmarkStart w:id="329" w:name="_Toc412643837"/>
      <w:bookmarkStart w:id="330" w:name="_Toc433712068"/>
      <w:r>
        <w:rPr>
          <w:noProof/>
        </w:rPr>
        <w:t xml:space="preserve">VOLTE SERVICE DISCOVERY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VZW_REQ_HVOLTE_35608</w:instrText>
      </w:r>
      <w:r>
        <w:rPr>
          <w:noProof/>
        </w:rPr>
        <w:instrText xml:space="preserve"> </w:instrText>
      </w:r>
      <w:r w:rsidR="00037DAB">
        <w:rPr>
          <w:noProof/>
        </w:rPr>
        <w:fldChar w:fldCharType="separate"/>
      </w:r>
      <w:r w:rsidR="00261C8F" w:rsidRPr="00A8430B">
        <w:rPr>
          <w:noProof/>
          <w:sz w:val="18"/>
          <w:shd w:val="clear" w:color="auto" w:fill="E9EFF7"/>
        </w:rPr>
        <w:t>VZW_REQ_HVOLTE_35608</w:t>
      </w:r>
      <w:bookmarkEnd w:id="326"/>
      <w:bookmarkEnd w:id="327"/>
      <w:bookmarkEnd w:id="328"/>
      <w:bookmarkEnd w:id="329"/>
      <w:bookmarkEnd w:id="33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331" w:name="_Toc391398547"/>
      <w:bookmarkStart w:id="332" w:name="_Toc423082635"/>
      <w:bookmarkStart w:id="333" w:name="_Toc391526867"/>
      <w:bookmarkStart w:id="334" w:name="_Toc402444867"/>
      <w:bookmarkStart w:id="335" w:name="_Toc412643838"/>
      <w:bookmarkStart w:id="336" w:name="_Toc433712069"/>
      <w:r>
        <w:rPr>
          <w:noProof/>
        </w:rPr>
        <w:t xml:space="preserve">VOLTE SERVICE DISCOVERY </w:t>
      </w:r>
      <w:r w:rsidR="00037DAB">
        <w:rPr>
          <w:noProof/>
        </w:rPr>
        <w:fldChar w:fldCharType="begin"/>
      </w:r>
      <w:r>
        <w:rPr>
          <w:noProof/>
        </w:rPr>
        <w:instrText xml:space="preserve"> IF Functional = "Functional" </w:instrText>
      </w:r>
      <w:r w:rsidRPr="005C485F">
        <w:rPr>
          <w:noProof/>
          <w:sz w:val="18"/>
          <w:shd w:val="clear" w:color="auto" w:fill="D6E3BC"/>
        </w:rPr>
        <w:instrText>VZ_REQ_HVOLTE_35609</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w:t>
      </w:r>
      <w:bookmarkEnd w:id="331"/>
      <w:r w:rsidR="00261C8F" w:rsidRPr="005C485F">
        <w:rPr>
          <w:noProof/>
          <w:sz w:val="18"/>
          <w:shd w:val="clear" w:color="auto" w:fill="D6E3BC"/>
        </w:rPr>
        <w:t>VOLTE_35609</w:t>
      </w:r>
      <w:bookmarkEnd w:id="332"/>
      <w:bookmarkEnd w:id="333"/>
      <w:bookmarkEnd w:id="334"/>
      <w:bookmarkEnd w:id="335"/>
      <w:bookmarkEnd w:id="33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Before enabling VoLTE service, the device shall determine if the user is provisioned for VoLTE service as </w:t>
            </w:r>
            <w:r>
              <w:rPr>
                <w:rFonts w:ascii="Times New Roman" w:eastAsia="Times New Roman" w:hAnsi="Times New Roman" w:cs="Times New Roman"/>
                <w:noProof/>
                <w:sz w:val="24"/>
                <w:lang w:bidi="ar-SA"/>
              </w:rPr>
              <w:lastRenderedPageBreak/>
              <w:t xml:space="preserve">follows: </w:t>
            </w:r>
          </w:p>
          <w:p w:rsidR="006A1081" w:rsidRDefault="005431C4">
            <w:pPr>
              <w:rPr>
                <w:noProof/>
                <w:lang w:bidi="ar-SA"/>
              </w:rPr>
            </w:pPr>
            <w:r>
              <w:rPr>
                <w:noProof/>
                <w:lang w:bidi="ar-SA"/>
              </w:rPr>
              <w:t>  </w:t>
            </w:r>
          </w:p>
          <w:p w:rsidR="006A1081" w:rsidRDefault="005431C4" w:rsidP="005431C4">
            <w:pPr>
              <w:numPr>
                <w:ilvl w:val="0"/>
                <w:numId w:val="37"/>
              </w:numPr>
              <w:rPr>
                <w:noProof/>
                <w:lang w:bidi="ar-SA"/>
              </w:rPr>
            </w:pPr>
            <w:r>
              <w:rPr>
                <w:rFonts w:ascii="Times New Roman" w:eastAsia="Times New Roman" w:hAnsi="Times New Roman" w:cs="Times New Roman"/>
                <w:noProof/>
                <w:color w:val="010101"/>
                <w:sz w:val="24"/>
                <w:lang w:bidi="ar-SA"/>
              </w:rPr>
              <w:t>The device shall read the SDM parameters associated with VoLTE, video calling, and EAB as defined in the Verizon Wireless VoLTE Device Service Requirements and the Verizon Wireless LTE Multi-Mode OTADM Requirements.</w:t>
            </w:r>
          </w:p>
          <w:p w:rsidR="006A1081" w:rsidRDefault="005431C4" w:rsidP="005431C4">
            <w:pPr>
              <w:numPr>
                <w:ilvl w:val="0"/>
                <w:numId w:val="37"/>
              </w:numPr>
              <w:rPr>
                <w:noProof/>
                <w:lang w:bidi="ar-SA"/>
              </w:rPr>
            </w:pPr>
            <w:r>
              <w:rPr>
                <w:rFonts w:ascii="Times New Roman" w:eastAsia="Times New Roman" w:hAnsi="Times New Roman" w:cs="Times New Roman"/>
                <w:noProof/>
                <w:color w:val="010101"/>
                <w:sz w:val="24"/>
                <w:lang w:bidi="ar-SA"/>
              </w:rPr>
              <w:t>The device shall determine if the user is provisioned for VoLTE service based on the SDM parameter settings as defined in the Verizon Wireless VoLTE Device Service Requirements and the Verizon Wireless LTE Multi-Mode OTADM Requirements.</w:t>
            </w:r>
          </w:p>
          <w:p w:rsidR="006A1081" w:rsidRDefault="005431C4" w:rsidP="005431C4">
            <w:pPr>
              <w:numPr>
                <w:ilvl w:val="0"/>
                <w:numId w:val="37"/>
              </w:numPr>
              <w:rPr>
                <w:noProof/>
                <w:lang w:bidi="ar-SA"/>
              </w:rPr>
            </w:pPr>
            <w:r>
              <w:rPr>
                <w:rFonts w:ascii="Times New Roman" w:eastAsia="Times New Roman" w:hAnsi="Times New Roman" w:cs="Times New Roman"/>
                <w:noProof/>
                <w:color w:val="010101"/>
                <w:sz w:val="24"/>
                <w:lang w:bidi="ar-SA"/>
              </w:rPr>
              <w:t>If the user is provisioned for VoLTE service based on the SDM parameter settings and VoLTE is enabled by the user through the device's user interface, the device shall then enable VoLTE service and proceed with IMS registration for both VoLTE and SMS. In this scenario, if a SIP PUBLISH request is rejected with a SIP 403 error code, the device shall not disable VoLTE service.</w:t>
            </w:r>
          </w:p>
          <w:p w:rsidR="006A1081" w:rsidRDefault="005431C4" w:rsidP="005431C4">
            <w:pPr>
              <w:numPr>
                <w:ilvl w:val="0"/>
                <w:numId w:val="37"/>
              </w:numPr>
              <w:rPr>
                <w:noProof/>
                <w:lang w:bidi="ar-SA"/>
              </w:rPr>
            </w:pPr>
            <w:r>
              <w:rPr>
                <w:rFonts w:ascii="Times New Roman" w:eastAsia="Times New Roman" w:hAnsi="Times New Roman" w:cs="Times New Roman"/>
                <w:noProof/>
                <w:color w:val="010101"/>
                <w:sz w:val="24"/>
                <w:lang w:bidi="ar-SA"/>
              </w:rPr>
              <w:t>If the user is NOT provisioned for VoLTE service based on the SDM parameter settings or if VoLTE is disabled by the user through the device's user interface, then the device shall disable VoLTE service and IMS register for SMS only.</w:t>
            </w:r>
          </w:p>
          <w:p w:rsidR="006A1081" w:rsidRDefault="005431C4" w:rsidP="005431C4">
            <w:pPr>
              <w:numPr>
                <w:ilvl w:val="0"/>
                <w:numId w:val="37"/>
              </w:numPr>
              <w:spacing w:after="280" w:afterAutospacing="1"/>
              <w:rPr>
                <w:noProof/>
                <w:lang w:bidi="ar-SA"/>
              </w:rPr>
            </w:pPr>
            <w:r>
              <w:rPr>
                <w:rFonts w:ascii="Times New Roman" w:eastAsia="Times New Roman" w:hAnsi="Times New Roman" w:cs="Times New Roman"/>
                <w:noProof/>
                <w:color w:val="010101"/>
                <w:sz w:val="24"/>
                <w:lang w:bidi="ar-SA"/>
              </w:rPr>
              <w:t>If the SDM parameters associated with VoLTE are not present on the device, the device shall use the presence-based algorithm for determining whether the user is provisioned for VoLTE service as defined in the Verizon Wireless VoLTE Device Service Requirements.</w:t>
            </w:r>
          </w:p>
          <w:p w:rsidR="006A1081" w:rsidRDefault="005431C4">
            <w:pPr>
              <w:rPr>
                <w:noProof/>
                <w:lang w:bidi="ar-SA"/>
              </w:rPr>
            </w:pPr>
            <w:r>
              <w:rPr>
                <w:noProof/>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337" w:name="_Toc423082636"/>
      <w:bookmarkStart w:id="338" w:name="_Toc391526868"/>
      <w:bookmarkStart w:id="339" w:name="_Toc402444868"/>
      <w:bookmarkStart w:id="340" w:name="_Toc412643839"/>
      <w:bookmarkStart w:id="341" w:name="_Toc433712070"/>
      <w:r>
        <w:rPr>
          <w:noProof/>
        </w:rPr>
        <w:t xml:space="preserve">SMS Service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VZ_REQ_HVOLTE_34091</w:instrText>
      </w:r>
      <w:r>
        <w:rPr>
          <w:noProof/>
        </w:rPr>
        <w:instrText xml:space="preserve"> </w:instrText>
      </w:r>
      <w:r w:rsidR="00037DAB">
        <w:rPr>
          <w:noProof/>
        </w:rPr>
        <w:fldChar w:fldCharType="separate"/>
      </w:r>
      <w:r w:rsidR="00261C8F" w:rsidRPr="00A8430B">
        <w:rPr>
          <w:noProof/>
          <w:sz w:val="18"/>
          <w:shd w:val="clear" w:color="auto" w:fill="E9EFF7"/>
        </w:rPr>
        <w:t>VZ_REQ_HVOLTE_34091</w:t>
      </w:r>
      <w:bookmarkEnd w:id="337"/>
      <w:bookmarkEnd w:id="338"/>
      <w:bookmarkEnd w:id="339"/>
      <w:bookmarkEnd w:id="340"/>
      <w:bookmarkEnd w:id="341"/>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342" w:name="_Toc423082637"/>
      <w:bookmarkStart w:id="343" w:name="_Toc391526869"/>
      <w:bookmarkStart w:id="344" w:name="_Toc402444869"/>
      <w:bookmarkStart w:id="345" w:name="_Toc412643840"/>
      <w:bookmarkStart w:id="346" w:name="_Toc433712071"/>
      <w:r>
        <w:rPr>
          <w:noProof/>
        </w:rPr>
        <w:t xml:space="preserve">SMS SERVICE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VZ_REQ_HVOLTE_34142</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VZ_REQ_HVOLTE_34142</w:t>
      </w:r>
      <w:bookmarkEnd w:id="342"/>
      <w:bookmarkEnd w:id="343"/>
      <w:bookmarkEnd w:id="344"/>
      <w:bookmarkEnd w:id="345"/>
      <w:bookmarkEnd w:id="34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In normal operation, the device shall only use IMS for SMS when one the following criteria has been met. If neither of the criteria below has been met, the device shall use 1xRTT for SMS. If the device is IMS registered using the IMSI-based SIP URI, only administrative SMS shall be supported in regards to SMS over IMS (as per the Verizon Wireless LTE 3GPP Band 13 Network Access Requirements).</w:t>
            </w:r>
          </w:p>
          <w:p w:rsidR="006A1081" w:rsidRDefault="005431C4" w:rsidP="005431C4">
            <w:pPr>
              <w:numPr>
                <w:ilvl w:val="0"/>
                <w:numId w:val="38"/>
              </w:numPr>
              <w:rPr>
                <w:noProof/>
                <w:lang w:bidi="ar-SA"/>
              </w:rPr>
            </w:pPr>
            <w:r>
              <w:rPr>
                <w:rFonts w:ascii="Times New Roman" w:eastAsia="Times New Roman" w:hAnsi="Times New Roman" w:cs="Times New Roman"/>
                <w:noProof/>
                <w:color w:val="010101"/>
                <w:sz w:val="24"/>
                <w:lang w:bidi="ar-SA"/>
              </w:rPr>
              <w:t>The device has successfully attached/connected to an eHRPD network, and is IMS registered for SMS services using the MSISDN-based SIP URI or the IMSI-based SIP URI.</w:t>
            </w:r>
          </w:p>
          <w:p w:rsidR="006A1081" w:rsidRDefault="005431C4" w:rsidP="005431C4">
            <w:pPr>
              <w:numPr>
                <w:ilvl w:val="0"/>
                <w:numId w:val="38"/>
              </w:numPr>
              <w:spacing w:after="280" w:afterAutospacing="1"/>
              <w:rPr>
                <w:noProof/>
                <w:lang w:bidi="ar-SA"/>
              </w:rPr>
            </w:pPr>
            <w:r>
              <w:rPr>
                <w:rFonts w:ascii="Times New Roman" w:eastAsia="Times New Roman" w:hAnsi="Times New Roman" w:cs="Times New Roman"/>
                <w:noProof/>
                <w:color w:val="010101"/>
                <w:sz w:val="24"/>
                <w:lang w:bidi="ar-SA"/>
              </w:rPr>
              <w:t>The device has successfully attached/connected to an LTE network, and is IMS registered for SMS services using the MSISDN-based SIP URI or the IMSI-based SIP URI in both LTE-only and LTE+1xRTT SRLTE modes).</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While in administrative SMS mode for SMS over IMS, the device shall support normal SMS text messaging using 1xRTT if the device is in SRLTE mode and successfully registers with the 1xRTT network.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46</w:t>
            </w:r>
            <w:r>
              <w:rPr>
                <w:b/>
                <w:color w:val="17365D" w:themeColor="text2" w:themeShade="BF"/>
              </w:rPr>
              <w:t xml:space="preserve"> </w:t>
            </w:r>
            <w:r w:rsidRPr="008E5558">
              <w:rPr>
                <w:noProof/>
                <w:sz w:val="16"/>
              </w:rPr>
              <w:t>LTE</w:t>
            </w:r>
            <w:r w:rsidRPr="008E5558">
              <w:rPr>
                <w:sz w:val="16"/>
              </w:rPr>
              <w:t xml:space="preserve"> 3GPP Band 13 Network Access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6"/>
        <w:rPr>
          <w:noProof/>
        </w:rPr>
      </w:pPr>
      <w:bookmarkStart w:id="347" w:name="_Toc391398548"/>
      <w:bookmarkStart w:id="348" w:name="_Toc423082638"/>
      <w:bookmarkStart w:id="349" w:name="_Toc391526870"/>
      <w:bookmarkStart w:id="350" w:name="_Toc402444870"/>
      <w:bookmarkStart w:id="351" w:name="_Toc412643841"/>
      <w:bookmarkStart w:id="352" w:name="_Toc433712072"/>
      <w:r>
        <w:rPr>
          <w:noProof/>
        </w:rPr>
        <w:t>UE Operations when VoLTE is not available</w:t>
      </w:r>
      <w:bookmarkEnd w:id="34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VZ_REQ_HVOLTE_34092</w:instrText>
      </w:r>
      <w:r>
        <w:rPr>
          <w:noProof/>
        </w:rPr>
        <w:instrText xml:space="preserve"> </w:instrText>
      </w:r>
      <w:r w:rsidR="00037DAB">
        <w:rPr>
          <w:noProof/>
        </w:rPr>
        <w:fldChar w:fldCharType="separate"/>
      </w:r>
      <w:r w:rsidR="00261C8F" w:rsidRPr="00A8430B">
        <w:rPr>
          <w:noProof/>
          <w:sz w:val="18"/>
          <w:shd w:val="clear" w:color="auto" w:fill="E9EFF7"/>
        </w:rPr>
        <w:t>VZ_REQ_HVOLTE_34092</w:t>
      </w:r>
      <w:bookmarkEnd w:id="348"/>
      <w:bookmarkEnd w:id="349"/>
      <w:bookmarkEnd w:id="350"/>
      <w:bookmarkEnd w:id="351"/>
      <w:bookmarkEnd w:id="352"/>
      <w:r w:rsidR="00037DAB">
        <w:rPr>
          <w:noProof/>
        </w:rPr>
        <w:fldChar w:fldCharType="end"/>
      </w:r>
    </w:p>
    <w:tbl>
      <w:tblPr>
        <w:tblW w:w="0" w:type="auto"/>
        <w:shd w:val="clear" w:color="auto" w:fill="F2F2F2"/>
        <w:tblLook w:val="04A0"/>
      </w:tblPr>
      <w:tblGrid>
        <w:gridCol w:w="7662"/>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Terminologies used in this section:</w:t>
            </w:r>
          </w:p>
          <w:p w:rsidR="006A1081" w:rsidRDefault="005431C4" w:rsidP="005431C4">
            <w:pPr>
              <w:numPr>
                <w:ilvl w:val="0"/>
                <w:numId w:val="39"/>
              </w:numPr>
              <w:rPr>
                <w:noProof/>
                <w:lang w:bidi="ar-SA"/>
              </w:rPr>
            </w:pPr>
            <w:r>
              <w:rPr>
                <w:rFonts w:ascii="Times New Roman" w:eastAsia="Times New Roman" w:hAnsi="Times New Roman" w:cs="Times New Roman"/>
                <w:noProof/>
                <w:color w:val="010101"/>
                <w:sz w:val="24"/>
                <w:lang w:bidi="ar-SA"/>
              </w:rPr>
              <w:t>VoLTE Call Setup in Progress: User has pressed the "SEND" button</w:t>
            </w:r>
          </w:p>
          <w:p w:rsidR="006A1081" w:rsidRDefault="005431C4" w:rsidP="005431C4">
            <w:pPr>
              <w:numPr>
                <w:ilvl w:val="0"/>
                <w:numId w:val="39"/>
              </w:numPr>
              <w:spacing w:after="280" w:afterAutospacing="1"/>
              <w:rPr>
                <w:noProof/>
                <w:lang w:bidi="ar-SA"/>
              </w:rPr>
            </w:pPr>
            <w:r>
              <w:rPr>
                <w:rFonts w:ascii="Times New Roman" w:eastAsia="Times New Roman" w:hAnsi="Times New Roman" w:cs="Times New Roman"/>
                <w:noProof/>
                <w:color w:val="010101"/>
                <w:sz w:val="24"/>
                <w:lang w:bidi="ar-SA"/>
              </w:rPr>
              <w:t>VoLTE Call in progress: there is an active VoLTE call</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353" w:name="_Toc391398549"/>
      <w:bookmarkStart w:id="354" w:name="_Toc423082639"/>
      <w:bookmarkStart w:id="355" w:name="_Toc391526871"/>
      <w:bookmarkStart w:id="356" w:name="_Toc402444871"/>
      <w:bookmarkStart w:id="357" w:name="_Toc412643842"/>
      <w:bookmarkStart w:id="358" w:name="_Toc433712073"/>
      <w:r>
        <w:rPr>
          <w:noProof/>
        </w:rPr>
        <w:t>LTE Network does not Support VoLTE</w:t>
      </w:r>
      <w:bookmarkEnd w:id="353"/>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VZ_REQ_HVOLTE_34093</w:instrText>
      </w:r>
      <w:r>
        <w:rPr>
          <w:noProof/>
        </w:rPr>
        <w:instrText xml:space="preserve"> </w:instrText>
      </w:r>
      <w:r w:rsidR="00037DAB">
        <w:rPr>
          <w:noProof/>
        </w:rPr>
        <w:fldChar w:fldCharType="separate"/>
      </w:r>
      <w:r w:rsidR="00261C8F" w:rsidRPr="00A8430B">
        <w:rPr>
          <w:noProof/>
          <w:sz w:val="18"/>
          <w:shd w:val="clear" w:color="auto" w:fill="E9EFF7"/>
        </w:rPr>
        <w:t>VZ_REQ_HVOLTE_34093</w:t>
      </w:r>
      <w:bookmarkEnd w:id="354"/>
      <w:bookmarkEnd w:id="355"/>
      <w:bookmarkEnd w:id="356"/>
      <w:bookmarkEnd w:id="357"/>
      <w:bookmarkEnd w:id="35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359" w:name="_Toc391398550"/>
      <w:bookmarkStart w:id="360" w:name="_Toc423082640"/>
      <w:bookmarkStart w:id="361" w:name="_Toc391526872"/>
      <w:bookmarkStart w:id="362" w:name="_Toc402444872"/>
      <w:bookmarkStart w:id="363" w:name="_Toc412643843"/>
      <w:bookmarkStart w:id="364" w:name="_Toc433712074"/>
      <w:r>
        <w:rPr>
          <w:noProof/>
        </w:rPr>
        <w:t xml:space="preserve">LTE NETWORK DOES NOT SUPPORT VOLTE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VZ_REQ_HVOLTE_34143</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359"/>
      <w:r w:rsidR="00261C8F" w:rsidRPr="005C485F">
        <w:rPr>
          <w:noProof/>
          <w:sz w:val="18"/>
          <w:shd w:val="clear" w:color="auto" w:fill="D6E3BC"/>
        </w:rPr>
        <w:t>3</w:t>
      </w:r>
      <w:bookmarkEnd w:id="360"/>
      <w:bookmarkEnd w:id="361"/>
      <w:bookmarkEnd w:id="362"/>
      <w:bookmarkEnd w:id="363"/>
      <w:bookmarkEnd w:id="364"/>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The device shall determine whether an LTE network supports or doesn't support VoLTE based on the "EPS Network Feature Support" IE with the "IMS voice over PS session indicator (IMS VoPS)" field (bits) setting in the ATTACH ACCEPT message and/or the latest TRACKING AREA UPDATE ACCEPT message.</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If the device powers up or moves into an LTE network that does not support VoLTE while in LTE-Only mode:</w:t>
            </w:r>
          </w:p>
          <w:p w:rsidR="006A1081" w:rsidRDefault="005431C4" w:rsidP="005431C4">
            <w:pPr>
              <w:numPr>
                <w:ilvl w:val="0"/>
                <w:numId w:val="40"/>
              </w:numPr>
              <w:spacing w:after="280" w:afterAutospacing="1"/>
              <w:rPr>
                <w:noProof/>
                <w:lang w:bidi="ar-SA"/>
              </w:rPr>
            </w:pPr>
            <w:r>
              <w:rPr>
                <w:rFonts w:ascii="Times New Roman" w:eastAsia="Times New Roman" w:hAnsi="Times New Roman" w:cs="Times New Roman"/>
                <w:i/>
                <w:noProof/>
                <w:color w:val="010101"/>
                <w:sz w:val="24"/>
                <w:lang w:bidi="ar-SA"/>
              </w:rPr>
              <w:t>No VoLTE call in progress, no VoLTE call setup in progress</w:t>
            </w:r>
            <w:r>
              <w:rPr>
                <w:rFonts w:ascii="Times New Roman" w:eastAsia="Times New Roman" w:hAnsi="Times New Roman" w:cs="Times New Roman"/>
                <w:noProof/>
                <w:sz w:val="24"/>
                <w:lang w:bidi="ar-SA"/>
              </w:rPr>
              <w:t>: The device shall:</w:t>
            </w:r>
            <w:r>
              <w:rPr>
                <w:noProof/>
                <w:lang w:bidi="ar-SA"/>
              </w:rPr>
              <w:t xml:space="preserve"> </w:t>
            </w:r>
          </w:p>
          <w:p w:rsidR="006A1081" w:rsidRDefault="005431C4" w:rsidP="005431C4">
            <w:pPr>
              <w:numPr>
                <w:ilvl w:val="1"/>
                <w:numId w:val="40"/>
              </w:numPr>
              <w:rPr>
                <w:noProof/>
                <w:lang w:bidi="ar-SA"/>
              </w:rPr>
            </w:pPr>
            <w:r>
              <w:rPr>
                <w:rFonts w:ascii="Times New Roman" w:eastAsia="Times New Roman" w:hAnsi="Times New Roman" w:cs="Times New Roman"/>
                <w:noProof/>
                <w:color w:val="010101"/>
                <w:sz w:val="24"/>
                <w:lang w:bidi="ar-SA"/>
              </w:rPr>
              <w:t>Enable LTE+1xRTT SRLTE mode of operation.</w:t>
            </w:r>
          </w:p>
          <w:p w:rsidR="006A1081" w:rsidRDefault="005431C4" w:rsidP="005431C4">
            <w:pPr>
              <w:numPr>
                <w:ilvl w:val="1"/>
                <w:numId w:val="40"/>
              </w:numPr>
              <w:rPr>
                <w:noProof/>
                <w:lang w:bidi="ar-SA"/>
              </w:rPr>
            </w:pPr>
            <w:r>
              <w:rPr>
                <w:rFonts w:ascii="Times New Roman" w:eastAsia="Times New Roman" w:hAnsi="Times New Roman" w:cs="Times New Roman"/>
                <w:noProof/>
                <w:color w:val="010101"/>
                <w:sz w:val="24"/>
                <w:lang w:bidi="ar-SA"/>
              </w:rPr>
              <w:t>IMS register/re-register for SMS only.</w:t>
            </w:r>
          </w:p>
          <w:p w:rsidR="006A1081" w:rsidRDefault="005431C4" w:rsidP="005431C4">
            <w:pPr>
              <w:numPr>
                <w:ilvl w:val="1"/>
                <w:numId w:val="40"/>
              </w:numPr>
              <w:rPr>
                <w:noProof/>
                <w:lang w:bidi="ar-SA"/>
              </w:rPr>
            </w:pPr>
            <w:r>
              <w:rPr>
                <w:rFonts w:ascii="Times New Roman" w:eastAsia="Times New Roman" w:hAnsi="Times New Roman" w:cs="Times New Roman"/>
                <w:noProof/>
                <w:color w:val="010101"/>
                <w:sz w:val="24"/>
                <w:lang w:bidi="ar-SA"/>
              </w:rPr>
              <w:t>Use 1xRTT for voice and IMS for SMS.</w:t>
            </w:r>
            <w:r>
              <w:rPr>
                <w:noProof/>
                <w:lang w:bidi="ar-SA"/>
              </w:rPr>
              <w:t xml:space="preserve"> </w:t>
            </w:r>
          </w:p>
          <w:p w:rsidR="006A1081" w:rsidRDefault="005431C4" w:rsidP="005431C4">
            <w:pPr>
              <w:numPr>
                <w:ilvl w:val="0"/>
                <w:numId w:val="40"/>
              </w:numPr>
              <w:spacing w:after="280" w:afterAutospacing="1"/>
              <w:rPr>
                <w:noProof/>
                <w:lang w:bidi="ar-SA"/>
              </w:rPr>
            </w:pPr>
            <w:r>
              <w:rPr>
                <w:rFonts w:ascii="Times New Roman" w:eastAsia="Times New Roman" w:hAnsi="Times New Roman" w:cs="Times New Roman"/>
                <w:i/>
                <w:noProof/>
                <w:color w:val="010101"/>
                <w:sz w:val="24"/>
                <w:lang w:bidi="ar-SA"/>
              </w:rPr>
              <w:t>VoLTE call in progress when the device moves into an LTE network that does not support VoLTE</w:t>
            </w:r>
            <w:r>
              <w:rPr>
                <w:rFonts w:ascii="Times New Roman" w:eastAsia="Times New Roman" w:hAnsi="Times New Roman" w:cs="Times New Roman"/>
                <w:noProof/>
                <w:sz w:val="24"/>
                <w:lang w:bidi="ar-SA"/>
              </w:rPr>
              <w:t>: The device shall allow the VoLTE call to continue until it ends or drops. Upon the VoLTE call ending/dropping, the device shall:</w:t>
            </w:r>
            <w:r>
              <w:rPr>
                <w:noProof/>
                <w:lang w:bidi="ar-SA"/>
              </w:rPr>
              <w:t xml:space="preserve"> </w:t>
            </w:r>
          </w:p>
          <w:p w:rsidR="006A1081" w:rsidRDefault="005431C4" w:rsidP="005431C4">
            <w:pPr>
              <w:numPr>
                <w:ilvl w:val="1"/>
                <w:numId w:val="41"/>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41"/>
              </w:numPr>
              <w:rPr>
                <w:noProof/>
                <w:lang w:bidi="ar-SA"/>
              </w:rPr>
            </w:pPr>
            <w:r>
              <w:rPr>
                <w:rFonts w:ascii="Times New Roman" w:eastAsia="Times New Roman" w:hAnsi="Times New Roman" w:cs="Times New Roman"/>
                <w:noProof/>
                <w:color w:val="010101"/>
                <w:sz w:val="24"/>
                <w:lang w:bidi="ar-SA"/>
              </w:rPr>
              <w:t>IMS re-register for SMS only.</w:t>
            </w:r>
          </w:p>
          <w:p w:rsidR="006A1081" w:rsidRDefault="005431C4" w:rsidP="005431C4">
            <w:pPr>
              <w:numPr>
                <w:ilvl w:val="1"/>
                <w:numId w:val="41"/>
              </w:numPr>
              <w:rPr>
                <w:noProof/>
                <w:lang w:bidi="ar-SA"/>
              </w:rPr>
            </w:pPr>
            <w:r>
              <w:rPr>
                <w:rFonts w:ascii="Times New Roman" w:eastAsia="Times New Roman" w:hAnsi="Times New Roman" w:cs="Times New Roman"/>
                <w:noProof/>
                <w:color w:val="010101"/>
                <w:sz w:val="24"/>
                <w:lang w:bidi="ar-SA"/>
              </w:rPr>
              <w:t>Use 1xRTT for voice and IMS for SMS.</w:t>
            </w:r>
            <w:r>
              <w:rPr>
                <w:noProof/>
                <w:lang w:bidi="ar-SA"/>
              </w:rPr>
              <w:t xml:space="preserve"> </w:t>
            </w:r>
          </w:p>
          <w:p w:rsidR="006A1081" w:rsidRDefault="005431C4" w:rsidP="005431C4">
            <w:pPr>
              <w:numPr>
                <w:ilvl w:val="0"/>
                <w:numId w:val="40"/>
              </w:numPr>
              <w:spacing w:after="280" w:afterAutospacing="1"/>
              <w:rPr>
                <w:noProof/>
                <w:lang w:bidi="ar-SA"/>
              </w:rPr>
            </w:pPr>
            <w:r>
              <w:rPr>
                <w:rFonts w:ascii="Times New Roman" w:eastAsia="Times New Roman" w:hAnsi="Times New Roman" w:cs="Times New Roman"/>
                <w:i/>
                <w:noProof/>
                <w:color w:val="010101"/>
                <w:sz w:val="24"/>
                <w:lang w:bidi="ar-SA"/>
              </w:rPr>
              <w:t>VoLTE call setup in progress when the device moves into an LTE network that does not support VoLTE</w:t>
            </w:r>
            <w:r>
              <w:rPr>
                <w:rFonts w:ascii="Times New Roman" w:eastAsia="Times New Roman" w:hAnsi="Times New Roman" w:cs="Times New Roman"/>
                <w:noProof/>
                <w:sz w:val="24"/>
                <w:lang w:bidi="ar-SA"/>
              </w:rPr>
              <w:t>: The device shall allow the VoLTE call set up to continue. After the call ends/drops (i.e. if the call set up is successful) or after the call set up fails (i.e. the call set up is not successful):</w:t>
            </w:r>
            <w:r>
              <w:rPr>
                <w:noProof/>
                <w:lang w:bidi="ar-SA"/>
              </w:rPr>
              <w:t xml:space="preserve"> </w:t>
            </w:r>
          </w:p>
          <w:p w:rsidR="006A1081" w:rsidRDefault="005431C4" w:rsidP="005431C4">
            <w:pPr>
              <w:numPr>
                <w:ilvl w:val="1"/>
                <w:numId w:val="42"/>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42"/>
              </w:numPr>
              <w:rPr>
                <w:noProof/>
                <w:lang w:bidi="ar-SA"/>
              </w:rPr>
            </w:pPr>
            <w:r>
              <w:rPr>
                <w:rFonts w:ascii="Times New Roman" w:eastAsia="Times New Roman" w:hAnsi="Times New Roman" w:cs="Times New Roman"/>
                <w:noProof/>
                <w:color w:val="010101"/>
                <w:sz w:val="24"/>
                <w:lang w:bidi="ar-SA"/>
              </w:rPr>
              <w:t>IMS re-register for SMS only.</w:t>
            </w:r>
          </w:p>
          <w:p w:rsidR="006A1081" w:rsidRDefault="005431C4" w:rsidP="005431C4">
            <w:pPr>
              <w:numPr>
                <w:ilvl w:val="1"/>
                <w:numId w:val="42"/>
              </w:numPr>
              <w:spacing w:after="280" w:afterAutospacing="1"/>
              <w:rPr>
                <w:noProof/>
                <w:lang w:bidi="ar-SA"/>
              </w:rPr>
            </w:pPr>
            <w:r>
              <w:rPr>
                <w:rFonts w:ascii="Times New Roman" w:eastAsia="Times New Roman" w:hAnsi="Times New Roman" w:cs="Times New Roman"/>
                <w:noProof/>
                <w:color w:val="010101"/>
                <w:sz w:val="24"/>
                <w:lang w:bidi="ar-SA"/>
              </w:rPr>
              <w:t>Use 1xRTT for voice and IMS for SMS.</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After IMS re-registering for SMS only as the result of encountering a tracking area which doesn't support VoLTE, the device shall start a hysteresis timer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when the device moves to a cell in a tracking area which supports VoLTE (via the NAS VoPS indicator) and where service specific access control is either not active or active with an "ac-BarringFactor" other than "p00". The device shall IMS re-register for VoLTE upon the expiry of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if the device is still in a cell in a tracking area which supports VoLTE (via the NAS </w:t>
            </w:r>
            <w:r>
              <w:rPr>
                <w:rFonts w:ascii="Times New Roman" w:eastAsia="Times New Roman" w:hAnsi="Times New Roman" w:cs="Times New Roman"/>
                <w:noProof/>
                <w:sz w:val="24"/>
                <w:lang w:bidi="ar-SA"/>
              </w:rPr>
              <w:lastRenderedPageBreak/>
              <w:t>VoPS indicator) and where service specific access control is either not active or active with an "ac-BarringFactor" other than "p00". While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is running, if the device moves into a cell which is either in a tracking area that does not support VoLTE (via the NAS VoPS indicator) or where service specific access control is active with an "ac-BarringFactor" set to "p00", the device shall stop and reset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and maintain the current IMS registration for SMS only. Refer to the </w:t>
            </w:r>
            <w:r>
              <w:rPr>
                <w:rFonts w:ascii="Times New Roman" w:eastAsia="Times New Roman" w:hAnsi="Times New Roman" w:cs="Times New Roman"/>
                <w:i/>
                <w:noProof/>
                <w:sz w:val="24"/>
                <w:lang w:bidi="ar-SA"/>
              </w:rPr>
              <w:t xml:space="preserve">Service Specific Access Control </w:t>
            </w:r>
            <w:r>
              <w:rPr>
                <w:rFonts w:ascii="Times New Roman" w:eastAsia="Times New Roman" w:hAnsi="Times New Roman" w:cs="Times New Roman"/>
                <w:noProof/>
                <w:sz w:val="24"/>
                <w:lang w:bidi="ar-SA"/>
              </w:rPr>
              <w:t>section of this document for additional details on service specific access control behavior.</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365" w:name="_Toc391398551"/>
      <w:bookmarkStart w:id="366" w:name="_Toc423082641"/>
      <w:bookmarkStart w:id="367" w:name="_Toc391526873"/>
      <w:bookmarkStart w:id="368" w:name="_Toc402444873"/>
      <w:bookmarkStart w:id="369" w:name="_Toc412643844"/>
      <w:bookmarkStart w:id="370" w:name="_Toc433712075"/>
      <w:r>
        <w:rPr>
          <w:noProof/>
        </w:rPr>
        <w:t>Data Retry or RRC/Radio Connection or Lower Layer Signaling Failure</w:t>
      </w:r>
      <w:bookmarkEnd w:id="365"/>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VZ_REQ_HVOLTE_34094</w:instrText>
      </w:r>
      <w:r>
        <w:rPr>
          <w:noProof/>
        </w:rPr>
        <w:instrText xml:space="preserve"> </w:instrText>
      </w:r>
      <w:r w:rsidR="00037DAB">
        <w:rPr>
          <w:noProof/>
        </w:rPr>
        <w:fldChar w:fldCharType="separate"/>
      </w:r>
      <w:r w:rsidR="00261C8F" w:rsidRPr="00A8430B">
        <w:rPr>
          <w:noProof/>
          <w:sz w:val="18"/>
          <w:shd w:val="clear" w:color="auto" w:fill="E9EFF7"/>
        </w:rPr>
        <w:t>VZ_REQ_HVOLTE_34094</w:t>
      </w:r>
      <w:bookmarkEnd w:id="366"/>
      <w:bookmarkEnd w:id="367"/>
      <w:bookmarkEnd w:id="368"/>
      <w:bookmarkEnd w:id="369"/>
      <w:bookmarkEnd w:id="37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371" w:name="_Toc423082642"/>
      <w:bookmarkStart w:id="372" w:name="_Toc391398552"/>
      <w:bookmarkStart w:id="373" w:name="_Toc391526874"/>
      <w:bookmarkStart w:id="374" w:name="_Toc402444874"/>
      <w:bookmarkStart w:id="375" w:name="_Toc412643845"/>
      <w:bookmarkStart w:id="376" w:name="_Toc433712076"/>
      <w:r>
        <w:rPr>
          <w:noProof/>
        </w:rPr>
        <w:t xml:space="preserve">DATA RETRY OR RRC/RADIO CONNECTION OR LOWER LAYER SIGNALING FAILURE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VZ_REQ_HVOLTE_34144</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VZ_REQ_HVOLTE_34144</w:t>
      </w:r>
      <w:bookmarkEnd w:id="371"/>
      <w:bookmarkEnd w:id="372"/>
      <w:bookmarkEnd w:id="373"/>
      <w:bookmarkEnd w:id="374"/>
      <w:bookmarkEnd w:id="375"/>
      <w:bookmarkEnd w:id="37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For access barring/access control related RRC failures (including RRC connection reject), the requirements in the "Access Barring" section of this document shall take precedence.</w:t>
            </w:r>
          </w:p>
          <w:p w:rsidR="006A1081" w:rsidRDefault="005431C4">
            <w:pPr>
              <w:rPr>
                <w:noProof/>
                <w:lang w:bidi="ar-SA"/>
              </w:rPr>
            </w:pPr>
            <w:r>
              <w:rPr>
                <w:rFonts w:eastAsia="Arial"/>
                <w:noProof/>
                <w:sz w:val="16"/>
                <w:lang w:bidi="ar-SA"/>
              </w:rPr>
              <w:t>  </w:t>
            </w:r>
          </w:p>
          <w:p w:rsidR="006A1081" w:rsidRDefault="005431C4" w:rsidP="005431C4">
            <w:pPr>
              <w:numPr>
                <w:ilvl w:val="0"/>
                <w:numId w:val="43"/>
              </w:numPr>
              <w:rPr>
                <w:noProof/>
                <w:lang w:bidi="ar-SA"/>
              </w:rPr>
            </w:pPr>
            <w:r>
              <w:rPr>
                <w:rFonts w:ascii="Times New Roman" w:eastAsia="Times New Roman" w:hAnsi="Times New Roman" w:cs="Times New Roman"/>
                <w:i/>
                <w:noProof/>
                <w:color w:val="010101"/>
                <w:sz w:val="24"/>
                <w:lang w:bidi="ar-SA"/>
              </w:rPr>
              <w:t xml:space="preserve">VoLTE Call in Progress: </w:t>
            </w:r>
            <w:r>
              <w:rPr>
                <w:rFonts w:ascii="Times New Roman" w:eastAsia="Times New Roman" w:hAnsi="Times New Roman" w:cs="Times New Roman"/>
                <w:noProof/>
                <w:sz w:val="24"/>
                <w:lang w:bidi="ar-SA"/>
              </w:rPr>
              <w:t>If the device encounters a data retry or RRC/radio connection failure and loses IMS signaling connectivity during an active VoLTE call, the device shall maintain the VoLTE call until the call ends or drops.</w:t>
            </w:r>
          </w:p>
          <w:p w:rsidR="006A1081" w:rsidRDefault="005431C4" w:rsidP="005431C4">
            <w:pPr>
              <w:numPr>
                <w:ilvl w:val="0"/>
                <w:numId w:val="43"/>
              </w:numPr>
              <w:spacing w:after="280" w:afterAutospacing="1"/>
              <w:rPr>
                <w:noProof/>
                <w:lang w:bidi="ar-SA"/>
              </w:rPr>
            </w:pPr>
            <w:r>
              <w:rPr>
                <w:rFonts w:ascii="Times New Roman" w:eastAsia="Times New Roman" w:hAnsi="Times New Roman" w:cs="Times New Roman"/>
                <w:i/>
                <w:noProof/>
                <w:color w:val="010101"/>
                <w:sz w:val="24"/>
                <w:lang w:bidi="ar-SA"/>
              </w:rPr>
              <w:t>VoLTE Call Setup in Progress:</w:t>
            </w:r>
            <w:r>
              <w:rPr>
                <w:noProof/>
                <w:lang w:bidi="ar-SA"/>
              </w:rPr>
              <w:t xml:space="preserve"> </w:t>
            </w:r>
          </w:p>
          <w:p w:rsidR="006A1081" w:rsidRDefault="005431C4" w:rsidP="005431C4">
            <w:pPr>
              <w:numPr>
                <w:ilvl w:val="1"/>
                <w:numId w:val="43"/>
              </w:numPr>
              <w:spacing w:after="280" w:afterAutospacing="1"/>
              <w:rPr>
                <w:noProof/>
                <w:lang w:bidi="ar-SA"/>
              </w:rPr>
            </w:pPr>
            <w:r>
              <w:rPr>
                <w:rFonts w:ascii="Times New Roman" w:eastAsia="Times New Roman" w:hAnsi="Times New Roman" w:cs="Times New Roman"/>
                <w:noProof/>
                <w:color w:val="010101"/>
                <w:sz w:val="24"/>
                <w:lang w:bidi="ar-SA"/>
              </w:rPr>
              <w:t>If Timer_VZW expires and the device has not received a SIP 100 Trying from the network nor any reject from the network, SILENT_REDIAL_ENABLE is set to "1" (i.e. enable):  The device shall locally terminate all active SIP dialogs and SIP requests, enter IMS non-registered state, and initiate silent redial on 1xRTT.</w:t>
            </w:r>
            <w:r>
              <w:rPr>
                <w:noProof/>
                <w:lang w:bidi="ar-SA"/>
              </w:rPr>
              <w:t xml:space="preserve"> </w:t>
            </w:r>
          </w:p>
          <w:p w:rsidR="006A1081" w:rsidRDefault="005431C4" w:rsidP="005431C4">
            <w:pPr>
              <w:numPr>
                <w:ilvl w:val="2"/>
                <w:numId w:val="43"/>
              </w:numPr>
              <w:rPr>
                <w:noProof/>
                <w:lang w:bidi="ar-SA"/>
              </w:rPr>
            </w:pPr>
            <w:r>
              <w:rPr>
                <w:rFonts w:ascii="Times New Roman" w:eastAsia="Times New Roman" w:hAnsi="Times New Roman" w:cs="Times New Roman"/>
                <w:noProof/>
                <w:color w:val="010101"/>
                <w:sz w:val="24"/>
                <w:lang w:bidi="ar-SA"/>
              </w:rPr>
              <w:t>The 1xRTT call set up shall start within TBD seconds of the expiration of Timer_VZW.</w:t>
            </w:r>
          </w:p>
          <w:p w:rsidR="006A1081" w:rsidRDefault="005431C4" w:rsidP="005431C4">
            <w:pPr>
              <w:numPr>
                <w:ilvl w:val="2"/>
                <w:numId w:val="43"/>
              </w:numPr>
              <w:rPr>
                <w:noProof/>
                <w:lang w:bidi="ar-SA"/>
              </w:rPr>
            </w:pPr>
            <w:r>
              <w:rPr>
                <w:rFonts w:ascii="Times New Roman" w:eastAsia="Times New Roman" w:hAnsi="Times New Roman" w:cs="Times New Roman"/>
                <w:noProof/>
                <w:color w:val="010101"/>
                <w:sz w:val="24"/>
                <w:lang w:bidi="ar-SA"/>
              </w:rPr>
              <w:t>Any MO SMS over IMS over LTE procedures in progress when Timer_VZW expires shall be terminated.</w:t>
            </w:r>
            <w:r>
              <w:rPr>
                <w:noProof/>
                <w:lang w:bidi="ar-SA"/>
              </w:rPr>
              <w:t xml:space="preserve"> </w:t>
            </w:r>
          </w:p>
          <w:p w:rsidR="006A1081" w:rsidRDefault="005431C4" w:rsidP="005431C4">
            <w:pPr>
              <w:numPr>
                <w:ilvl w:val="1"/>
                <w:numId w:val="43"/>
              </w:numPr>
              <w:spacing w:after="280" w:afterAutospacing="1"/>
              <w:rPr>
                <w:noProof/>
                <w:lang w:bidi="ar-SA"/>
              </w:rPr>
            </w:pPr>
            <w:r>
              <w:rPr>
                <w:rFonts w:ascii="Times New Roman" w:eastAsia="Times New Roman" w:hAnsi="Times New Roman" w:cs="Times New Roman"/>
                <w:noProof/>
                <w:color w:val="010101"/>
                <w:sz w:val="24"/>
                <w:lang w:bidi="ar-SA"/>
              </w:rPr>
              <w:t>If the device has to transition from RRC_IDLE to RRC_CONNECTED to send the SIP INVITE and during this process the network indicates that the device no longer has a valid IMS PDN connection, then if SILENT_REDIAL_ENABLE is set to "1" (i.e. enable):  The device shall locally terminate all active SIP dialogs and SIP requests, enter IMS non-registered state, and immediately initiate silent redial on 1xRTT. Examples scenarios include:</w:t>
            </w:r>
          </w:p>
          <w:p w:rsidR="006A1081" w:rsidRDefault="005431C4" w:rsidP="005431C4">
            <w:pPr>
              <w:numPr>
                <w:ilvl w:val="2"/>
                <w:numId w:val="44"/>
              </w:numPr>
              <w:spacing w:after="280" w:afterAutospacing="1"/>
              <w:rPr>
                <w:noProof/>
                <w:lang w:bidi="ar-SA"/>
              </w:rPr>
            </w:pPr>
            <w:r>
              <w:rPr>
                <w:rFonts w:ascii="Times New Roman" w:eastAsia="Times New Roman" w:hAnsi="Times New Roman" w:cs="Times New Roman"/>
                <w:noProof/>
                <w:color w:val="010101"/>
                <w:sz w:val="24"/>
                <w:lang w:bidi="ar-SA"/>
              </w:rPr>
              <w:t>The service request is rejected with EMM cause code 9 or 10, forcing the device to re-attach to the LTE network.</w:t>
            </w:r>
          </w:p>
          <w:p w:rsidR="006A1081" w:rsidRDefault="005431C4" w:rsidP="005431C4">
            <w:pPr>
              <w:numPr>
                <w:ilvl w:val="2"/>
                <w:numId w:val="45"/>
              </w:numPr>
              <w:rPr>
                <w:noProof/>
                <w:lang w:bidi="ar-SA"/>
              </w:rPr>
            </w:pPr>
            <w:r>
              <w:rPr>
                <w:rFonts w:ascii="Times New Roman" w:eastAsia="Times New Roman" w:hAnsi="Times New Roman" w:cs="Times New Roman"/>
                <w:noProof/>
                <w:color w:val="010101"/>
                <w:sz w:val="24"/>
                <w:lang w:bidi="ar-SA"/>
              </w:rPr>
              <w:t>The service request succeeds but during bearer re-synchronization the network indicates that the IMS PDN has been deactivated.</w:t>
            </w:r>
            <w:r>
              <w:rPr>
                <w:noProof/>
                <w:lang w:bidi="ar-SA"/>
              </w:rPr>
              <w:t xml:space="preserve"> </w:t>
            </w:r>
          </w:p>
          <w:p w:rsidR="006A1081" w:rsidRDefault="005431C4" w:rsidP="005431C4">
            <w:pPr>
              <w:numPr>
                <w:ilvl w:val="1"/>
                <w:numId w:val="45"/>
              </w:numPr>
              <w:spacing w:after="280" w:afterAutospacing="1"/>
              <w:rPr>
                <w:noProof/>
                <w:lang w:bidi="ar-SA"/>
              </w:rPr>
            </w:pPr>
            <w:r>
              <w:rPr>
                <w:rFonts w:ascii="Times New Roman" w:eastAsia="Times New Roman" w:hAnsi="Times New Roman" w:cs="Times New Roman"/>
                <w:noProof/>
                <w:color w:val="010101"/>
                <w:sz w:val="24"/>
                <w:lang w:bidi="ar-SA"/>
              </w:rPr>
              <w:t>If Timer_VZW expires and the device has not received a SIP 100 Trying from the network, SILENT_REDIAL_ENABLE is set to "0" (i.e. disable):  The device shall treat this as a normal call failure (i.e. an ineffective attempt).</w:t>
            </w:r>
          </w:p>
          <w:p w:rsidR="006A1081" w:rsidRDefault="005431C4">
            <w:pPr>
              <w:rPr>
                <w:noProof/>
                <w:lang w:bidi="ar-SA"/>
              </w:rPr>
            </w:pPr>
            <w:r>
              <w:rPr>
                <w:noProof/>
                <w:lang w:bidi="ar-SA"/>
              </w:rPr>
              <w:t>  </w:t>
            </w:r>
          </w:p>
          <w:p w:rsidR="006A1081" w:rsidRDefault="00037DAB">
            <w:pPr>
              <w:spacing w:after="280" w:afterAutospacing="1"/>
              <w:rPr>
                <w:noProof/>
                <w:lang w:bidi="ar-SA"/>
              </w:rPr>
            </w:pPr>
            <w:r>
              <w:rPr>
                <w:lang w:bidi="ar-SA"/>
              </w:rPr>
              <w:lastRenderedPageBreak/>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377" w:name="_Toc391398553"/>
      <w:bookmarkStart w:id="378" w:name="_Toc423082643"/>
      <w:bookmarkStart w:id="379" w:name="_Toc391526875"/>
      <w:bookmarkStart w:id="380" w:name="_Toc402444875"/>
      <w:bookmarkStart w:id="381" w:name="_Toc412643846"/>
      <w:bookmarkStart w:id="382" w:name="_Toc433712077"/>
      <w:r>
        <w:rPr>
          <w:noProof/>
        </w:rPr>
        <w:t>IMS Re-Registration Failure</w:t>
      </w:r>
      <w:bookmarkEnd w:id="37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VZ_REQ_HVOLTE_34095</w:instrText>
      </w:r>
      <w:r>
        <w:rPr>
          <w:noProof/>
        </w:rPr>
        <w:instrText xml:space="preserve"> </w:instrText>
      </w:r>
      <w:r w:rsidR="00037DAB">
        <w:rPr>
          <w:noProof/>
        </w:rPr>
        <w:fldChar w:fldCharType="separate"/>
      </w:r>
      <w:r w:rsidR="00261C8F" w:rsidRPr="00A8430B">
        <w:rPr>
          <w:noProof/>
          <w:sz w:val="18"/>
          <w:shd w:val="clear" w:color="auto" w:fill="E9EFF7"/>
        </w:rPr>
        <w:t>VZ_REQ_HVOLTE_34095</w:t>
      </w:r>
      <w:bookmarkEnd w:id="378"/>
      <w:bookmarkEnd w:id="379"/>
      <w:bookmarkEnd w:id="380"/>
      <w:bookmarkEnd w:id="381"/>
      <w:bookmarkEnd w:id="382"/>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383" w:name="_Toc391398554"/>
      <w:bookmarkStart w:id="384" w:name="_Toc423082644"/>
      <w:bookmarkStart w:id="385" w:name="_Toc391526876"/>
      <w:bookmarkStart w:id="386" w:name="_Toc402444876"/>
      <w:bookmarkStart w:id="387" w:name="_Toc412643847"/>
      <w:bookmarkStart w:id="388" w:name="_Toc433712078"/>
      <w:r>
        <w:rPr>
          <w:noProof/>
        </w:rPr>
        <w:t xml:space="preserve">IMS Re-Registration Failure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VZ_REQ_HVOLTE_34145</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383"/>
      <w:r w:rsidR="00261C8F" w:rsidRPr="005C485F">
        <w:rPr>
          <w:noProof/>
          <w:sz w:val="18"/>
          <w:shd w:val="clear" w:color="auto" w:fill="D6E3BC"/>
        </w:rPr>
        <w:t>5</w:t>
      </w:r>
      <w:bookmarkEnd w:id="384"/>
      <w:bookmarkEnd w:id="385"/>
      <w:bookmarkEnd w:id="386"/>
      <w:bookmarkEnd w:id="387"/>
      <w:bookmarkEnd w:id="388"/>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If an IMS re-registration fails while the device is in LTE-Only mode: </w:t>
            </w:r>
          </w:p>
          <w:p w:rsidR="006A1081" w:rsidRDefault="005431C4" w:rsidP="005431C4">
            <w:pPr>
              <w:numPr>
                <w:ilvl w:val="0"/>
                <w:numId w:val="46"/>
              </w:numPr>
              <w:spacing w:after="280" w:afterAutospacing="1"/>
              <w:rPr>
                <w:noProof/>
                <w:lang w:bidi="ar-SA"/>
              </w:rPr>
            </w:pPr>
            <w:r>
              <w:rPr>
                <w:rFonts w:ascii="Times New Roman" w:eastAsia="Times New Roman" w:hAnsi="Times New Roman" w:cs="Times New Roman"/>
                <w:i/>
                <w:noProof/>
                <w:color w:val="010101"/>
                <w:sz w:val="24"/>
                <w:lang w:bidi="ar-SA"/>
              </w:rPr>
              <w:t>Device IMS registered for VoLTE, no VoLTE call in progress, no VoLTE call set up in progress</w:t>
            </w:r>
            <w:r>
              <w:rPr>
                <w:rFonts w:ascii="Times New Roman" w:eastAsia="Times New Roman" w:hAnsi="Times New Roman" w:cs="Times New Roman"/>
                <w:noProof/>
                <w:sz w:val="24"/>
                <w:lang w:bidi="ar-SA"/>
              </w:rPr>
              <w:t>: the device shall:</w:t>
            </w:r>
            <w:r>
              <w:rPr>
                <w:noProof/>
                <w:lang w:bidi="ar-SA"/>
              </w:rPr>
              <w:t xml:space="preserve"> </w:t>
            </w:r>
          </w:p>
          <w:p w:rsidR="006A1081" w:rsidRDefault="005431C4" w:rsidP="005431C4">
            <w:pPr>
              <w:numPr>
                <w:ilvl w:val="1"/>
                <w:numId w:val="46"/>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46"/>
              </w:numPr>
              <w:rPr>
                <w:noProof/>
                <w:lang w:bidi="ar-SA"/>
              </w:rPr>
            </w:pPr>
            <w:r>
              <w:rPr>
                <w:rFonts w:ascii="Times New Roman" w:eastAsia="Times New Roman" w:hAnsi="Times New Roman" w:cs="Times New Roman"/>
                <w:noProof/>
                <w:color w:val="010101"/>
                <w:sz w:val="24"/>
                <w:lang w:bidi="ar-SA"/>
              </w:rPr>
              <w:t>Use 1xRTT for voice and SMS until either the re-registration (for both voice and SMS) succeeds or a new IMS registration for VoLTE and SMS services is established (VZW IMS registration retry requirements per the VZW LTE 3GPP Band 13 Network Access Requirements apply).</w:t>
            </w:r>
            <w:r>
              <w:rPr>
                <w:noProof/>
                <w:lang w:bidi="ar-SA"/>
              </w:rPr>
              <w:t xml:space="preserve"> </w:t>
            </w:r>
          </w:p>
          <w:p w:rsidR="006A1081" w:rsidRDefault="005431C4" w:rsidP="005431C4">
            <w:pPr>
              <w:numPr>
                <w:ilvl w:val="0"/>
                <w:numId w:val="46"/>
              </w:numPr>
              <w:spacing w:after="280" w:afterAutospacing="1"/>
              <w:rPr>
                <w:noProof/>
                <w:lang w:bidi="ar-SA"/>
              </w:rPr>
            </w:pPr>
            <w:r>
              <w:rPr>
                <w:rFonts w:ascii="Times New Roman" w:eastAsia="Times New Roman" w:hAnsi="Times New Roman" w:cs="Times New Roman"/>
                <w:i/>
                <w:noProof/>
                <w:color w:val="010101"/>
                <w:sz w:val="24"/>
                <w:lang w:bidi="ar-SA"/>
              </w:rPr>
              <w:t>VoLTE call in progress</w:t>
            </w:r>
            <w:r>
              <w:rPr>
                <w:rFonts w:ascii="Times New Roman" w:eastAsia="Times New Roman" w:hAnsi="Times New Roman" w:cs="Times New Roman"/>
                <w:noProof/>
                <w:sz w:val="24"/>
                <w:lang w:bidi="ar-SA"/>
              </w:rPr>
              <w:t>: the device shall:</w:t>
            </w:r>
            <w:r>
              <w:rPr>
                <w:noProof/>
                <w:lang w:bidi="ar-SA"/>
              </w:rPr>
              <w:t xml:space="preserve"> </w:t>
            </w:r>
          </w:p>
          <w:p w:rsidR="006A1081" w:rsidRDefault="005431C4" w:rsidP="005431C4">
            <w:pPr>
              <w:numPr>
                <w:ilvl w:val="1"/>
                <w:numId w:val="47"/>
              </w:numPr>
              <w:spacing w:after="280" w:afterAutospacing="1"/>
              <w:rPr>
                <w:noProof/>
                <w:lang w:bidi="ar-SA"/>
              </w:rPr>
            </w:pPr>
            <w:r>
              <w:rPr>
                <w:rFonts w:ascii="Times New Roman" w:eastAsia="Times New Roman" w:hAnsi="Times New Roman" w:cs="Times New Roman"/>
                <w:noProof/>
                <w:color w:val="010101"/>
                <w:sz w:val="24"/>
                <w:lang w:bidi="ar-SA"/>
              </w:rPr>
              <w:t>Maintain the VoLTE call until the call ends or drops. After the device exhausts all re-registration retries on the current P-CSCF (per the IMS registration throttling procedures defined in the Verizon Wireless LTE 3GPP Band 13 Network Access Requirements), the device shall suspend IMS registration retry procedures until the VoLTE call ends or drops. Upon the VoLTE call ending/dropping, the device shall:</w:t>
            </w:r>
            <w:r>
              <w:rPr>
                <w:noProof/>
                <w:lang w:bidi="ar-SA"/>
              </w:rPr>
              <w:t xml:space="preserve"> </w:t>
            </w:r>
          </w:p>
          <w:p w:rsidR="006A1081" w:rsidRDefault="005431C4" w:rsidP="005431C4">
            <w:pPr>
              <w:numPr>
                <w:ilvl w:val="2"/>
                <w:numId w:val="47"/>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2"/>
                <w:numId w:val="47"/>
              </w:numPr>
              <w:rPr>
                <w:noProof/>
                <w:lang w:bidi="ar-SA"/>
              </w:rPr>
            </w:pPr>
            <w:r>
              <w:rPr>
                <w:rFonts w:ascii="Times New Roman" w:eastAsia="Times New Roman" w:hAnsi="Times New Roman" w:cs="Times New Roman"/>
                <w:noProof/>
                <w:color w:val="010101"/>
                <w:sz w:val="24"/>
                <w:lang w:bidi="ar-SA"/>
              </w:rPr>
              <w:t>Resume IMS registration retry procedures as defined in the Verizon Wireless LTE 3GPP Band 13 Network Access Requirements.</w:t>
            </w:r>
          </w:p>
          <w:p w:rsidR="006A1081" w:rsidRDefault="005431C4" w:rsidP="005431C4">
            <w:pPr>
              <w:numPr>
                <w:ilvl w:val="2"/>
                <w:numId w:val="47"/>
              </w:numPr>
              <w:rPr>
                <w:noProof/>
                <w:lang w:bidi="ar-SA"/>
              </w:rPr>
            </w:pPr>
            <w:r>
              <w:rPr>
                <w:rFonts w:ascii="Times New Roman" w:eastAsia="Times New Roman" w:hAnsi="Times New Roman" w:cs="Times New Roman"/>
                <w:noProof/>
                <w:color w:val="010101"/>
                <w:sz w:val="24"/>
                <w:lang w:bidi="ar-SA"/>
              </w:rPr>
              <w:t>Use 1xRTT for voice and SMS until either the re-registration succeeds or a new IMS registration is established (VZW IMS registration retry requirements per the VZW LTE 3GPP Band 13 Network Access Requirements apply).</w:t>
            </w:r>
            <w:r>
              <w:rPr>
                <w:noProof/>
                <w:lang w:bidi="ar-SA"/>
              </w:rPr>
              <w:t xml:space="preserve"> </w:t>
            </w:r>
          </w:p>
          <w:p w:rsidR="006A1081" w:rsidRDefault="005431C4" w:rsidP="005431C4">
            <w:pPr>
              <w:numPr>
                <w:ilvl w:val="1"/>
                <w:numId w:val="47"/>
              </w:numPr>
              <w:rPr>
                <w:noProof/>
                <w:lang w:bidi="ar-SA"/>
              </w:rPr>
            </w:pPr>
            <w:r>
              <w:rPr>
                <w:rFonts w:ascii="Times New Roman" w:eastAsia="Times New Roman" w:hAnsi="Times New Roman" w:cs="Times New Roman"/>
                <w:noProof/>
                <w:color w:val="010101"/>
                <w:sz w:val="24"/>
                <w:lang w:bidi="ar-SA"/>
              </w:rPr>
              <w:t>While the current IMS registration is still valid, additional IMS services shall be supported (e.g., upgrade to video call, RCS chat, presence update, SMS) unless the re-registration/registration attempt was rejected with SIP 503 with "Outage Text".</w:t>
            </w:r>
          </w:p>
          <w:p w:rsidR="006A1081" w:rsidRDefault="005431C4" w:rsidP="005431C4">
            <w:pPr>
              <w:numPr>
                <w:ilvl w:val="1"/>
                <w:numId w:val="47"/>
              </w:numPr>
              <w:rPr>
                <w:noProof/>
                <w:lang w:bidi="ar-SA"/>
              </w:rPr>
            </w:pPr>
            <w:r>
              <w:rPr>
                <w:rFonts w:ascii="Times New Roman" w:eastAsia="Times New Roman" w:hAnsi="Times New Roman" w:cs="Times New Roman"/>
                <w:noProof/>
                <w:color w:val="010101"/>
                <w:sz w:val="24"/>
                <w:lang w:bidi="ar-SA"/>
              </w:rPr>
              <w:t>If a re-registration/registration attempt is rejected with SIP 503 with "Outage Text", the device shall not allow any non-REGISTER SIP requests until either the re-registration succeeds or a new IMS registration is established.</w:t>
            </w:r>
            <w:r>
              <w:rPr>
                <w:noProof/>
                <w:lang w:bidi="ar-SA"/>
              </w:rPr>
              <w:t xml:space="preserve"> </w:t>
            </w:r>
          </w:p>
          <w:p w:rsidR="006A1081" w:rsidRDefault="005431C4" w:rsidP="005431C4">
            <w:pPr>
              <w:numPr>
                <w:ilvl w:val="0"/>
                <w:numId w:val="46"/>
              </w:numPr>
              <w:spacing w:after="280" w:afterAutospacing="1"/>
              <w:rPr>
                <w:noProof/>
                <w:lang w:bidi="ar-SA"/>
              </w:rPr>
            </w:pPr>
            <w:r>
              <w:rPr>
                <w:rFonts w:ascii="Times New Roman" w:eastAsia="Times New Roman" w:hAnsi="Times New Roman" w:cs="Times New Roman"/>
                <w:i/>
                <w:noProof/>
                <w:color w:val="010101"/>
                <w:sz w:val="24"/>
                <w:lang w:bidi="ar-SA"/>
              </w:rPr>
              <w:t>VoLTE call set up in progress</w:t>
            </w:r>
            <w:r>
              <w:rPr>
                <w:rFonts w:ascii="Times New Roman" w:eastAsia="Times New Roman" w:hAnsi="Times New Roman" w:cs="Times New Roman"/>
                <w:noProof/>
                <w:sz w:val="24"/>
                <w:lang w:bidi="ar-SA"/>
              </w:rPr>
              <w:t>:</w:t>
            </w:r>
            <w:r>
              <w:rPr>
                <w:noProof/>
                <w:lang w:bidi="ar-SA"/>
              </w:rPr>
              <w:t xml:space="preserve"> </w:t>
            </w:r>
          </w:p>
          <w:p w:rsidR="006A1081" w:rsidRDefault="005431C4" w:rsidP="005431C4">
            <w:pPr>
              <w:numPr>
                <w:ilvl w:val="1"/>
                <w:numId w:val="48"/>
              </w:numPr>
              <w:spacing w:after="280" w:afterAutospacing="1"/>
              <w:rPr>
                <w:noProof/>
                <w:lang w:bidi="ar-SA"/>
              </w:rPr>
            </w:pPr>
            <w:r>
              <w:rPr>
                <w:rFonts w:ascii="Times New Roman" w:eastAsia="Times New Roman" w:hAnsi="Times New Roman" w:cs="Times New Roman"/>
                <w:noProof/>
                <w:color w:val="010101"/>
                <w:sz w:val="24"/>
                <w:u w:val="single"/>
                <w:lang w:bidi="ar-SA"/>
              </w:rPr>
              <w:t>Registration has not expired:</w:t>
            </w:r>
            <w:r>
              <w:rPr>
                <w:rFonts w:ascii="Times New Roman" w:eastAsia="Times New Roman" w:hAnsi="Times New Roman" w:cs="Times New Roman"/>
                <w:noProof/>
                <w:sz w:val="24"/>
                <w:lang w:bidi="ar-SA"/>
              </w:rPr>
              <w:t xml:space="preserve"> The device shall allow the VoLTE call setup to continue. If the VoLTE call setup succeeds, the device shall allow the VoLTE call to continue until either the call drops or the call ends. After the device exhausts all re-registration retries on the current P-CSCF (per the IMS registration throttling procedures defined in the Verizon Wireless LTE 3GPP Band 13 Network Access Requirements), the device shall suspend IMS registration retry procedures until either the VoLTE call set up fails or the VoLTE call ends or drops.</w:t>
            </w:r>
            <w:r>
              <w:rPr>
                <w:noProof/>
                <w:lang w:bidi="ar-SA"/>
              </w:rPr>
              <w:t xml:space="preserve"> </w:t>
            </w:r>
          </w:p>
          <w:p w:rsidR="006A1081" w:rsidRDefault="005431C4" w:rsidP="005431C4">
            <w:pPr>
              <w:numPr>
                <w:ilvl w:val="2"/>
                <w:numId w:val="48"/>
              </w:numPr>
              <w:spacing w:after="280" w:afterAutospacing="1"/>
              <w:rPr>
                <w:noProof/>
                <w:lang w:bidi="ar-SA"/>
              </w:rPr>
            </w:pPr>
            <w:r>
              <w:rPr>
                <w:rFonts w:ascii="Times New Roman" w:eastAsia="Times New Roman" w:hAnsi="Times New Roman" w:cs="Times New Roman"/>
                <w:noProof/>
                <w:color w:val="010101"/>
                <w:sz w:val="24"/>
                <w:lang w:bidi="ar-SA"/>
              </w:rPr>
              <w:t>Upon either the VoLTE call set up failing or the VoLTE call ending/dropping, the device shall:</w:t>
            </w:r>
            <w:r>
              <w:rPr>
                <w:noProof/>
                <w:lang w:bidi="ar-SA"/>
              </w:rPr>
              <w:t xml:space="preserve"> </w:t>
            </w:r>
          </w:p>
          <w:p w:rsidR="006A1081" w:rsidRDefault="005431C4" w:rsidP="005431C4">
            <w:pPr>
              <w:numPr>
                <w:ilvl w:val="3"/>
                <w:numId w:val="48"/>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3"/>
                <w:numId w:val="48"/>
              </w:numPr>
              <w:rPr>
                <w:noProof/>
                <w:lang w:bidi="ar-SA"/>
              </w:rPr>
            </w:pPr>
            <w:r>
              <w:rPr>
                <w:rFonts w:ascii="Times New Roman" w:eastAsia="Times New Roman" w:hAnsi="Times New Roman" w:cs="Times New Roman"/>
                <w:noProof/>
                <w:color w:val="010101"/>
                <w:sz w:val="24"/>
                <w:lang w:bidi="ar-SA"/>
              </w:rPr>
              <w:t xml:space="preserve">Resume IMS registration retry procedures (for both voice and SMS) as defined in </w:t>
            </w:r>
            <w:r>
              <w:rPr>
                <w:rFonts w:ascii="Times New Roman" w:eastAsia="Times New Roman" w:hAnsi="Times New Roman" w:cs="Times New Roman"/>
                <w:noProof/>
                <w:color w:val="010101"/>
                <w:sz w:val="24"/>
                <w:lang w:bidi="ar-SA"/>
              </w:rPr>
              <w:lastRenderedPageBreak/>
              <w:t>the Verizon Wireless LTE 3GPP Band 13 Network Access Requirements.</w:t>
            </w:r>
          </w:p>
          <w:p w:rsidR="006A1081" w:rsidRDefault="005431C4" w:rsidP="005431C4">
            <w:pPr>
              <w:numPr>
                <w:ilvl w:val="3"/>
                <w:numId w:val="48"/>
              </w:numPr>
              <w:rPr>
                <w:noProof/>
                <w:lang w:bidi="ar-SA"/>
              </w:rPr>
            </w:pPr>
            <w:r>
              <w:rPr>
                <w:rFonts w:ascii="Times New Roman" w:eastAsia="Times New Roman" w:hAnsi="Times New Roman" w:cs="Times New Roman"/>
                <w:noProof/>
                <w:color w:val="010101"/>
                <w:sz w:val="24"/>
                <w:lang w:bidi="ar-SA"/>
              </w:rPr>
              <w:t>Use 1xRTT for voice and SMS until either the re-registration succeeds or a new IMS registration for VoLTE and SMS services is established (VZW IMS registration retry requirements per the VZW LTE 3GPP Band 13 Network Access Requirements apply).</w:t>
            </w:r>
            <w:r>
              <w:rPr>
                <w:noProof/>
                <w:lang w:bidi="ar-SA"/>
              </w:rPr>
              <w:t xml:space="preserve"> </w:t>
            </w:r>
          </w:p>
          <w:p w:rsidR="006A1081" w:rsidRDefault="005431C4" w:rsidP="005431C4">
            <w:pPr>
              <w:numPr>
                <w:ilvl w:val="2"/>
                <w:numId w:val="48"/>
              </w:numPr>
              <w:rPr>
                <w:noProof/>
                <w:lang w:bidi="ar-SA"/>
              </w:rPr>
            </w:pPr>
            <w:r>
              <w:rPr>
                <w:rFonts w:ascii="Times New Roman" w:eastAsia="Times New Roman" w:hAnsi="Times New Roman" w:cs="Times New Roman"/>
                <w:noProof/>
                <w:color w:val="010101"/>
                <w:sz w:val="24"/>
                <w:lang w:bidi="ar-SA"/>
              </w:rPr>
              <w:t>If a re-registration/registration attempt is rejected with SIP 503 with "Outage Text", the device shall not allow any non-REGISTER SIP requests until either the re-registration succeeds or a new IMS registration for VoLTE and SMS services is established.</w:t>
            </w:r>
            <w:r>
              <w:rPr>
                <w:noProof/>
                <w:lang w:bidi="ar-SA"/>
              </w:rPr>
              <w:t xml:space="preserve"> </w:t>
            </w:r>
          </w:p>
          <w:p w:rsidR="006A1081" w:rsidRDefault="005431C4" w:rsidP="005431C4">
            <w:pPr>
              <w:numPr>
                <w:ilvl w:val="1"/>
                <w:numId w:val="48"/>
              </w:numPr>
              <w:spacing w:after="280" w:afterAutospacing="1"/>
              <w:rPr>
                <w:noProof/>
                <w:lang w:bidi="ar-SA"/>
              </w:rPr>
            </w:pPr>
            <w:r>
              <w:rPr>
                <w:rFonts w:ascii="Times New Roman" w:eastAsia="Times New Roman" w:hAnsi="Times New Roman" w:cs="Times New Roman"/>
                <w:noProof/>
                <w:color w:val="010101"/>
                <w:sz w:val="24"/>
                <w:u w:val="single"/>
                <w:lang w:bidi="ar-SA"/>
              </w:rPr>
              <w:t>Registration expires during call set up:</w:t>
            </w:r>
            <w:r>
              <w:rPr>
                <w:rFonts w:ascii="Times New Roman" w:eastAsia="Times New Roman" w:hAnsi="Times New Roman" w:cs="Times New Roman"/>
                <w:noProof/>
                <w:sz w:val="24"/>
                <w:lang w:bidi="ar-SA"/>
              </w:rPr>
              <w:t xml:space="preserve"> This scenario should not occur.  If any race condition happens to make this scenario a reality, the device shall:</w:t>
            </w:r>
            <w:r>
              <w:rPr>
                <w:noProof/>
                <w:lang w:bidi="ar-SA"/>
              </w:rPr>
              <w:t xml:space="preserve"> </w:t>
            </w:r>
          </w:p>
          <w:p w:rsidR="006A1081" w:rsidRDefault="005431C4" w:rsidP="005431C4">
            <w:pPr>
              <w:numPr>
                <w:ilvl w:val="2"/>
                <w:numId w:val="49"/>
              </w:numPr>
              <w:rPr>
                <w:noProof/>
                <w:lang w:bidi="ar-SA"/>
              </w:rPr>
            </w:pPr>
            <w:r>
              <w:rPr>
                <w:rFonts w:ascii="Times New Roman" w:eastAsia="Times New Roman" w:hAnsi="Times New Roman" w:cs="Times New Roman"/>
                <w:noProof/>
                <w:color w:val="010101"/>
                <w:sz w:val="24"/>
                <w:lang w:bidi="ar-SA"/>
              </w:rPr>
              <w:t>Locally terminate all active SIP dialogs and SIP requests, and attempt a new IMS registration.</w:t>
            </w:r>
          </w:p>
          <w:p w:rsidR="006A1081" w:rsidRDefault="005431C4" w:rsidP="005431C4">
            <w:pPr>
              <w:numPr>
                <w:ilvl w:val="2"/>
                <w:numId w:val="49"/>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2"/>
                <w:numId w:val="49"/>
              </w:numPr>
              <w:spacing w:after="280" w:afterAutospacing="1"/>
              <w:rPr>
                <w:noProof/>
                <w:lang w:bidi="ar-SA"/>
              </w:rPr>
            </w:pPr>
            <w:r>
              <w:rPr>
                <w:rFonts w:ascii="Times New Roman" w:eastAsia="Times New Roman" w:hAnsi="Times New Roman" w:cs="Times New Roman"/>
                <w:noProof/>
                <w:color w:val="010101"/>
                <w:sz w:val="24"/>
                <w:lang w:bidi="ar-SA"/>
              </w:rPr>
              <w:t>Use 1xRTT for voice and SMS until either the re-registration succeeds or a new IMS registration for VoLTE and SMS services is established (VZW IMS registration retry requirements per the VZW LTE 3GPP Band 13 Network Access Requirements apply).</w:t>
            </w:r>
          </w:p>
          <w:p w:rsidR="006A1081" w:rsidRDefault="005431C4" w:rsidP="005431C4">
            <w:pPr>
              <w:numPr>
                <w:ilvl w:val="0"/>
                <w:numId w:val="50"/>
              </w:numPr>
              <w:spacing w:after="280" w:afterAutospacing="1"/>
              <w:rPr>
                <w:noProof/>
                <w:lang w:bidi="ar-SA"/>
              </w:rPr>
            </w:pPr>
            <w:r>
              <w:rPr>
                <w:rFonts w:ascii="Times New Roman" w:eastAsia="Times New Roman" w:hAnsi="Times New Roman" w:cs="Times New Roman"/>
                <w:noProof/>
                <w:color w:val="010101"/>
                <w:sz w:val="24"/>
                <w:lang w:bidi="ar-SA"/>
              </w:rPr>
              <w:t>If the IMS registration expires while the device is active on a 1xRTT voice call, then the device shall attempt a new IMS registration for VoLET and SMS services after the 1xRTT voice call ends.  The device shall use 1xRTT for voice and SMS until either the re-registration succeeds or a new IMS registration for VoLTE and SMS services is established (VZW IMS registration retry requirements per the VZW LTE 3GPP Band 13 Network Access Requirements apply).</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23528</w:t>
            </w:r>
            <w:r>
              <w:rPr>
                <w:b/>
                <w:color w:val="17365D" w:themeColor="text2" w:themeShade="BF"/>
              </w:rPr>
              <w:t xml:space="preserve"> </w:t>
            </w:r>
            <w:r w:rsidRPr="008E5558">
              <w:rPr>
                <w:noProof/>
                <w:sz w:val="16"/>
              </w:rPr>
              <w:t>IMS</w:t>
            </w:r>
            <w:r w:rsidRPr="008E5558">
              <w:rPr>
                <w:sz w:val="16"/>
              </w:rPr>
              <w:t xml:space="preserve"> REGISTRATION/RE-REGISTRATION RETRY ALGORITHM</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23531</w:t>
            </w:r>
            <w:r>
              <w:rPr>
                <w:b/>
                <w:color w:val="17365D" w:themeColor="text2" w:themeShade="BF"/>
              </w:rPr>
              <w:t xml:space="preserve"> </w:t>
            </w:r>
            <w:r w:rsidRPr="008E5558">
              <w:rPr>
                <w:noProof/>
                <w:sz w:val="16"/>
              </w:rPr>
              <w:t>IMS</w:t>
            </w:r>
            <w:r w:rsidRPr="008E5558">
              <w:rPr>
                <w:sz w:val="16"/>
              </w:rPr>
              <w:t xml:space="preserve"> REGISTRATION TIMER EXPIRES WHILE THROTTLING</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389" w:name="_Toc391398555"/>
      <w:bookmarkStart w:id="390" w:name="_Toc423082645"/>
      <w:bookmarkStart w:id="391" w:name="_Toc391526877"/>
      <w:bookmarkStart w:id="392" w:name="_Toc402444877"/>
      <w:bookmarkStart w:id="393" w:name="_Toc412643848"/>
      <w:bookmarkStart w:id="394" w:name="_Toc433712079"/>
      <w:r>
        <w:rPr>
          <w:noProof/>
        </w:rPr>
        <w:t>VoLTE is not ready</w:t>
      </w:r>
      <w:bookmarkEnd w:id="389"/>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VZ_REQ_HVOLTE_34096</w:instrText>
      </w:r>
      <w:r>
        <w:rPr>
          <w:noProof/>
        </w:rPr>
        <w:instrText xml:space="preserve"> </w:instrText>
      </w:r>
      <w:r w:rsidR="00037DAB">
        <w:rPr>
          <w:noProof/>
        </w:rPr>
        <w:fldChar w:fldCharType="separate"/>
      </w:r>
      <w:r w:rsidR="00261C8F" w:rsidRPr="00A8430B">
        <w:rPr>
          <w:noProof/>
          <w:sz w:val="18"/>
          <w:shd w:val="clear" w:color="auto" w:fill="E9EFF7"/>
        </w:rPr>
        <w:t>VZ_REQ_HVOLTE_34096</w:t>
      </w:r>
      <w:bookmarkEnd w:id="390"/>
      <w:bookmarkEnd w:id="391"/>
      <w:bookmarkEnd w:id="392"/>
      <w:bookmarkEnd w:id="393"/>
      <w:bookmarkEnd w:id="394"/>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395" w:name="_Toc391398556"/>
      <w:bookmarkStart w:id="396" w:name="_Toc423082646"/>
      <w:bookmarkStart w:id="397" w:name="_Toc391526878"/>
      <w:bookmarkStart w:id="398" w:name="_Toc402444878"/>
      <w:bookmarkStart w:id="399" w:name="_Toc412643849"/>
      <w:bookmarkStart w:id="400" w:name="_Toc433712080"/>
      <w:r>
        <w:rPr>
          <w:noProof/>
        </w:rPr>
        <w:t xml:space="preserve">VoLTE is not ready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VZ_REQ_HVOLTE_34146</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395"/>
      <w:r w:rsidR="00261C8F" w:rsidRPr="005C485F">
        <w:rPr>
          <w:noProof/>
          <w:sz w:val="18"/>
          <w:shd w:val="clear" w:color="auto" w:fill="D6E3BC"/>
        </w:rPr>
        <w:t>6</w:t>
      </w:r>
      <w:bookmarkEnd w:id="396"/>
      <w:bookmarkEnd w:id="397"/>
      <w:bookmarkEnd w:id="398"/>
      <w:bookmarkEnd w:id="399"/>
      <w:bookmarkEnd w:id="40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i/>
                <w:noProof/>
                <w:sz w:val="24"/>
                <w:lang w:bidi="ar-SA"/>
              </w:rPr>
              <w:t>User initiates a voice call:</w:t>
            </w:r>
          </w:p>
          <w:p w:rsidR="006A1081" w:rsidRDefault="005431C4" w:rsidP="005431C4">
            <w:pPr>
              <w:numPr>
                <w:ilvl w:val="0"/>
                <w:numId w:val="51"/>
              </w:numPr>
              <w:spacing w:after="280" w:afterAutospacing="1"/>
              <w:rPr>
                <w:noProof/>
                <w:lang w:bidi="ar-SA"/>
              </w:rPr>
            </w:pPr>
            <w:r>
              <w:rPr>
                <w:rFonts w:ascii="Times New Roman" w:eastAsia="Times New Roman" w:hAnsi="Times New Roman" w:cs="Times New Roman"/>
                <w:noProof/>
                <w:color w:val="010101"/>
                <w:sz w:val="24"/>
                <w:lang w:bidi="ar-SA"/>
              </w:rPr>
              <w:t>If the device does not have an IMS PDN connection (for any reason) and/or not IMS registered already (i.e., the criteria defined in section "Voice Service" for using IMS for voice and SMS is not met), the device shall perform the following actions immediately</w:t>
            </w:r>
            <w:r>
              <w:rPr>
                <w:rFonts w:ascii="Times New Roman" w:eastAsia="Times New Roman" w:hAnsi="Times New Roman" w:cs="Times New Roman"/>
                <w:noProof/>
                <w:sz w:val="24"/>
                <w:vertAlign w:val="superscript"/>
                <w:lang w:bidi="ar-SA"/>
              </w:rPr>
              <w:t>1</w:t>
            </w:r>
            <w:r>
              <w:rPr>
                <w:rFonts w:ascii="Times New Roman" w:eastAsia="Times New Roman" w:hAnsi="Times New Roman" w:cs="Times New Roman"/>
                <w:noProof/>
                <w:sz w:val="24"/>
                <w:lang w:bidi="ar-SA"/>
              </w:rPr>
              <w:t>:</w:t>
            </w:r>
          </w:p>
          <w:p w:rsidR="006A1081" w:rsidRDefault="005431C4" w:rsidP="005431C4">
            <w:pPr>
              <w:numPr>
                <w:ilvl w:val="0"/>
                <w:numId w:val="52"/>
              </w:numPr>
              <w:spacing w:after="280" w:afterAutospacing="1"/>
              <w:rPr>
                <w:noProof/>
                <w:lang w:bidi="ar-SA"/>
              </w:rPr>
            </w:pPr>
            <w:r>
              <w:rPr>
                <w:rFonts w:ascii="Times New Roman" w:eastAsia="Times New Roman" w:hAnsi="Times New Roman" w:cs="Times New Roman"/>
                <w:noProof/>
                <w:color w:val="010101"/>
                <w:sz w:val="24"/>
                <w:lang w:bidi="ar-SA"/>
              </w:rPr>
              <w:t xml:space="preserve">The device shall originate the voice call on the 1xRTT network. No SIP INVITE shall be sent by the IMS client.The call manager on the device needs to decide if the VoLTE activation criteria have been met before it tells the IMS client to initiate the call over VoLTE. In this case the activation criteria have not </w:t>
            </w:r>
            <w:r>
              <w:rPr>
                <w:rFonts w:ascii="Times New Roman" w:eastAsia="Times New Roman" w:hAnsi="Times New Roman" w:cs="Times New Roman"/>
                <w:noProof/>
                <w:color w:val="010101"/>
                <w:sz w:val="24"/>
                <w:lang w:bidi="ar-SA"/>
              </w:rPr>
              <w:lastRenderedPageBreak/>
              <w:t>been met.</w:t>
            </w:r>
          </w:p>
          <w:p w:rsidR="006A1081" w:rsidRDefault="005431C4">
            <w:pPr>
              <w:spacing w:before="134" w:after="269"/>
              <w:rPr>
                <w:noProof/>
                <w:lang w:bidi="ar-SA"/>
              </w:rPr>
            </w:pPr>
            <w:r>
              <w:rPr>
                <w:rFonts w:eastAsia="Arial"/>
                <w:noProof/>
                <w:sz w:val="16"/>
                <w:lang w:bidi="ar-SA"/>
              </w:rPr>
              <w:t>-------------------------</w:t>
            </w:r>
            <w:r>
              <w:rPr>
                <w:rFonts w:eastAsia="Arial"/>
                <w:noProof/>
                <w:sz w:val="16"/>
                <w:lang w:bidi="ar-SA"/>
              </w:rPr>
              <w:br/>
            </w:r>
            <w:r>
              <w:rPr>
                <w:rFonts w:ascii="Times New Roman" w:eastAsia="Times New Roman" w:hAnsi="Times New Roman" w:cs="Times New Roman"/>
                <w:noProof/>
                <w:sz w:val="20"/>
                <w:vertAlign w:val="superscript"/>
                <w:lang w:bidi="ar-SA"/>
              </w:rPr>
              <w:t>1</w:t>
            </w:r>
            <w:r>
              <w:rPr>
                <w:rFonts w:ascii="Times New Roman" w:eastAsia="Times New Roman" w:hAnsi="Times New Roman" w:cs="Times New Roman"/>
                <w:noProof/>
                <w:sz w:val="20"/>
                <w:lang w:bidi="ar-SA"/>
              </w:rPr>
              <w:t xml:space="preserve"> Note, this scenario refers to initial power up case where IMS PDN is still being established.  If MO call is initiated and IMS PDN is torn down later, Timer_VzW should expire and trigger silent redial.</w:t>
            </w:r>
            <w:r>
              <w:rPr>
                <w:rFonts w:eastAsia="Arial"/>
                <w:noProof/>
                <w:sz w:val="20"/>
                <w:lang w:bidi="ar-SA"/>
              </w:rPr>
              <w:t xml:space="preserve">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HVOLTE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34090</w:t>
            </w:r>
            <w:r>
              <w:rPr>
                <w:b/>
                <w:color w:val="17365D" w:themeColor="text2" w:themeShade="BF"/>
              </w:rPr>
              <w:t xml:space="preserve"> </w:t>
            </w:r>
            <w:r w:rsidRPr="008E5558">
              <w:rPr>
                <w:noProof/>
                <w:sz w:val="16"/>
              </w:rPr>
              <w:t>Voice</w:t>
            </w:r>
            <w:r w:rsidRPr="008E5558">
              <w:rPr>
                <w:sz w:val="16"/>
              </w:rPr>
              <w:t xml:space="preserve"> Service</w:t>
            </w:r>
            <w:r>
              <w:rPr>
                <w:sz w:val="16"/>
              </w:rPr>
              <w:t xml:space="preserve"> (</w:t>
            </w:r>
            <w:r w:rsidRPr="008E5558">
              <w:rPr>
                <w:noProof/>
                <w:sz w:val="16"/>
              </w:rPr>
              <w:t>Section</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401" w:name="_Toc391398557"/>
      <w:bookmarkStart w:id="402" w:name="_Toc423082647"/>
      <w:bookmarkStart w:id="403" w:name="_Toc391526879"/>
      <w:bookmarkStart w:id="404" w:name="_Toc402444879"/>
      <w:bookmarkStart w:id="405" w:name="_Toc412643850"/>
      <w:bookmarkStart w:id="406" w:name="_Toc433712081"/>
      <w:r>
        <w:rPr>
          <w:noProof/>
        </w:rPr>
        <w:t>UE Moved out of LTE Coverage</w:t>
      </w:r>
      <w:bookmarkEnd w:id="401"/>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VZ_REQ_HVOLTE_34097</w:instrText>
      </w:r>
      <w:r>
        <w:rPr>
          <w:noProof/>
        </w:rPr>
        <w:instrText xml:space="preserve"> </w:instrText>
      </w:r>
      <w:r w:rsidR="00037DAB">
        <w:rPr>
          <w:noProof/>
        </w:rPr>
        <w:fldChar w:fldCharType="separate"/>
      </w:r>
      <w:r w:rsidR="00261C8F" w:rsidRPr="00A8430B">
        <w:rPr>
          <w:noProof/>
          <w:sz w:val="18"/>
          <w:shd w:val="clear" w:color="auto" w:fill="E9EFF7"/>
        </w:rPr>
        <w:t>VZ_REQ_HVOLTE_34097</w:t>
      </w:r>
      <w:bookmarkEnd w:id="402"/>
      <w:bookmarkEnd w:id="403"/>
      <w:bookmarkEnd w:id="404"/>
      <w:bookmarkEnd w:id="405"/>
      <w:bookmarkEnd w:id="406"/>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07" w:name="_Toc391398558"/>
      <w:bookmarkStart w:id="408" w:name="_Toc423082648"/>
      <w:bookmarkStart w:id="409" w:name="_Toc391526880"/>
      <w:bookmarkStart w:id="410" w:name="_Toc402444880"/>
      <w:bookmarkStart w:id="411" w:name="_Toc412643851"/>
      <w:bookmarkStart w:id="412" w:name="_Toc433712082"/>
      <w:r>
        <w:rPr>
          <w:noProof/>
        </w:rPr>
        <w:t xml:space="preserve">UE Moved out of LTE Coverage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VZ_REQ_HVOLTE_34147</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407"/>
      <w:r w:rsidR="00261C8F" w:rsidRPr="005C485F">
        <w:rPr>
          <w:noProof/>
          <w:sz w:val="18"/>
          <w:shd w:val="clear" w:color="auto" w:fill="D6E3BC"/>
        </w:rPr>
        <w:t>7</w:t>
      </w:r>
      <w:bookmarkEnd w:id="408"/>
      <w:bookmarkEnd w:id="409"/>
      <w:bookmarkEnd w:id="410"/>
      <w:bookmarkEnd w:id="411"/>
      <w:bookmarkEnd w:id="412"/>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Upon losing LTE coverage (e.g., radio link failure in RRC connected state or failure to find a suitable LTE system in RRC Idle state)</w:t>
            </w:r>
            <w:r>
              <w:rPr>
                <w:rFonts w:ascii="Times New Roman" w:eastAsia="Times New Roman" w:hAnsi="Times New Roman" w:cs="Times New Roman"/>
                <w:noProof/>
                <w:sz w:val="24"/>
                <w:vertAlign w:val="superscript"/>
                <w:lang w:bidi="ar-SA"/>
              </w:rPr>
              <w:t>1</w:t>
            </w:r>
            <w:r>
              <w:rPr>
                <w:rFonts w:ascii="Times New Roman" w:eastAsia="Times New Roman" w:hAnsi="Times New Roman" w:cs="Times New Roman"/>
                <w:noProof/>
                <w:sz w:val="24"/>
                <w:lang w:bidi="ar-SA"/>
              </w:rPr>
              <w:t xml:space="preserve">, </w:t>
            </w:r>
          </w:p>
          <w:p w:rsidR="006A1081" w:rsidRDefault="005431C4" w:rsidP="005431C4">
            <w:pPr>
              <w:numPr>
                <w:ilvl w:val="0"/>
                <w:numId w:val="53"/>
              </w:numPr>
              <w:spacing w:after="280" w:afterAutospacing="1"/>
              <w:rPr>
                <w:noProof/>
                <w:lang w:bidi="ar-SA"/>
              </w:rPr>
            </w:pPr>
            <w:r>
              <w:rPr>
                <w:rFonts w:ascii="Times New Roman" w:eastAsia="Times New Roman" w:hAnsi="Times New Roman" w:cs="Times New Roman"/>
                <w:i/>
                <w:noProof/>
                <w:color w:val="010101"/>
                <w:sz w:val="24"/>
                <w:lang w:bidi="ar-SA"/>
              </w:rPr>
              <w:t>VoLTE Call Setup in Progress:</w:t>
            </w:r>
            <w:r>
              <w:rPr>
                <w:noProof/>
                <w:lang w:bidi="ar-SA"/>
              </w:rPr>
              <w:t xml:space="preserve"> </w:t>
            </w:r>
          </w:p>
          <w:p w:rsidR="006A1081" w:rsidRDefault="005431C4" w:rsidP="005431C4">
            <w:pPr>
              <w:numPr>
                <w:ilvl w:val="1"/>
                <w:numId w:val="53"/>
              </w:numPr>
              <w:spacing w:after="280" w:afterAutospacing="1"/>
              <w:rPr>
                <w:noProof/>
                <w:lang w:bidi="ar-SA"/>
              </w:rPr>
            </w:pPr>
            <w:r>
              <w:rPr>
                <w:rFonts w:ascii="Times New Roman" w:eastAsia="Times New Roman" w:hAnsi="Times New Roman" w:cs="Times New Roman"/>
                <w:noProof/>
                <w:color w:val="010101"/>
                <w:sz w:val="24"/>
                <w:lang w:bidi="ar-SA"/>
              </w:rPr>
              <w:t>If Timer_VZW expires and the device has not received a SIP 100 Trying from the network, SILENT_REDIAL_ENABLE is set to "1" (i.e. enable):  The device shall locally terminate all active SIP dialogs and SIP requests, enter IMS non-registered state, and initiate silent redial on 1xRTT.</w:t>
            </w:r>
            <w:r>
              <w:rPr>
                <w:noProof/>
                <w:lang w:bidi="ar-SA"/>
              </w:rPr>
              <w:t xml:space="preserve"> </w:t>
            </w:r>
          </w:p>
          <w:p w:rsidR="006A1081" w:rsidRDefault="005431C4" w:rsidP="005431C4">
            <w:pPr>
              <w:numPr>
                <w:ilvl w:val="2"/>
                <w:numId w:val="53"/>
              </w:numPr>
              <w:rPr>
                <w:noProof/>
                <w:lang w:bidi="ar-SA"/>
              </w:rPr>
            </w:pPr>
            <w:r>
              <w:rPr>
                <w:rFonts w:ascii="Times New Roman" w:eastAsia="Times New Roman" w:hAnsi="Times New Roman" w:cs="Times New Roman"/>
                <w:noProof/>
                <w:color w:val="010101"/>
                <w:sz w:val="24"/>
                <w:lang w:bidi="ar-SA"/>
              </w:rPr>
              <w:t>The 1xRTT call set up shall start within TBD seconds of the expiration of Timer_VZW.</w:t>
            </w:r>
          </w:p>
          <w:p w:rsidR="006A1081" w:rsidRDefault="005431C4" w:rsidP="005431C4">
            <w:pPr>
              <w:numPr>
                <w:ilvl w:val="2"/>
                <w:numId w:val="53"/>
              </w:numPr>
              <w:rPr>
                <w:noProof/>
                <w:lang w:bidi="ar-SA"/>
              </w:rPr>
            </w:pPr>
            <w:r>
              <w:rPr>
                <w:rFonts w:ascii="Times New Roman" w:eastAsia="Times New Roman" w:hAnsi="Times New Roman" w:cs="Times New Roman"/>
                <w:noProof/>
                <w:color w:val="010101"/>
                <w:sz w:val="24"/>
                <w:lang w:bidi="ar-SA"/>
              </w:rPr>
              <w:t>Any MO SMS over IMS over LTE procedures in progress when Timer_VZW expires shall be terminated.</w:t>
            </w:r>
            <w:r>
              <w:rPr>
                <w:noProof/>
                <w:lang w:bidi="ar-SA"/>
              </w:rPr>
              <w:t xml:space="preserve"> </w:t>
            </w:r>
          </w:p>
          <w:p w:rsidR="006A1081" w:rsidRDefault="005431C4" w:rsidP="005431C4">
            <w:pPr>
              <w:numPr>
                <w:ilvl w:val="1"/>
                <w:numId w:val="53"/>
              </w:numPr>
              <w:rPr>
                <w:noProof/>
                <w:lang w:bidi="ar-SA"/>
              </w:rPr>
            </w:pPr>
            <w:r>
              <w:rPr>
                <w:rFonts w:ascii="Times New Roman" w:eastAsia="Times New Roman" w:hAnsi="Times New Roman" w:cs="Times New Roman"/>
                <w:noProof/>
                <w:color w:val="010101"/>
                <w:sz w:val="24"/>
                <w:lang w:bidi="ar-SA"/>
              </w:rPr>
              <w:t>If Timer_VZW expires and the device has not received a SIP 100 Trying from the network, SILENT_REDIAL_ENABLE is set to "0" (i.e. disable):  The device shall treat this as a normal call failure (i.e. an ineffective attempt).</w:t>
            </w:r>
          </w:p>
          <w:p w:rsidR="006A1081" w:rsidRDefault="005431C4" w:rsidP="005431C4">
            <w:pPr>
              <w:numPr>
                <w:ilvl w:val="1"/>
                <w:numId w:val="53"/>
              </w:numPr>
              <w:rPr>
                <w:noProof/>
                <w:lang w:bidi="ar-SA"/>
              </w:rPr>
            </w:pPr>
            <w:r>
              <w:rPr>
                <w:rFonts w:ascii="Times New Roman" w:eastAsia="Times New Roman" w:hAnsi="Times New Roman" w:cs="Times New Roman"/>
                <w:noProof/>
                <w:color w:val="010101"/>
                <w:sz w:val="24"/>
                <w:lang w:bidi="ar-SA"/>
              </w:rPr>
              <w:t>If the SIP 100 Trying is received before Timer_VZW expires, i.e. the LTE connection is re-established before Timer_VZW expires, the device shall proceed with the VoLTE call set up as usual. </w:t>
            </w:r>
          </w:p>
          <w:p w:rsidR="006A1081" w:rsidRDefault="005431C4" w:rsidP="005431C4">
            <w:pPr>
              <w:numPr>
                <w:ilvl w:val="1"/>
                <w:numId w:val="53"/>
              </w:numPr>
              <w:spacing w:after="280" w:afterAutospacing="1"/>
              <w:rPr>
                <w:noProof/>
                <w:lang w:bidi="ar-SA"/>
              </w:rPr>
            </w:pPr>
            <w:r>
              <w:rPr>
                <w:rFonts w:ascii="Times New Roman" w:eastAsia="Times New Roman" w:hAnsi="Times New Roman" w:cs="Times New Roman"/>
                <w:noProof/>
                <w:color w:val="010101"/>
                <w:sz w:val="24"/>
                <w:lang w:bidi="ar-SA"/>
              </w:rPr>
              <w:t>If the SIP 100 Trying is received before Timer_VZW expires and LTE coverage is lost resulting in VoLTE call set up failure, the device shall treat this as a normal call failure (i.e. ineffective attempt).</w:t>
            </w:r>
          </w:p>
          <w:p w:rsidR="006A1081" w:rsidRDefault="005431C4">
            <w:pPr>
              <w:rPr>
                <w:noProof/>
                <w:lang w:bidi="ar-SA"/>
              </w:rPr>
            </w:pPr>
            <w:r>
              <w:rPr>
                <w:rFonts w:eastAsia="Arial"/>
                <w:noProof/>
                <w:sz w:val="16"/>
                <w:lang w:bidi="ar-SA"/>
              </w:rPr>
              <w:t> </w:t>
            </w:r>
          </w:p>
          <w:p w:rsidR="006A1081" w:rsidRDefault="005431C4" w:rsidP="005431C4">
            <w:pPr>
              <w:numPr>
                <w:ilvl w:val="0"/>
                <w:numId w:val="54"/>
              </w:numPr>
              <w:spacing w:after="280" w:afterAutospacing="1"/>
              <w:rPr>
                <w:noProof/>
                <w:lang w:bidi="ar-SA"/>
              </w:rPr>
            </w:pPr>
            <w:r>
              <w:rPr>
                <w:rFonts w:ascii="Times New Roman" w:eastAsia="Times New Roman" w:hAnsi="Times New Roman" w:cs="Times New Roman"/>
                <w:noProof/>
                <w:color w:val="010101"/>
                <w:sz w:val="24"/>
                <w:lang w:bidi="ar-SA"/>
              </w:rPr>
              <w:t>After leaving LTE coverage in the case where there is no silent redial, the device shall attempt to attach to the next most preferred, available system indicated by system selection:</w:t>
            </w:r>
          </w:p>
          <w:p w:rsidR="006A1081" w:rsidRDefault="005431C4" w:rsidP="005431C4">
            <w:pPr>
              <w:numPr>
                <w:ilvl w:val="0"/>
                <w:numId w:val="55"/>
              </w:numPr>
              <w:spacing w:after="280" w:afterAutospacing="1"/>
              <w:rPr>
                <w:noProof/>
                <w:lang w:bidi="ar-SA"/>
              </w:rPr>
            </w:pPr>
            <w:r>
              <w:rPr>
                <w:rFonts w:ascii="Times New Roman" w:eastAsia="Times New Roman" w:hAnsi="Times New Roman" w:cs="Times New Roman"/>
                <w:noProof/>
                <w:color w:val="010101"/>
                <w:sz w:val="24"/>
                <w:lang w:bidi="ar-SA"/>
              </w:rPr>
              <w:t>If the device attaches to an eHRPD network for data service, the UE shall:</w:t>
            </w:r>
          </w:p>
          <w:p w:rsidR="006A1081" w:rsidRDefault="005431C4" w:rsidP="005431C4">
            <w:pPr>
              <w:numPr>
                <w:ilvl w:val="1"/>
                <w:numId w:val="56"/>
              </w:numPr>
              <w:rPr>
                <w:noProof/>
                <w:lang w:bidi="ar-SA"/>
              </w:rPr>
            </w:pPr>
            <w:r>
              <w:rPr>
                <w:rFonts w:ascii="Times New Roman" w:eastAsia="Times New Roman" w:hAnsi="Times New Roman" w:cs="Times New Roman"/>
                <w:i/>
                <w:noProof/>
                <w:color w:val="010101"/>
                <w:sz w:val="24"/>
                <w:lang w:bidi="ar-SA"/>
              </w:rPr>
              <w:t>VoLTE Call Setup was in Progress:</w:t>
            </w:r>
            <w:r>
              <w:rPr>
                <w:rFonts w:ascii="Times New Roman" w:eastAsia="Times New Roman" w:hAnsi="Times New Roman" w:cs="Times New Roman"/>
                <w:noProof/>
                <w:sz w:val="24"/>
                <w:lang w:bidi="ar-SA"/>
              </w:rPr>
              <w:t xml:space="preserve"> Send a SIP CANCEL message to terminate the SIP INVITE process if a SIP 100 Trying message has been received (refer to the Verizon Wireless IMS Requirements for additional details), and send indication to user that the call attempt has failed</w:t>
            </w:r>
          </w:p>
          <w:p w:rsidR="006A1081" w:rsidRDefault="005431C4" w:rsidP="005431C4">
            <w:pPr>
              <w:numPr>
                <w:ilvl w:val="1"/>
                <w:numId w:val="56"/>
              </w:numPr>
              <w:spacing w:after="280" w:afterAutospacing="1"/>
              <w:rPr>
                <w:noProof/>
                <w:lang w:bidi="ar-SA"/>
              </w:rPr>
            </w:pPr>
            <w:r>
              <w:rPr>
                <w:rFonts w:ascii="Times New Roman" w:eastAsia="Times New Roman" w:hAnsi="Times New Roman" w:cs="Times New Roman"/>
                <w:noProof/>
                <w:color w:val="010101"/>
                <w:sz w:val="24"/>
                <w:lang w:bidi="ar-SA"/>
              </w:rPr>
              <w:lastRenderedPageBreak/>
              <w:t>IMS re-register for SMS only (refer to the Verizon Wireless IMS Requirements for additional details).</w:t>
            </w:r>
          </w:p>
          <w:p w:rsidR="006A1081" w:rsidRDefault="005431C4">
            <w:pPr>
              <w:rPr>
                <w:noProof/>
                <w:lang w:bidi="ar-SA"/>
              </w:rPr>
            </w:pPr>
            <w:r>
              <w:rPr>
                <w:rFonts w:eastAsia="Arial"/>
                <w:noProof/>
                <w:sz w:val="16"/>
                <w:lang w:bidi="ar-SA"/>
              </w:rPr>
              <w:t> </w:t>
            </w:r>
          </w:p>
          <w:p w:rsidR="006A1081" w:rsidRDefault="005431C4" w:rsidP="005431C4">
            <w:pPr>
              <w:numPr>
                <w:ilvl w:val="0"/>
                <w:numId w:val="57"/>
              </w:numPr>
              <w:spacing w:after="280" w:afterAutospacing="1"/>
              <w:rPr>
                <w:noProof/>
                <w:lang w:bidi="ar-SA"/>
              </w:rPr>
            </w:pPr>
            <w:r>
              <w:rPr>
                <w:rFonts w:ascii="Times New Roman" w:eastAsia="Times New Roman" w:hAnsi="Times New Roman" w:cs="Times New Roman"/>
                <w:noProof/>
                <w:color w:val="010101"/>
                <w:sz w:val="24"/>
                <w:lang w:bidi="ar-SA"/>
              </w:rPr>
              <w:t>If the UE attaches to eHRPD (1xRTT available or not), the UE shall always perform IMS re-register for SMS only (refer to the Verizon Wireless IMS Requirements for additional details).</w:t>
            </w:r>
          </w:p>
          <w:p w:rsidR="006A1081" w:rsidRDefault="005431C4">
            <w:pPr>
              <w:rPr>
                <w:noProof/>
                <w:lang w:bidi="ar-SA"/>
              </w:rPr>
            </w:pPr>
            <w:r>
              <w:rPr>
                <w:rFonts w:eastAsia="Arial"/>
                <w:noProof/>
                <w:sz w:val="16"/>
                <w:lang w:bidi="ar-SA"/>
              </w:rPr>
              <w:t> </w:t>
            </w:r>
          </w:p>
          <w:p w:rsidR="006A1081" w:rsidRDefault="005431C4" w:rsidP="005431C4">
            <w:pPr>
              <w:numPr>
                <w:ilvl w:val="0"/>
                <w:numId w:val="58"/>
              </w:numPr>
              <w:spacing w:after="280" w:afterAutospacing="1"/>
              <w:rPr>
                <w:noProof/>
                <w:lang w:bidi="ar-SA"/>
              </w:rPr>
            </w:pPr>
            <w:r>
              <w:rPr>
                <w:rFonts w:ascii="Times New Roman" w:eastAsia="Times New Roman" w:hAnsi="Times New Roman" w:cs="Times New Roman"/>
                <w:noProof/>
                <w:color w:val="010101"/>
                <w:sz w:val="24"/>
                <w:lang w:bidi="ar-SA"/>
              </w:rPr>
              <w:t>If the UE attaches to an HRPD or 1xRTT network for data service and was previously IMS registered for VoLTE on LTE, the UE shall send the Domain Change Notification SMS over the 1xRTT network to "de-register IMS" per the Verizon Wireless IMS Requirements.</w:t>
            </w:r>
          </w:p>
          <w:p w:rsidR="006A1081" w:rsidRDefault="005431C4">
            <w:pPr>
              <w:rPr>
                <w:noProof/>
                <w:lang w:bidi="ar-SA"/>
              </w:rPr>
            </w:pPr>
            <w:r>
              <w:rPr>
                <w:rFonts w:eastAsia="Arial"/>
                <w:noProof/>
                <w:sz w:val="16"/>
                <w:lang w:bidi="ar-SA"/>
              </w:rPr>
              <w:t> </w:t>
            </w:r>
          </w:p>
          <w:p w:rsidR="006A1081" w:rsidRDefault="005431C4" w:rsidP="005431C4">
            <w:pPr>
              <w:numPr>
                <w:ilvl w:val="0"/>
                <w:numId w:val="59"/>
              </w:numPr>
              <w:spacing w:after="280" w:afterAutospacing="1"/>
              <w:rPr>
                <w:noProof/>
                <w:lang w:bidi="ar-SA"/>
              </w:rPr>
            </w:pPr>
            <w:r>
              <w:rPr>
                <w:rFonts w:ascii="Times New Roman" w:eastAsia="Times New Roman" w:hAnsi="Times New Roman" w:cs="Times New Roman"/>
                <w:noProof/>
                <w:color w:val="010101"/>
                <w:sz w:val="24"/>
                <w:lang w:bidi="ar-SA"/>
              </w:rPr>
              <w:t>Regardless which network is used for data service (eHRPD, HRPD or 1xRTT), if 1xRTT system is available and UE successfully registered on the 1xRTT system, the UE shall use 1xRTT for voice.</w:t>
            </w:r>
          </w:p>
          <w:p w:rsidR="006A1081" w:rsidRDefault="005431C4">
            <w:pPr>
              <w:rPr>
                <w:noProof/>
                <w:lang w:bidi="ar-SA"/>
              </w:rPr>
            </w:pPr>
            <w:r>
              <w:rPr>
                <w:rFonts w:eastAsia="Arial"/>
                <w:noProof/>
                <w:sz w:val="16"/>
                <w:lang w:bidi="ar-SA"/>
              </w:rPr>
              <w:t> </w:t>
            </w:r>
          </w:p>
          <w:p w:rsidR="006A1081" w:rsidRDefault="005431C4" w:rsidP="005431C4">
            <w:pPr>
              <w:numPr>
                <w:ilvl w:val="0"/>
                <w:numId w:val="60"/>
              </w:numPr>
              <w:spacing w:after="280" w:afterAutospacing="1"/>
              <w:rPr>
                <w:noProof/>
                <w:lang w:bidi="ar-SA"/>
              </w:rPr>
            </w:pPr>
            <w:r>
              <w:rPr>
                <w:rFonts w:ascii="Times New Roman" w:eastAsia="Times New Roman" w:hAnsi="Times New Roman" w:cs="Times New Roman"/>
                <w:noProof/>
                <w:color w:val="010101"/>
                <w:sz w:val="24"/>
                <w:lang w:bidi="ar-SA"/>
              </w:rPr>
              <w:t>While active on the 1xRTT call, the device shall use 1xRTT to add any additional calls. While active on the 1xRTT call, all 1xRTT calling features (e.g., call-waiting, 3-way calling, etc.) shall be available.</w:t>
            </w:r>
          </w:p>
          <w:p w:rsidR="006A1081" w:rsidRDefault="005431C4">
            <w:pPr>
              <w:rPr>
                <w:noProof/>
                <w:lang w:bidi="ar-SA"/>
              </w:rPr>
            </w:pPr>
            <w:r>
              <w:rPr>
                <w:rFonts w:eastAsia="Arial"/>
                <w:noProof/>
                <w:sz w:val="16"/>
                <w:lang w:bidi="ar-SA"/>
              </w:rPr>
              <w:t> </w:t>
            </w:r>
          </w:p>
          <w:p w:rsidR="006A1081" w:rsidRDefault="005431C4" w:rsidP="005431C4">
            <w:pPr>
              <w:numPr>
                <w:ilvl w:val="0"/>
                <w:numId w:val="61"/>
              </w:numPr>
              <w:spacing w:after="280" w:afterAutospacing="1"/>
              <w:rPr>
                <w:noProof/>
                <w:lang w:bidi="ar-SA"/>
              </w:rPr>
            </w:pPr>
            <w:r>
              <w:rPr>
                <w:rFonts w:ascii="Times New Roman" w:eastAsia="Times New Roman" w:hAnsi="Times New Roman" w:cs="Times New Roman"/>
                <w:noProof/>
                <w:color w:val="010101"/>
                <w:sz w:val="24"/>
                <w:lang w:bidi="ar-SA"/>
              </w:rPr>
              <w:t>If the UE finds no CDMA system, it shall enter the system loss state and restart system selection process as defined in Verizon Wireless Multi-Mode Operation requirement document</w:t>
            </w:r>
          </w:p>
          <w:p w:rsidR="006A1081" w:rsidRDefault="005431C4">
            <w:pPr>
              <w:rPr>
                <w:noProof/>
                <w:lang w:bidi="ar-SA"/>
              </w:rPr>
            </w:pPr>
            <w:r>
              <w:rPr>
                <w:rFonts w:eastAsia="Arial"/>
                <w:noProof/>
                <w:sz w:val="16"/>
                <w:lang w:bidi="ar-SA"/>
              </w:rPr>
              <w:t> </w:t>
            </w:r>
          </w:p>
          <w:p w:rsidR="006A1081" w:rsidRDefault="005431C4" w:rsidP="005431C4">
            <w:pPr>
              <w:numPr>
                <w:ilvl w:val="0"/>
                <w:numId w:val="62"/>
              </w:numPr>
              <w:spacing w:after="280" w:afterAutospacing="1"/>
              <w:rPr>
                <w:noProof/>
                <w:lang w:bidi="ar-SA"/>
              </w:rPr>
            </w:pPr>
            <w:r>
              <w:rPr>
                <w:rFonts w:ascii="Times New Roman" w:eastAsia="Times New Roman" w:hAnsi="Times New Roman" w:cs="Times New Roman"/>
                <w:noProof/>
                <w:color w:val="010101"/>
                <w:sz w:val="24"/>
                <w:lang w:bidi="ar-SA"/>
              </w:rPr>
              <w:t>In all the scenarios above where CDMA system is available,</w:t>
            </w:r>
            <w:r>
              <w:rPr>
                <w:noProof/>
                <w:lang w:bidi="ar-SA"/>
              </w:rPr>
              <w:t xml:space="preserve"> </w:t>
            </w:r>
          </w:p>
          <w:p w:rsidR="006A1081" w:rsidRDefault="005431C4" w:rsidP="005431C4">
            <w:pPr>
              <w:numPr>
                <w:ilvl w:val="1"/>
                <w:numId w:val="62"/>
              </w:numPr>
              <w:spacing w:after="280" w:afterAutospacing="1"/>
              <w:rPr>
                <w:noProof/>
                <w:lang w:bidi="ar-SA"/>
              </w:rPr>
            </w:pPr>
            <w:r>
              <w:rPr>
                <w:rFonts w:ascii="Times New Roman" w:eastAsia="Times New Roman" w:hAnsi="Times New Roman" w:cs="Times New Roman"/>
                <w:noProof/>
                <w:color w:val="010101"/>
                <w:sz w:val="24"/>
                <w:lang w:bidi="ar-SA"/>
              </w:rPr>
              <w:t>SMS shall be supported as follows:</w:t>
            </w:r>
            <w:r>
              <w:rPr>
                <w:noProof/>
                <w:lang w:bidi="ar-SA"/>
              </w:rPr>
              <w:t xml:space="preserve"> </w:t>
            </w:r>
          </w:p>
          <w:p w:rsidR="006A1081" w:rsidRDefault="005431C4" w:rsidP="005431C4">
            <w:pPr>
              <w:numPr>
                <w:ilvl w:val="2"/>
                <w:numId w:val="62"/>
              </w:numPr>
              <w:rPr>
                <w:noProof/>
                <w:lang w:bidi="ar-SA"/>
              </w:rPr>
            </w:pPr>
            <w:r>
              <w:rPr>
                <w:rFonts w:ascii="Times New Roman" w:eastAsia="Times New Roman" w:hAnsi="Times New Roman" w:cs="Times New Roman"/>
                <w:noProof/>
                <w:color w:val="010101"/>
                <w:sz w:val="24"/>
                <w:lang w:bidi="ar-SA"/>
              </w:rPr>
              <w:t>The UE shall use IMS for SMS if the UE is attached to an eHRPD network and there is no active 1xRTT voice call.</w:t>
            </w:r>
          </w:p>
          <w:p w:rsidR="006A1081" w:rsidRDefault="005431C4" w:rsidP="005431C4">
            <w:pPr>
              <w:numPr>
                <w:ilvl w:val="2"/>
                <w:numId w:val="62"/>
              </w:numPr>
              <w:rPr>
                <w:noProof/>
                <w:lang w:bidi="ar-SA"/>
              </w:rPr>
            </w:pPr>
            <w:r>
              <w:rPr>
                <w:rFonts w:ascii="Times New Roman" w:eastAsia="Times New Roman" w:hAnsi="Times New Roman" w:cs="Times New Roman"/>
                <w:noProof/>
                <w:color w:val="010101"/>
                <w:sz w:val="24"/>
                <w:lang w:bidi="ar-SA"/>
              </w:rPr>
              <w:t>The UE shall use 1xRTT for SMS if the UE is attached to an eHRPD network and there is an active 1xRTT voice call.</w:t>
            </w:r>
          </w:p>
          <w:p w:rsidR="006A1081" w:rsidRDefault="005431C4" w:rsidP="005431C4">
            <w:pPr>
              <w:numPr>
                <w:ilvl w:val="2"/>
                <w:numId w:val="62"/>
              </w:numPr>
              <w:spacing w:after="280" w:afterAutospacing="1"/>
              <w:rPr>
                <w:noProof/>
                <w:lang w:bidi="ar-SA"/>
              </w:rPr>
            </w:pPr>
            <w:r>
              <w:rPr>
                <w:rFonts w:ascii="Times New Roman" w:eastAsia="Times New Roman" w:hAnsi="Times New Roman" w:cs="Times New Roman"/>
                <w:noProof/>
                <w:color w:val="010101"/>
                <w:sz w:val="24"/>
                <w:lang w:bidi="ar-SA"/>
              </w:rPr>
              <w:t>The UE shall use 1xRTT for SMS if the UE is attached to an HRPD or 1xRTT network.</w:t>
            </w:r>
          </w:p>
          <w:p w:rsidR="006A1081" w:rsidRDefault="005431C4">
            <w:pPr>
              <w:spacing w:before="134" w:after="269"/>
              <w:rPr>
                <w:noProof/>
                <w:lang w:bidi="ar-SA"/>
              </w:rPr>
            </w:pPr>
            <w:r>
              <w:rPr>
                <w:rFonts w:eastAsia="Arial"/>
                <w:noProof/>
                <w:sz w:val="16"/>
                <w:lang w:bidi="ar-SA"/>
              </w:rPr>
              <w:t>-------------------------</w:t>
            </w:r>
            <w:r>
              <w:rPr>
                <w:rFonts w:eastAsia="Arial"/>
                <w:noProof/>
                <w:sz w:val="16"/>
                <w:lang w:bidi="ar-SA"/>
              </w:rPr>
              <w:br/>
            </w:r>
            <w:r>
              <w:rPr>
                <w:rFonts w:ascii="Times New Roman" w:eastAsia="Times New Roman" w:hAnsi="Times New Roman" w:cs="Times New Roman"/>
                <w:noProof/>
                <w:sz w:val="20"/>
                <w:vertAlign w:val="superscript"/>
                <w:lang w:bidi="ar-SA"/>
              </w:rPr>
              <w:t>1</w:t>
            </w:r>
            <w:r>
              <w:rPr>
                <w:rFonts w:ascii="Times New Roman" w:eastAsia="Times New Roman" w:hAnsi="Times New Roman" w:cs="Times New Roman"/>
                <w:noProof/>
                <w:sz w:val="20"/>
                <w:lang w:bidi="ar-SA"/>
              </w:rPr>
              <w:t xml:space="preserve"> Note, in this case, there is no active connection in LTE anymore.  Therefore, no Extended Service Request (ESR) can be sent.  But in other cases where LTE connection is still available, ESR is required.</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35</w:t>
            </w:r>
            <w:r>
              <w:rPr>
                <w:b/>
                <w:color w:val="17365D" w:themeColor="text2" w:themeShade="BF"/>
              </w:rPr>
              <w:t xml:space="preserve"> </w:t>
            </w:r>
            <w:r w:rsidRPr="008E5558">
              <w:rPr>
                <w:noProof/>
                <w:sz w:val="16"/>
              </w:rPr>
              <w:t>IMS</w:t>
            </w:r>
            <w:r>
              <w:rPr>
                <w:sz w:val="16"/>
              </w:rPr>
              <w:t xml:space="preserve"> (</w:t>
            </w:r>
            <w:r w:rsidRPr="008E5558">
              <w:rPr>
                <w:noProof/>
                <w:sz w:val="16"/>
              </w:rPr>
              <w:t>Folder</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LTEMMO</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59</w:t>
            </w:r>
            <w:r>
              <w:rPr>
                <w:b/>
                <w:color w:val="17365D" w:themeColor="text2" w:themeShade="BF"/>
              </w:rPr>
              <w:t xml:space="preserve"> </w:t>
            </w:r>
            <w:r w:rsidRPr="008E5558">
              <w:rPr>
                <w:noProof/>
                <w:sz w:val="16"/>
              </w:rPr>
              <w:t>LTE</w:t>
            </w:r>
            <w:r w:rsidRPr="008E5558">
              <w:rPr>
                <w:sz w:val="16"/>
              </w:rPr>
              <w:t xml:space="preserve"> Multi Mode Operations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413" w:name="_Toc391398559"/>
      <w:bookmarkStart w:id="414" w:name="_Toc423082649"/>
      <w:bookmarkStart w:id="415" w:name="_Toc391526881"/>
      <w:bookmarkStart w:id="416" w:name="_Toc402444881"/>
      <w:bookmarkStart w:id="417" w:name="_Toc412643852"/>
      <w:bookmarkStart w:id="418" w:name="_Toc433712083"/>
      <w:r>
        <w:rPr>
          <w:noProof/>
        </w:rPr>
        <w:t>SIP 503 with 'IMS Outage' Text</w:t>
      </w:r>
      <w:bookmarkEnd w:id="413"/>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VZ_REQ_HVOLTE_34098</w:instrText>
      </w:r>
      <w:r>
        <w:rPr>
          <w:noProof/>
        </w:rPr>
        <w:instrText xml:space="preserve"> </w:instrText>
      </w:r>
      <w:r w:rsidR="00037DAB">
        <w:rPr>
          <w:noProof/>
        </w:rPr>
        <w:fldChar w:fldCharType="separate"/>
      </w:r>
      <w:r w:rsidR="00261C8F" w:rsidRPr="00A8430B">
        <w:rPr>
          <w:noProof/>
          <w:sz w:val="18"/>
          <w:shd w:val="clear" w:color="auto" w:fill="E9EFF7"/>
        </w:rPr>
        <w:t>VZ_REQ_HVOLTE_34098</w:t>
      </w:r>
      <w:bookmarkEnd w:id="414"/>
      <w:bookmarkEnd w:id="415"/>
      <w:bookmarkEnd w:id="416"/>
      <w:bookmarkEnd w:id="417"/>
      <w:bookmarkEnd w:id="41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19" w:name="_Toc391398560"/>
      <w:bookmarkStart w:id="420" w:name="_Toc423082650"/>
      <w:bookmarkStart w:id="421" w:name="_Toc391526882"/>
      <w:bookmarkStart w:id="422" w:name="_Toc402444882"/>
      <w:bookmarkStart w:id="423" w:name="_Toc412643853"/>
      <w:bookmarkStart w:id="424" w:name="_Toc433712084"/>
      <w:r>
        <w:rPr>
          <w:noProof/>
        </w:rPr>
        <w:t xml:space="preserve">SIP 503 with 'IMS Outage' Text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VZ_REQ_HVOLTE_34148</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419"/>
      <w:r w:rsidR="00261C8F" w:rsidRPr="005C485F">
        <w:rPr>
          <w:noProof/>
          <w:sz w:val="18"/>
          <w:shd w:val="clear" w:color="auto" w:fill="D6E3BC"/>
        </w:rPr>
        <w:t>8</w:t>
      </w:r>
      <w:bookmarkEnd w:id="420"/>
      <w:bookmarkEnd w:id="421"/>
      <w:bookmarkEnd w:id="422"/>
      <w:bookmarkEnd w:id="423"/>
      <w:bookmarkEnd w:id="424"/>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lastRenderedPageBreak/>
              <w:t xml:space="preserve"> </w:t>
            </w:r>
          </w:p>
          <w:p w:rsidR="006A1081" w:rsidRDefault="005431C4">
            <w:pPr>
              <w:rPr>
                <w:noProof/>
                <w:lang w:bidi="ar-SA"/>
              </w:rPr>
            </w:pPr>
            <w:r>
              <w:rPr>
                <w:rFonts w:ascii="Times New Roman" w:eastAsia="Times New Roman" w:hAnsi="Times New Roman" w:cs="Times New Roman"/>
                <w:noProof/>
                <w:sz w:val="24"/>
                <w:lang w:bidi="ar-SA"/>
              </w:rPr>
              <w:t>If the device sends any other non-REGISTER SIP request, and receives SIP 503 Service Unavailable error, with "IMS Outage" text:</w:t>
            </w:r>
          </w:p>
          <w:p w:rsidR="006A1081" w:rsidRDefault="005431C4" w:rsidP="005431C4">
            <w:pPr>
              <w:numPr>
                <w:ilvl w:val="0"/>
                <w:numId w:val="63"/>
              </w:numPr>
              <w:spacing w:after="280" w:afterAutospacing="1"/>
              <w:rPr>
                <w:noProof/>
                <w:lang w:bidi="ar-SA"/>
              </w:rPr>
            </w:pPr>
            <w:r>
              <w:rPr>
                <w:rFonts w:ascii="Times New Roman" w:eastAsia="Times New Roman" w:hAnsi="Times New Roman" w:cs="Times New Roman"/>
                <w:i/>
                <w:noProof/>
                <w:color w:val="010101"/>
                <w:sz w:val="24"/>
                <w:lang w:bidi="ar-SA"/>
              </w:rPr>
              <w:t>Device IMS registered for VoLTE, no VoLTE call in progress, no VoLTE call set up in progress, non-INVITE/non-REGISTER SIP request rejected via SIP 503, with "IMS Outage" text</w:t>
            </w:r>
            <w:r>
              <w:rPr>
                <w:rFonts w:ascii="Times New Roman" w:eastAsia="Times New Roman" w:hAnsi="Times New Roman" w:cs="Times New Roman"/>
                <w:noProof/>
                <w:sz w:val="24"/>
                <w:lang w:bidi="ar-SA"/>
              </w:rPr>
              <w:t xml:space="preserve">: The device shall: </w:t>
            </w:r>
          </w:p>
          <w:p w:rsidR="006A1081" w:rsidRDefault="005431C4" w:rsidP="005431C4">
            <w:pPr>
              <w:numPr>
                <w:ilvl w:val="1"/>
                <w:numId w:val="63"/>
              </w:numPr>
              <w:rPr>
                <w:noProof/>
                <w:lang w:bidi="ar-SA"/>
              </w:rPr>
            </w:pPr>
            <w:r>
              <w:rPr>
                <w:rFonts w:ascii="Times New Roman" w:eastAsia="Times New Roman" w:hAnsi="Times New Roman" w:cs="Times New Roman"/>
                <w:noProof/>
                <w:color w:val="010101"/>
                <w:sz w:val="24"/>
                <w:lang w:bidi="ar-SA"/>
              </w:rPr>
              <w:t>Locally terminate all active SIP dialogs and SIP requests, enter IMS non-registered state, and initiate a new IMS registration for both voice and SMS.</w:t>
            </w:r>
          </w:p>
          <w:p w:rsidR="006A1081" w:rsidRDefault="005431C4" w:rsidP="005431C4">
            <w:pPr>
              <w:numPr>
                <w:ilvl w:val="1"/>
                <w:numId w:val="63"/>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63"/>
              </w:numPr>
              <w:rPr>
                <w:noProof/>
                <w:lang w:bidi="ar-SA"/>
              </w:rPr>
            </w:pPr>
            <w:r>
              <w:rPr>
                <w:rFonts w:ascii="Times New Roman" w:eastAsia="Times New Roman" w:hAnsi="Times New Roman" w:cs="Times New Roman"/>
                <w:noProof/>
                <w:color w:val="010101"/>
                <w:sz w:val="24"/>
                <w:lang w:bidi="ar-SA"/>
              </w:rPr>
              <w:t>Use 1xRTT for voice and SMS (until a new IMS registration is established).</w:t>
            </w:r>
            <w:r>
              <w:rPr>
                <w:noProof/>
                <w:lang w:bidi="ar-SA"/>
              </w:rPr>
              <w:t xml:space="preserve"> </w:t>
            </w:r>
          </w:p>
          <w:p w:rsidR="006A1081" w:rsidRDefault="005431C4" w:rsidP="005431C4">
            <w:pPr>
              <w:numPr>
                <w:ilvl w:val="0"/>
                <w:numId w:val="63"/>
              </w:numPr>
              <w:rPr>
                <w:noProof/>
                <w:lang w:bidi="ar-SA"/>
              </w:rPr>
            </w:pPr>
            <w:r>
              <w:rPr>
                <w:rFonts w:ascii="Times New Roman" w:eastAsia="Times New Roman" w:hAnsi="Times New Roman" w:cs="Times New Roman"/>
                <w:i/>
                <w:noProof/>
                <w:color w:val="010101"/>
                <w:sz w:val="24"/>
                <w:lang w:bidi="ar-SA"/>
              </w:rPr>
              <w:t>No VoLTE call in progress, SIP INVITE for a VoLTE call is rejected via SIP 503, with "IMS Outage" text</w:t>
            </w:r>
            <w:r>
              <w:rPr>
                <w:rFonts w:ascii="Times New Roman" w:eastAsia="Times New Roman" w:hAnsi="Times New Roman" w:cs="Times New Roman"/>
                <w:noProof/>
                <w:sz w:val="24"/>
                <w:lang w:bidi="ar-SA"/>
              </w:rPr>
              <w:t>: The device shall locally terminate all active SIP dialogs and SIP requests, enter IMS non-registered state, and initiate silent redial on 1xRTT.</w:t>
            </w:r>
          </w:p>
          <w:p w:rsidR="006A1081" w:rsidRDefault="005431C4" w:rsidP="005431C4">
            <w:pPr>
              <w:numPr>
                <w:ilvl w:val="0"/>
                <w:numId w:val="63"/>
              </w:numPr>
              <w:spacing w:after="280" w:afterAutospacing="1"/>
              <w:rPr>
                <w:noProof/>
                <w:lang w:bidi="ar-SA"/>
              </w:rPr>
            </w:pPr>
            <w:r>
              <w:rPr>
                <w:rFonts w:ascii="Times New Roman" w:eastAsia="Times New Roman" w:hAnsi="Times New Roman" w:cs="Times New Roman"/>
                <w:i/>
                <w:noProof/>
                <w:color w:val="010101"/>
                <w:sz w:val="24"/>
                <w:lang w:bidi="ar-SA"/>
              </w:rPr>
              <w:t>VoLTE call in progress, SIP INVITE for a second VoLTE call is rejected via SIP 503, with "IMS Outage" text</w:t>
            </w:r>
            <w:r>
              <w:rPr>
                <w:rFonts w:ascii="Times New Roman" w:eastAsia="Times New Roman" w:hAnsi="Times New Roman" w:cs="Times New Roman"/>
                <w:noProof/>
                <w:sz w:val="24"/>
                <w:lang w:bidi="ar-SA"/>
              </w:rPr>
              <w:t>: The device shall allow the first VoLTE call to continue until it ends or drops, and report to the user that the second VoLTE call failed. The device shall not allow any additional SIP requests until a new IMS registration is established. Upon the first VoLTE call ending/dropping, the device shall:</w:t>
            </w:r>
            <w:r>
              <w:rPr>
                <w:noProof/>
                <w:lang w:bidi="ar-SA"/>
              </w:rPr>
              <w:t xml:space="preserve"> </w:t>
            </w:r>
          </w:p>
          <w:p w:rsidR="006A1081" w:rsidRDefault="005431C4" w:rsidP="005431C4">
            <w:pPr>
              <w:numPr>
                <w:ilvl w:val="1"/>
                <w:numId w:val="64"/>
              </w:numPr>
              <w:rPr>
                <w:noProof/>
                <w:lang w:bidi="ar-SA"/>
              </w:rPr>
            </w:pPr>
            <w:r>
              <w:rPr>
                <w:rFonts w:ascii="Times New Roman" w:eastAsia="Times New Roman" w:hAnsi="Times New Roman" w:cs="Times New Roman"/>
                <w:noProof/>
                <w:color w:val="010101"/>
                <w:sz w:val="24"/>
                <w:lang w:bidi="ar-SA"/>
              </w:rPr>
              <w:t>Enter IMS non-registered state and initiate a new IMS registration for both voice and SMS.</w:t>
            </w:r>
          </w:p>
          <w:p w:rsidR="006A1081" w:rsidRDefault="005431C4" w:rsidP="005431C4">
            <w:pPr>
              <w:numPr>
                <w:ilvl w:val="1"/>
                <w:numId w:val="64"/>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64"/>
              </w:numPr>
              <w:rPr>
                <w:noProof/>
                <w:lang w:bidi="ar-SA"/>
              </w:rPr>
            </w:pPr>
            <w:r>
              <w:rPr>
                <w:rFonts w:ascii="Times New Roman" w:eastAsia="Times New Roman" w:hAnsi="Times New Roman" w:cs="Times New Roman"/>
                <w:noProof/>
                <w:color w:val="010101"/>
                <w:sz w:val="24"/>
                <w:lang w:bidi="ar-SA"/>
              </w:rPr>
              <w:t>Use 1xRTT for voice and SMS (until a new IMS registration is established).</w:t>
            </w:r>
            <w:r>
              <w:rPr>
                <w:noProof/>
                <w:lang w:bidi="ar-SA"/>
              </w:rPr>
              <w:t xml:space="preserve"> </w:t>
            </w:r>
          </w:p>
          <w:p w:rsidR="006A1081" w:rsidRDefault="005431C4" w:rsidP="005431C4">
            <w:pPr>
              <w:numPr>
                <w:ilvl w:val="0"/>
                <w:numId w:val="63"/>
              </w:numPr>
              <w:spacing w:after="280" w:afterAutospacing="1"/>
              <w:rPr>
                <w:noProof/>
                <w:lang w:bidi="ar-SA"/>
              </w:rPr>
            </w:pPr>
            <w:r>
              <w:rPr>
                <w:rFonts w:ascii="Times New Roman" w:eastAsia="Times New Roman" w:hAnsi="Times New Roman" w:cs="Times New Roman"/>
                <w:i/>
                <w:noProof/>
                <w:color w:val="010101"/>
                <w:sz w:val="24"/>
                <w:lang w:bidi="ar-SA"/>
              </w:rPr>
              <w:t>VoLTE call in progress, non-INVITE/non-REGISTER SIP request rejected via SIP 503, with "IMS Outage" text</w:t>
            </w:r>
            <w:r>
              <w:rPr>
                <w:rFonts w:ascii="Times New Roman" w:eastAsia="Times New Roman" w:hAnsi="Times New Roman" w:cs="Times New Roman"/>
                <w:noProof/>
                <w:sz w:val="24"/>
                <w:lang w:bidi="ar-SA"/>
              </w:rPr>
              <w:t>: The device shall allow the VoLTE call to continue until it ends or drops. The device shall not allow any additional SIP requests until a new IMS registration is established. Upon the  VoLTE call ending/dropping, the device shall:</w:t>
            </w:r>
            <w:r>
              <w:rPr>
                <w:noProof/>
                <w:lang w:bidi="ar-SA"/>
              </w:rPr>
              <w:t xml:space="preserve"> </w:t>
            </w:r>
          </w:p>
          <w:p w:rsidR="006A1081" w:rsidRDefault="005431C4" w:rsidP="005431C4">
            <w:pPr>
              <w:numPr>
                <w:ilvl w:val="1"/>
                <w:numId w:val="65"/>
              </w:numPr>
              <w:rPr>
                <w:noProof/>
                <w:lang w:bidi="ar-SA"/>
              </w:rPr>
            </w:pPr>
            <w:r>
              <w:rPr>
                <w:rFonts w:ascii="Times New Roman" w:eastAsia="Times New Roman" w:hAnsi="Times New Roman" w:cs="Times New Roman"/>
                <w:noProof/>
                <w:color w:val="010101"/>
                <w:sz w:val="24"/>
                <w:lang w:bidi="ar-SA"/>
              </w:rPr>
              <w:t>Enter IMS non-registered state and initiate a new IMS registration for both voice and SMS.</w:t>
            </w:r>
          </w:p>
          <w:p w:rsidR="006A1081" w:rsidRDefault="005431C4" w:rsidP="005431C4">
            <w:pPr>
              <w:numPr>
                <w:ilvl w:val="1"/>
                <w:numId w:val="65"/>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65"/>
              </w:numPr>
              <w:spacing w:after="280" w:afterAutospacing="1"/>
              <w:rPr>
                <w:noProof/>
                <w:lang w:bidi="ar-SA"/>
              </w:rPr>
            </w:pPr>
            <w:r>
              <w:rPr>
                <w:rFonts w:ascii="Times New Roman" w:eastAsia="Times New Roman" w:hAnsi="Times New Roman" w:cs="Times New Roman"/>
                <w:noProof/>
                <w:color w:val="010101"/>
                <w:sz w:val="24"/>
                <w:lang w:bidi="ar-SA"/>
              </w:rPr>
              <w:t>Use 1xRTT for voice and SMS (until a new IMS registration is established).</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425" w:name="_Toc391398561"/>
      <w:bookmarkStart w:id="426" w:name="_Toc423082651"/>
      <w:bookmarkStart w:id="427" w:name="_Toc391526883"/>
      <w:bookmarkStart w:id="428" w:name="_Toc402444883"/>
      <w:bookmarkStart w:id="429" w:name="_Toc412643854"/>
      <w:bookmarkStart w:id="430" w:name="_Toc433712085"/>
      <w:r>
        <w:rPr>
          <w:noProof/>
        </w:rPr>
        <w:t>WPS Calls</w:t>
      </w:r>
      <w:bookmarkEnd w:id="425"/>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VZ_REQ_HVOLTE_34099</w:instrText>
      </w:r>
      <w:r>
        <w:rPr>
          <w:noProof/>
        </w:rPr>
        <w:instrText xml:space="preserve"> </w:instrText>
      </w:r>
      <w:r w:rsidR="00037DAB">
        <w:rPr>
          <w:noProof/>
        </w:rPr>
        <w:fldChar w:fldCharType="separate"/>
      </w:r>
      <w:r w:rsidR="00261C8F" w:rsidRPr="00A8430B">
        <w:rPr>
          <w:noProof/>
          <w:sz w:val="18"/>
          <w:shd w:val="clear" w:color="auto" w:fill="E9EFF7"/>
        </w:rPr>
        <w:t>VZ_REQ_HVOLTE_34099</w:t>
      </w:r>
      <w:bookmarkEnd w:id="426"/>
      <w:bookmarkEnd w:id="427"/>
      <w:bookmarkEnd w:id="428"/>
      <w:bookmarkEnd w:id="429"/>
      <w:bookmarkEnd w:id="43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31" w:name="_Toc391398562"/>
      <w:bookmarkStart w:id="432" w:name="_Toc423082652"/>
      <w:bookmarkStart w:id="433" w:name="_Toc391526884"/>
      <w:bookmarkStart w:id="434" w:name="_Toc402444884"/>
      <w:bookmarkStart w:id="435" w:name="_Toc412643855"/>
      <w:bookmarkStart w:id="436" w:name="_Toc433712086"/>
      <w:r>
        <w:rPr>
          <w:noProof/>
        </w:rPr>
        <w:t xml:space="preserve">WPS Calls </w:t>
      </w:r>
      <w:r w:rsidR="00037DAB">
        <w:rPr>
          <w:noProof/>
        </w:rPr>
        <w:fldChar w:fldCharType="begin"/>
      </w:r>
      <w:r>
        <w:rPr>
          <w:noProof/>
        </w:rPr>
        <w:instrText xml:space="preserve"> IF Functional = "Functional" </w:instrText>
      </w:r>
      <w:r w:rsidRPr="005C485F">
        <w:rPr>
          <w:noProof/>
          <w:sz w:val="18"/>
          <w:shd w:val="clear" w:color="auto" w:fill="D6E3BC"/>
        </w:rPr>
        <w:instrText>VZ_REQ_HVOLTE_34149</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VZ_REQ_HVOLTE_3414</w:t>
      </w:r>
      <w:bookmarkEnd w:id="431"/>
      <w:r w:rsidR="00261C8F" w:rsidRPr="005C485F">
        <w:rPr>
          <w:noProof/>
          <w:sz w:val="18"/>
          <w:shd w:val="clear" w:color="auto" w:fill="D6E3BC"/>
        </w:rPr>
        <w:t>9</w:t>
      </w:r>
      <w:bookmarkEnd w:id="432"/>
      <w:bookmarkEnd w:id="433"/>
      <w:bookmarkEnd w:id="434"/>
      <w:bookmarkEnd w:id="435"/>
      <w:bookmarkEnd w:id="43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If the user initiates a MO WPS call (*272+MDN):</w:t>
            </w:r>
          </w:p>
          <w:p w:rsidR="006A1081" w:rsidRDefault="005431C4" w:rsidP="005431C4">
            <w:pPr>
              <w:numPr>
                <w:ilvl w:val="0"/>
                <w:numId w:val="66"/>
              </w:numPr>
              <w:rPr>
                <w:noProof/>
                <w:lang w:bidi="ar-SA"/>
              </w:rPr>
            </w:pPr>
            <w:r>
              <w:rPr>
                <w:rFonts w:ascii="Times New Roman" w:eastAsia="Times New Roman" w:hAnsi="Times New Roman" w:cs="Times New Roman"/>
                <w:i/>
                <w:noProof/>
                <w:color w:val="010101"/>
                <w:sz w:val="24"/>
                <w:lang w:bidi="ar-SA"/>
              </w:rPr>
              <w:t>No VoLTE call in progress</w:t>
            </w:r>
            <w:r>
              <w:rPr>
                <w:rFonts w:ascii="Times New Roman" w:eastAsia="Times New Roman" w:hAnsi="Times New Roman" w:cs="Times New Roman"/>
                <w:noProof/>
                <w:sz w:val="24"/>
                <w:lang w:bidi="ar-SA"/>
              </w:rPr>
              <w:t>: The device shall initiate the WPS call using the 1xRTT modem.  The device shall use 1xRTT for voice and SMS services.</w:t>
            </w:r>
          </w:p>
          <w:p w:rsidR="006A1081" w:rsidRDefault="005431C4" w:rsidP="005431C4">
            <w:pPr>
              <w:numPr>
                <w:ilvl w:val="0"/>
                <w:numId w:val="66"/>
              </w:numPr>
              <w:rPr>
                <w:noProof/>
                <w:lang w:bidi="ar-SA"/>
              </w:rPr>
            </w:pPr>
            <w:r>
              <w:rPr>
                <w:rFonts w:ascii="Times New Roman" w:eastAsia="Times New Roman" w:hAnsi="Times New Roman" w:cs="Times New Roman"/>
                <w:i/>
                <w:noProof/>
                <w:color w:val="010101"/>
                <w:sz w:val="24"/>
                <w:lang w:bidi="ar-SA"/>
              </w:rPr>
              <w:t xml:space="preserve">VoLTE call </w:t>
            </w:r>
            <w:r>
              <w:rPr>
                <w:rFonts w:ascii="Times New Roman" w:eastAsia="Times New Roman" w:hAnsi="Times New Roman" w:cs="Times New Roman"/>
                <w:i/>
                <w:noProof/>
                <w:sz w:val="24"/>
                <w:lang w:bidi="ar-SA"/>
              </w:rPr>
              <w:t>setup  in progress</w:t>
            </w:r>
            <w:r>
              <w:rPr>
                <w:rFonts w:ascii="Times New Roman" w:eastAsia="Times New Roman" w:hAnsi="Times New Roman" w:cs="Times New Roman"/>
                <w:noProof/>
                <w:sz w:val="24"/>
                <w:lang w:bidi="ar-SA"/>
              </w:rPr>
              <w:t>: The device shall initiate the WPS call using the 1xRTT modem.  The device shall use 1xRTT for voice and SMS services.</w:t>
            </w:r>
          </w:p>
          <w:p w:rsidR="006A1081" w:rsidRDefault="005431C4" w:rsidP="005431C4">
            <w:pPr>
              <w:numPr>
                <w:ilvl w:val="0"/>
                <w:numId w:val="66"/>
              </w:numPr>
              <w:spacing w:after="280" w:afterAutospacing="1"/>
              <w:rPr>
                <w:noProof/>
                <w:lang w:bidi="ar-SA"/>
              </w:rPr>
            </w:pPr>
            <w:r>
              <w:rPr>
                <w:rFonts w:ascii="Times New Roman" w:eastAsia="Times New Roman" w:hAnsi="Times New Roman" w:cs="Times New Roman"/>
                <w:i/>
                <w:noProof/>
                <w:color w:val="010101"/>
                <w:sz w:val="24"/>
                <w:lang w:bidi="ar-SA"/>
              </w:rPr>
              <w:t xml:space="preserve">VoLTE call in progress: </w:t>
            </w:r>
            <w:r>
              <w:rPr>
                <w:rFonts w:ascii="Times New Roman" w:eastAsia="Times New Roman" w:hAnsi="Times New Roman" w:cs="Times New Roman"/>
                <w:noProof/>
                <w:sz w:val="24"/>
                <w:lang w:bidi="ar-SA"/>
              </w:rPr>
              <w:t xml:space="preserve">the device shall provide the user </w:t>
            </w:r>
            <w:r>
              <w:rPr>
                <w:rFonts w:ascii="Calibri" w:eastAsia="Calibri" w:hAnsi="Calibri" w:cs="Calibri"/>
                <w:noProof/>
                <w:lang w:bidi="ar-SA"/>
              </w:rPr>
              <w:t>the option to either</w:t>
            </w:r>
          </w:p>
          <w:p w:rsidR="006A1081" w:rsidRDefault="005431C4">
            <w:pPr>
              <w:rPr>
                <w:noProof/>
                <w:lang w:bidi="ar-SA"/>
              </w:rPr>
            </w:pPr>
            <w:r>
              <w:rPr>
                <w:rFonts w:ascii="Times New Roman" w:eastAsia="Times New Roman" w:hAnsi="Times New Roman" w:cs="Times New Roman"/>
                <w:noProof/>
                <w:sz w:val="24"/>
                <w:lang w:bidi="ar-SA"/>
              </w:rPr>
              <w:t xml:space="preserve">1) Terminate the ongoing VoLTE call(s) and proceed with the WPS call  OR </w:t>
            </w:r>
          </w:p>
          <w:p w:rsidR="006A1081" w:rsidRDefault="005431C4">
            <w:pPr>
              <w:rPr>
                <w:noProof/>
                <w:lang w:bidi="ar-SA"/>
              </w:rPr>
            </w:pPr>
            <w:r>
              <w:rPr>
                <w:rFonts w:ascii="Times New Roman" w:eastAsia="Times New Roman" w:hAnsi="Times New Roman" w:cs="Times New Roman"/>
                <w:noProof/>
                <w:sz w:val="24"/>
                <w:lang w:bidi="ar-SA"/>
              </w:rPr>
              <w:t xml:space="preserve">2) Cancel the WPS call. </w:t>
            </w:r>
          </w:p>
          <w:p w:rsidR="006A1081" w:rsidRDefault="005431C4">
            <w:pPr>
              <w:rPr>
                <w:noProof/>
                <w:lang w:bidi="ar-SA"/>
              </w:rPr>
            </w:pPr>
            <w:r>
              <w:rPr>
                <w:rFonts w:ascii="Times New Roman" w:eastAsia="Times New Roman" w:hAnsi="Times New Roman" w:cs="Times New Roman"/>
                <w:noProof/>
                <w:sz w:val="24"/>
                <w:lang w:bidi="ar-SA"/>
              </w:rPr>
              <w:lastRenderedPageBreak/>
              <w:t>If the user selects 1), the UE shall terminate the VoLTE call and silent redial the WPS call using the 1xRTT modem.  The device shall use 1xRTT for voice and SMS services.</w:t>
            </w:r>
          </w:p>
          <w:p w:rsidR="006A1081" w:rsidRDefault="005431C4" w:rsidP="005431C4">
            <w:pPr>
              <w:numPr>
                <w:ilvl w:val="1"/>
                <w:numId w:val="67"/>
              </w:numPr>
              <w:spacing w:after="280" w:afterAutospacing="1"/>
              <w:rPr>
                <w:noProof/>
                <w:lang w:bidi="ar-SA"/>
              </w:rPr>
            </w:pPr>
            <w:r>
              <w:rPr>
                <w:rFonts w:ascii="Times New Roman" w:eastAsia="Times New Roman" w:hAnsi="Times New Roman" w:cs="Times New Roman"/>
                <w:noProof/>
                <w:color w:val="010101"/>
                <w:sz w:val="24"/>
                <w:lang w:bidi="ar-SA"/>
              </w:rPr>
              <w:t>The device shall locally terminate all active SIP dialogs and SIP requests and enter IMS non-registered state.</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437" w:name="_Toc391398563"/>
      <w:bookmarkStart w:id="438" w:name="_Toc423082653"/>
      <w:bookmarkStart w:id="439" w:name="_Toc391526885"/>
      <w:bookmarkStart w:id="440" w:name="_Toc402444885"/>
      <w:bookmarkStart w:id="441" w:name="_Toc412643856"/>
      <w:bookmarkStart w:id="442" w:name="_Toc433712087"/>
      <w:r>
        <w:rPr>
          <w:noProof/>
        </w:rPr>
        <w:t>Incoming Voice Page</w:t>
      </w:r>
      <w:bookmarkEnd w:id="43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VZ_REQ_HVOLTE_34100</w:instrText>
      </w:r>
      <w:r>
        <w:rPr>
          <w:noProof/>
        </w:rPr>
        <w:instrText xml:space="preserve"> </w:instrText>
      </w:r>
      <w:r w:rsidR="00037DAB">
        <w:rPr>
          <w:noProof/>
        </w:rPr>
        <w:fldChar w:fldCharType="separate"/>
      </w:r>
      <w:r w:rsidR="00261C8F" w:rsidRPr="00A8430B">
        <w:rPr>
          <w:noProof/>
          <w:sz w:val="18"/>
          <w:shd w:val="clear" w:color="auto" w:fill="E9EFF7"/>
        </w:rPr>
        <w:t>VZ_REQ_HVOLTE_34100</w:t>
      </w:r>
      <w:bookmarkEnd w:id="438"/>
      <w:bookmarkEnd w:id="439"/>
      <w:bookmarkEnd w:id="440"/>
      <w:bookmarkEnd w:id="441"/>
      <w:bookmarkEnd w:id="442"/>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43" w:name="_Toc391398564"/>
      <w:bookmarkStart w:id="444" w:name="_Toc423082654"/>
      <w:bookmarkStart w:id="445" w:name="_Toc391526886"/>
      <w:bookmarkStart w:id="446" w:name="_Toc402444886"/>
      <w:bookmarkStart w:id="447" w:name="_Toc412643857"/>
      <w:bookmarkStart w:id="448" w:name="_Toc433712088"/>
      <w:r>
        <w:rPr>
          <w:noProof/>
        </w:rPr>
        <w:t xml:space="preserve">Incoming Voice Page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w:t>
      </w:r>
      <w:bookmarkEnd w:id="443"/>
      <w:r w:rsidR="00261C8F" w:rsidRPr="005C485F">
        <w:rPr>
          <w:noProof/>
          <w:sz w:val="18"/>
          <w:shd w:val="clear" w:color="auto" w:fill="D6E3BC"/>
        </w:rPr>
        <w:t>0</w:t>
      </w:r>
      <w:bookmarkEnd w:id="444"/>
      <w:bookmarkEnd w:id="445"/>
      <w:bookmarkEnd w:id="446"/>
      <w:bookmarkEnd w:id="447"/>
      <w:bookmarkEnd w:id="448"/>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In the LTE+1xRTT SRLTE mode, if the user accepts an incoming 1xRTT voice page (while the device is either IMS registered for SMS only or in the process of IMS registering for VoLTE), the device shall initiate the call setup on 1xRTT. The device shall use 1xRTT for voice and SMS services.</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449" w:name="_Toc391398565"/>
      <w:bookmarkStart w:id="450" w:name="_Toc423082655"/>
      <w:bookmarkStart w:id="451" w:name="_Toc391526887"/>
      <w:bookmarkStart w:id="452" w:name="_Toc402444887"/>
      <w:bookmarkStart w:id="453" w:name="_Toc412643858"/>
      <w:bookmarkStart w:id="454" w:name="_Toc433712089"/>
      <w:r>
        <w:rPr>
          <w:noProof/>
        </w:rPr>
        <w:t>SMS Failure</w:t>
      </w:r>
      <w:bookmarkEnd w:id="449"/>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VZ_REQ_HVOLTE_34101</w:instrText>
      </w:r>
      <w:r>
        <w:rPr>
          <w:noProof/>
        </w:rPr>
        <w:instrText xml:space="preserve"> </w:instrText>
      </w:r>
      <w:r w:rsidR="00037DAB">
        <w:rPr>
          <w:noProof/>
        </w:rPr>
        <w:fldChar w:fldCharType="separate"/>
      </w:r>
      <w:r w:rsidR="00261C8F" w:rsidRPr="00A8430B">
        <w:rPr>
          <w:noProof/>
          <w:sz w:val="18"/>
          <w:shd w:val="clear" w:color="auto" w:fill="E9EFF7"/>
        </w:rPr>
        <w:t>VZ_REQ_HVOLTE_34101</w:t>
      </w:r>
      <w:bookmarkEnd w:id="450"/>
      <w:bookmarkEnd w:id="451"/>
      <w:bookmarkEnd w:id="452"/>
      <w:bookmarkEnd w:id="453"/>
      <w:bookmarkEnd w:id="454"/>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55" w:name="_Toc391398566"/>
      <w:bookmarkStart w:id="456" w:name="_Toc423082656"/>
      <w:bookmarkStart w:id="457" w:name="_Toc391526888"/>
      <w:bookmarkStart w:id="458" w:name="_Toc402444888"/>
      <w:bookmarkStart w:id="459" w:name="_Toc412643859"/>
      <w:bookmarkStart w:id="460" w:name="_Toc433712090"/>
      <w:r>
        <w:rPr>
          <w:noProof/>
        </w:rPr>
        <w:t xml:space="preserve">SMS Failure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VZ_REQ_HVOLTE_34151</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w:t>
      </w:r>
      <w:bookmarkEnd w:id="455"/>
      <w:r w:rsidR="00261C8F" w:rsidRPr="005C485F">
        <w:rPr>
          <w:noProof/>
          <w:sz w:val="18"/>
          <w:shd w:val="clear" w:color="auto" w:fill="D6E3BC"/>
        </w:rPr>
        <w:t>1</w:t>
      </w:r>
      <w:bookmarkEnd w:id="456"/>
      <w:bookmarkEnd w:id="457"/>
      <w:bookmarkEnd w:id="458"/>
      <w:bookmarkEnd w:id="459"/>
      <w:bookmarkEnd w:id="46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When MO SMS over IMS over LTE delivery fails:</w:t>
            </w:r>
          </w:p>
          <w:p w:rsidR="006A1081" w:rsidRDefault="005431C4" w:rsidP="005431C4">
            <w:pPr>
              <w:numPr>
                <w:ilvl w:val="0"/>
                <w:numId w:val="68"/>
              </w:numPr>
              <w:rPr>
                <w:noProof/>
                <w:lang w:bidi="ar-SA"/>
              </w:rPr>
            </w:pPr>
            <w:r>
              <w:rPr>
                <w:rFonts w:ascii="Times New Roman" w:eastAsia="Times New Roman" w:hAnsi="Times New Roman" w:cs="Times New Roman"/>
                <w:i/>
                <w:noProof/>
                <w:color w:val="010101"/>
                <w:sz w:val="24"/>
                <w:lang w:bidi="ar-SA"/>
              </w:rPr>
              <w:t>Device IMS registered for VoLTE, no VoLTE call in progress, no VoLTE call set up in progress</w:t>
            </w:r>
            <w:r>
              <w:rPr>
                <w:rFonts w:ascii="Times New Roman" w:eastAsia="Times New Roman" w:hAnsi="Times New Roman" w:cs="Times New Roman"/>
                <w:noProof/>
                <w:sz w:val="24"/>
                <w:lang w:bidi="ar-SA"/>
              </w:rPr>
              <w:t>: The device shall follow the SMS retry logic in the Verizon Wireless LTE SMS Requirements and the Verizon Wireless IMS Requirements with the following exception: no retry on 1xRTT.</w:t>
            </w:r>
          </w:p>
          <w:p w:rsidR="006A1081" w:rsidRDefault="005431C4" w:rsidP="005431C4">
            <w:pPr>
              <w:numPr>
                <w:ilvl w:val="0"/>
                <w:numId w:val="68"/>
              </w:numPr>
              <w:rPr>
                <w:noProof/>
                <w:lang w:bidi="ar-SA"/>
              </w:rPr>
            </w:pPr>
            <w:r>
              <w:rPr>
                <w:rFonts w:ascii="Times New Roman" w:eastAsia="Times New Roman" w:hAnsi="Times New Roman" w:cs="Times New Roman"/>
                <w:i/>
                <w:noProof/>
                <w:color w:val="010101"/>
                <w:sz w:val="24"/>
                <w:lang w:bidi="ar-SA"/>
              </w:rPr>
              <w:t>VoLTE call in progress</w:t>
            </w:r>
            <w:r>
              <w:rPr>
                <w:rFonts w:ascii="Times New Roman" w:eastAsia="Times New Roman" w:hAnsi="Times New Roman" w:cs="Times New Roman"/>
                <w:noProof/>
                <w:sz w:val="24"/>
                <w:lang w:bidi="ar-SA"/>
              </w:rPr>
              <w:t>: The device shall follow the SMS retry logic in the Verizon Wireless LTE SMS Requirements and the Verizon Wireless IMS Requirements with the following exception: no retry on 1xRTT.</w:t>
            </w:r>
          </w:p>
          <w:p w:rsidR="006A1081" w:rsidRDefault="005431C4" w:rsidP="005431C4">
            <w:pPr>
              <w:numPr>
                <w:ilvl w:val="0"/>
                <w:numId w:val="68"/>
              </w:numPr>
              <w:rPr>
                <w:noProof/>
                <w:lang w:bidi="ar-SA"/>
              </w:rPr>
            </w:pPr>
            <w:r>
              <w:rPr>
                <w:rFonts w:ascii="Times New Roman" w:eastAsia="Times New Roman" w:hAnsi="Times New Roman" w:cs="Times New Roman"/>
                <w:i/>
                <w:noProof/>
                <w:color w:val="010101"/>
                <w:sz w:val="24"/>
                <w:lang w:bidi="ar-SA"/>
              </w:rPr>
              <w:t>Device is not IMS registered for VoLTE</w:t>
            </w:r>
            <w:r>
              <w:rPr>
                <w:rFonts w:ascii="Times New Roman" w:eastAsia="Times New Roman" w:hAnsi="Times New Roman" w:cs="Times New Roman"/>
                <w:noProof/>
                <w:sz w:val="24"/>
                <w:lang w:bidi="ar-SA"/>
              </w:rPr>
              <w:t>: The device shall follow the SMS retry logic in the Verizon Wireless LTE SMS Requirements and the Verizon Wireless IMS Requirements including retry on 1xRTT</w:t>
            </w:r>
            <w:ins w:id="461" w:author="Vijay Guduru" w:date="2015-10-27T12:19:00Z">
              <w:r>
                <w:rPr>
                  <w:rFonts w:ascii="Times New Roman" w:eastAsia="Times New Roman" w:hAnsi="Times New Roman" w:cs="Times New Roman"/>
                  <w:noProof/>
                  <w:sz w:val="24"/>
                  <w:lang w:bidi="ar-SA"/>
                </w:rPr>
                <w:t>.</w:t>
              </w:r>
            </w:ins>
          </w:p>
          <w:p w:rsidR="006A1081" w:rsidRDefault="005431C4" w:rsidP="005431C4">
            <w:pPr>
              <w:numPr>
                <w:ilvl w:val="0"/>
                <w:numId w:val="68"/>
              </w:numPr>
              <w:spacing w:after="280" w:afterAutospacing="1"/>
              <w:rPr>
                <w:ins w:id="462" w:author="Vijay Guduru" w:date="2015-10-27T12:19:00Z"/>
                <w:noProof/>
                <w:lang w:bidi="ar-SA"/>
              </w:rPr>
            </w:pPr>
            <w:ins w:id="463" w:author="Vijay Guduru" w:date="2015-10-27T12:19:00Z">
              <w:r>
                <w:rPr>
                  <w:rFonts w:ascii="Times New Roman" w:eastAsia="Times New Roman" w:hAnsi="Times New Roman" w:cs="Times New Roman"/>
                  <w:i/>
                  <w:noProof/>
                  <w:color w:val="010101"/>
                  <w:sz w:val="24"/>
                  <w:lang w:bidi="ar-SA"/>
                </w:rPr>
                <w:t>VoLTE call set up in progress that fails and triggers silent redial of the voice call on 1xRTT:</w:t>
              </w:r>
              <w:r>
                <w:rPr>
                  <w:rFonts w:ascii="Times New Roman" w:eastAsia="Times New Roman" w:hAnsi="Times New Roman" w:cs="Times New Roman"/>
                  <w:noProof/>
                  <w:sz w:val="24"/>
                  <w:lang w:bidi="ar-SA"/>
                </w:rPr>
                <w:t xml:space="preserve"> The device shall follow the SMS retry logic in the Verizon Wireless LTE SMS Requirements and the Verizon Wireless IMS Requirements. The device should include retry on 1xRTT.</w:t>
              </w:r>
            </w:ins>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LTESMS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30305</w:t>
            </w:r>
            <w:r>
              <w:rPr>
                <w:b/>
                <w:color w:val="17365D" w:themeColor="text2" w:themeShade="BF"/>
              </w:rPr>
              <w:t xml:space="preserve"> </w:t>
            </w:r>
            <w:r w:rsidRPr="008E5558">
              <w:rPr>
                <w:noProof/>
                <w:sz w:val="16"/>
              </w:rPr>
              <w:t>RETRY</w:t>
            </w:r>
            <w:r w:rsidRPr="008E5558">
              <w:rPr>
                <w:sz w:val="16"/>
              </w:rPr>
              <w:t xml:space="preserve"> REQUIREMENTS FOR MO SMS USING SMS OVER IMS</w:t>
            </w:r>
            <w:r>
              <w:rPr>
                <w:sz w:val="16"/>
              </w:rPr>
              <w:t xml:space="preserve"> (</w:t>
            </w:r>
            <w:r w:rsidRPr="008E5558">
              <w:rPr>
                <w:noProof/>
                <w:sz w:val="16"/>
              </w:rPr>
              <w:t>Section</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35</w:t>
            </w:r>
            <w:r>
              <w:rPr>
                <w:b/>
                <w:color w:val="17365D" w:themeColor="text2" w:themeShade="BF"/>
              </w:rPr>
              <w:t xml:space="preserve"> </w:t>
            </w:r>
            <w:r w:rsidRPr="008E5558">
              <w:rPr>
                <w:noProof/>
                <w:sz w:val="16"/>
              </w:rPr>
              <w:t>IMS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464" w:name="_Toc391398567"/>
      <w:bookmarkStart w:id="465" w:name="_Toc423082657"/>
      <w:bookmarkStart w:id="466" w:name="_Toc391526889"/>
      <w:bookmarkStart w:id="467" w:name="_Toc402444889"/>
      <w:bookmarkStart w:id="468" w:name="_Toc412643860"/>
      <w:bookmarkStart w:id="469" w:name="_Toc433712091"/>
      <w:r>
        <w:rPr>
          <w:noProof/>
        </w:rPr>
        <w:lastRenderedPageBreak/>
        <w:t>DCN Handling</w:t>
      </w:r>
      <w:bookmarkEnd w:id="46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VZ_REQ_HVOLTE_34102</w:instrText>
      </w:r>
      <w:r>
        <w:rPr>
          <w:noProof/>
        </w:rPr>
        <w:instrText xml:space="preserve"> </w:instrText>
      </w:r>
      <w:r w:rsidR="00037DAB">
        <w:rPr>
          <w:noProof/>
        </w:rPr>
        <w:fldChar w:fldCharType="separate"/>
      </w:r>
      <w:r w:rsidR="00261C8F" w:rsidRPr="00A8430B">
        <w:rPr>
          <w:noProof/>
          <w:sz w:val="18"/>
          <w:shd w:val="clear" w:color="auto" w:fill="E9EFF7"/>
        </w:rPr>
        <w:t>VZ_REQ_HVOLTE_34102</w:t>
      </w:r>
      <w:bookmarkEnd w:id="465"/>
      <w:bookmarkEnd w:id="466"/>
      <w:bookmarkEnd w:id="467"/>
      <w:bookmarkEnd w:id="468"/>
      <w:bookmarkEnd w:id="469"/>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70" w:name="_Toc391398568"/>
      <w:bookmarkStart w:id="471" w:name="_Toc423082658"/>
      <w:bookmarkStart w:id="472" w:name="_Toc391526890"/>
      <w:bookmarkStart w:id="473" w:name="_Toc402444890"/>
      <w:bookmarkStart w:id="474" w:name="_Toc412643861"/>
      <w:bookmarkStart w:id="475" w:name="_Toc433712092"/>
      <w:r>
        <w:rPr>
          <w:noProof/>
        </w:rPr>
        <w:t xml:space="preserve">DCN Handling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VZ_REQ_HVOLTE_34152</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w:t>
      </w:r>
      <w:bookmarkEnd w:id="470"/>
      <w:r w:rsidR="00261C8F" w:rsidRPr="005C485F">
        <w:rPr>
          <w:noProof/>
          <w:sz w:val="18"/>
          <w:shd w:val="clear" w:color="auto" w:fill="D6E3BC"/>
        </w:rPr>
        <w:t>2</w:t>
      </w:r>
      <w:bookmarkEnd w:id="471"/>
      <w:bookmarkEnd w:id="472"/>
      <w:bookmarkEnd w:id="473"/>
      <w:bookmarkEnd w:id="474"/>
      <w:bookmarkEnd w:id="47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only send a Domain Change Notification SMS in the following cases:</w:t>
            </w:r>
          </w:p>
          <w:p w:rsidR="006A1081" w:rsidRDefault="005431C4" w:rsidP="005431C4">
            <w:pPr>
              <w:numPr>
                <w:ilvl w:val="0"/>
                <w:numId w:val="69"/>
              </w:numPr>
              <w:rPr>
                <w:noProof/>
                <w:lang w:bidi="ar-SA"/>
              </w:rPr>
            </w:pPr>
            <w:r>
              <w:rPr>
                <w:rFonts w:ascii="Times New Roman" w:eastAsia="Times New Roman" w:hAnsi="Times New Roman" w:cs="Times New Roman"/>
                <w:noProof/>
                <w:color w:val="010101"/>
                <w:sz w:val="24"/>
                <w:lang w:bidi="ar-SA"/>
              </w:rPr>
              <w:t>The device was IMS registered for VoLTE on LTE and moves out of LTE coverage and into either HRPD or 1xRTT coverage.</w:t>
            </w:r>
          </w:p>
          <w:p w:rsidR="006A1081" w:rsidRDefault="005431C4" w:rsidP="005431C4">
            <w:pPr>
              <w:numPr>
                <w:ilvl w:val="0"/>
                <w:numId w:val="69"/>
              </w:numPr>
              <w:spacing w:after="280" w:afterAutospacing="1"/>
              <w:rPr>
                <w:noProof/>
                <w:lang w:bidi="ar-SA"/>
              </w:rPr>
            </w:pPr>
            <w:r>
              <w:rPr>
                <w:rFonts w:ascii="Times New Roman" w:eastAsia="Times New Roman" w:hAnsi="Times New Roman" w:cs="Times New Roman"/>
                <w:noProof/>
                <w:color w:val="010101"/>
                <w:sz w:val="24"/>
                <w:lang w:bidi="ar-SA"/>
              </w:rPr>
              <w:t>The device initiates a MO silent redial to 1xRTT and successfully established a 1xRTT call (this includes the case where the SIP INVITE for a VoLTE call cannot be sent due to access barring and the device silently redials on 1xRTT). The device shall send the domain change notification SMS while on 1xRTT traffic channel after it has successfully established a 1xRTT traffic channel for the 1xRTT call.  A hysteresis timer between the value of 10 second and 15 seconds may be applied for the UE to wait for 1XRTT connection to be stabilized before sending DCN.</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476" w:name="_Toc423082659"/>
      <w:bookmarkStart w:id="477" w:name="_Toc391526891"/>
      <w:bookmarkStart w:id="478" w:name="_Toc402444891"/>
      <w:bookmarkStart w:id="479" w:name="_Toc412643862"/>
      <w:bookmarkStart w:id="480" w:name="_Toc433712093"/>
      <w:r>
        <w:rPr>
          <w:noProof/>
        </w:rPr>
        <w:t xml:space="preserve">ACCESS BARRING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VZW_REQ_HVOLTE_35610</w:instrText>
      </w:r>
      <w:r>
        <w:rPr>
          <w:noProof/>
        </w:rPr>
        <w:instrText xml:space="preserve"> </w:instrText>
      </w:r>
      <w:r w:rsidR="00037DAB">
        <w:rPr>
          <w:noProof/>
        </w:rPr>
        <w:fldChar w:fldCharType="separate"/>
      </w:r>
      <w:r w:rsidR="00261C8F" w:rsidRPr="00A8430B">
        <w:rPr>
          <w:noProof/>
          <w:sz w:val="18"/>
          <w:shd w:val="clear" w:color="auto" w:fill="E9EFF7"/>
        </w:rPr>
        <w:t>VZW_REQ_HVOLTE_35610</w:t>
      </w:r>
      <w:bookmarkEnd w:id="476"/>
      <w:bookmarkEnd w:id="477"/>
      <w:bookmarkEnd w:id="478"/>
      <w:bookmarkEnd w:id="479"/>
      <w:bookmarkEnd w:id="48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81" w:name="_Toc423082660"/>
      <w:bookmarkStart w:id="482" w:name="_Toc391526892"/>
      <w:bookmarkStart w:id="483" w:name="_Toc402444892"/>
      <w:bookmarkStart w:id="484" w:name="_Toc412643863"/>
      <w:bookmarkStart w:id="485" w:name="_Toc433712094"/>
      <w:bookmarkStart w:id="486" w:name="_Toc391398570"/>
      <w:r>
        <w:rPr>
          <w:noProof/>
        </w:rPr>
        <w:t xml:space="preserve">Access Barring for MO Data and RRC Connection Reject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VZW_REQ_HVOLTE_35612</w:instrText>
      </w:r>
      <w:r>
        <w:rPr>
          <w:noProof/>
        </w:rPr>
        <w:instrText xml:space="preserve"> </w:instrText>
      </w:r>
      <w:r w:rsidR="00037DAB">
        <w:rPr>
          <w:noProof/>
        </w:rPr>
        <w:fldChar w:fldCharType="separate"/>
      </w:r>
      <w:r w:rsidR="00261C8F" w:rsidRPr="00A8430B">
        <w:rPr>
          <w:noProof/>
          <w:sz w:val="18"/>
          <w:shd w:val="clear" w:color="auto" w:fill="E9EFF7"/>
        </w:rPr>
        <w:t>VZW_REQ_HVOLTE_35612</w:t>
      </w:r>
      <w:bookmarkEnd w:id="481"/>
      <w:bookmarkEnd w:id="482"/>
      <w:bookmarkEnd w:id="483"/>
      <w:bookmarkEnd w:id="484"/>
      <w:bookmarkEnd w:id="485"/>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bookmarkEnd w:id="486"/>
    </w:tbl>
    <w:p w:rsidR="006A1081" w:rsidRDefault="006A1081"/>
    <w:p w:rsidR="001341F2" w:rsidRDefault="005431C4" w:rsidP="001341F2">
      <w:pPr>
        <w:pStyle w:val="Heading9"/>
        <w:rPr>
          <w:noProof/>
        </w:rPr>
      </w:pPr>
      <w:bookmarkStart w:id="487" w:name="_Toc423082661"/>
      <w:bookmarkStart w:id="488" w:name="_Toc391526893"/>
      <w:bookmarkStart w:id="489" w:name="_Toc402444893"/>
      <w:bookmarkStart w:id="490" w:name="_Toc412643864"/>
      <w:bookmarkStart w:id="491" w:name="_Toc433712095"/>
      <w:r>
        <w:rPr>
          <w:noProof/>
        </w:rPr>
        <w:t xml:space="preserve">Access Barring for MO Data </w:t>
      </w:r>
      <w:r w:rsidR="00037DAB">
        <w:rPr>
          <w:noProof/>
        </w:rPr>
        <w:fldChar w:fldCharType="begin"/>
      </w:r>
      <w:r>
        <w:rPr>
          <w:noProof/>
        </w:rPr>
        <w:instrText xml:space="preserve"> IF Functional = "Functional" </w:instrText>
      </w:r>
      <w:r w:rsidRPr="005C485F">
        <w:rPr>
          <w:noProof/>
          <w:sz w:val="18"/>
          <w:shd w:val="clear" w:color="auto" w:fill="D6E3BC"/>
        </w:rPr>
        <w:instrText>VZ_REQ_HVOLTE_35614</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VZ_REQ_HVOLTE_35614</w:t>
      </w:r>
      <w:bookmarkEnd w:id="487"/>
      <w:bookmarkEnd w:id="488"/>
      <w:bookmarkEnd w:id="489"/>
      <w:bookmarkEnd w:id="490"/>
      <w:bookmarkEnd w:id="491"/>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If the device is IMS registered for VoLTE and in RRC_IDLE mode and the user initiates a voice call and the modem reports that an RRC connection cannot be established due to access barring for MO data, then the device shall locally terminate all active SIP dialogs and SIP requests, enter IMS non-registered state, and immediately dial the call on 1xRTT.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 1:</w:t>
            </w:r>
            <w:r>
              <w:rPr>
                <w:rFonts w:ascii="Times New Roman" w:eastAsia="Times New Roman" w:hAnsi="Times New Roman" w:cs="Times New Roman"/>
                <w:noProof/>
                <w:sz w:val="24"/>
                <w:lang w:bidi="ar-SA"/>
              </w:rPr>
              <w:t xml:space="preserve"> This requirement only applies if the current eNB is in a tracking area which supports VoLTE, i.e. the ATTACH ACCEPT message and/or the latest TRACKING AREA UPDATE ACCEPT message contain an "EPS Network Feature Support" IE with the "IMS voice over PS session indicator (IMS VoPS)" field (bits) set to indicate that the "IMS voice over PS session in S1 mode supported". If the "EPS Network Feature Support" IE with the "IMS voice over PS session indicator (IMS VoPS)" field (bits) indicates that the "IMS voice over PS session in S1 mode NOT supported", then the requirements in "LTE Network Does Not Support VoLTE" section of this document shall take precedence.</w:t>
            </w:r>
          </w:p>
          <w:p w:rsidR="006A1081" w:rsidRDefault="006A1081">
            <w:pPr>
              <w:rPr>
                <w:noProof/>
                <w:lang w:bidi="ar-SA"/>
              </w:rPr>
            </w:pPr>
          </w:p>
          <w:p w:rsidR="006A1081" w:rsidRDefault="006A1081">
            <w:pPr>
              <w:rPr>
                <w:rFonts w:ascii="Times New Roman" w:eastAsia="Times New Roman" w:hAnsi="Times New Roman" w:cs="Times New Roman"/>
                <w:noProof/>
                <w:sz w:val="24"/>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 2:</w:t>
            </w:r>
            <w:r>
              <w:rPr>
                <w:rFonts w:ascii="Times New Roman" w:eastAsia="Times New Roman" w:hAnsi="Times New Roman" w:cs="Times New Roman"/>
                <w:noProof/>
                <w:sz w:val="24"/>
                <w:lang w:bidi="ar-SA"/>
              </w:rPr>
              <w:t xml:space="preserve"> If the eNB is broadcasting the "ac-BarringSkipForMMTELVoice-r12" set to </w:t>
            </w:r>
            <w:r>
              <w:rPr>
                <w:rFonts w:ascii="Times New Roman" w:eastAsia="Times New Roman" w:hAnsi="Times New Roman" w:cs="Times New Roman"/>
                <w:i/>
                <w:noProof/>
                <w:sz w:val="24"/>
                <w:lang w:bidi="ar-SA"/>
              </w:rPr>
              <w:t>TRUE</w:t>
            </w:r>
            <w:r>
              <w:rPr>
                <w:rFonts w:ascii="Times New Roman" w:eastAsia="Times New Roman" w:hAnsi="Times New Roman" w:cs="Times New Roman"/>
                <w:noProof/>
                <w:sz w:val="24"/>
                <w:lang w:bidi="ar-SA"/>
              </w:rPr>
              <w:t>, then when attempting to send a SIP INVITE for a VoLTE call, the device shall consider access barring for MO data as NOT active in the cell regardless of the setting of the "ac-BarringForMO-Data" IE.</w:t>
            </w:r>
          </w:p>
          <w:p w:rsidR="006A1081" w:rsidRDefault="005431C4">
            <w:pPr>
              <w:rPr>
                <w:noProof/>
                <w:lang w:bidi="ar-SA"/>
              </w:rPr>
            </w:pPr>
            <w:r>
              <w:rPr>
                <w:rFonts w:eastAsia="Arial"/>
                <w:noProof/>
                <w:sz w:val="16"/>
                <w:lang w:bidi="ar-SA"/>
              </w:rPr>
              <w:t>  </w:t>
            </w:r>
          </w:p>
          <w:p w:rsidR="006A1081" w:rsidRDefault="00037DAB">
            <w:pPr>
              <w:spacing w:after="280" w:afterAutospacing="1"/>
              <w:rPr>
                <w:noProof/>
                <w:lang w:bidi="ar-SA"/>
              </w:rPr>
            </w:pPr>
            <w:r>
              <w:rPr>
                <w:lang w:bidi="ar-SA"/>
              </w:rPr>
              <w:lastRenderedPageBreak/>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9"/>
        <w:rPr>
          <w:noProof/>
        </w:rPr>
      </w:pPr>
      <w:bookmarkStart w:id="492" w:name="_Toc423082662"/>
      <w:bookmarkStart w:id="493" w:name="_Toc402444894"/>
      <w:bookmarkStart w:id="494" w:name="_Toc412643865"/>
      <w:bookmarkStart w:id="495" w:name="_Toc433712096"/>
      <w:r>
        <w:rPr>
          <w:noProof/>
        </w:rPr>
        <w:t xml:space="preserve">RRC Connection Reject </w:t>
      </w:r>
      <w:r w:rsidR="00037DAB">
        <w:rPr>
          <w:noProof/>
        </w:rPr>
        <w:fldChar w:fldCharType="begin"/>
      </w:r>
      <w:r>
        <w:rPr>
          <w:noProof/>
        </w:rPr>
        <w:instrText xml:space="preserve"> IF Functional = "Functional" </w:instrText>
      </w:r>
      <w:r w:rsidRPr="005C485F">
        <w:rPr>
          <w:noProof/>
          <w:sz w:val="18"/>
          <w:shd w:val="clear" w:color="auto" w:fill="D6E3BC"/>
        </w:rPr>
        <w:instrText>VZ_REQ_HVOLTE_37261</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VZ_REQ_HVOLTE_37261</w:t>
      </w:r>
      <w:bookmarkEnd w:id="492"/>
      <w:bookmarkEnd w:id="493"/>
      <w:bookmarkEnd w:id="494"/>
      <w:bookmarkEnd w:id="495"/>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If the device is IMS registered for VoLTE and in RRC_IDLE mode and the user initiates a voice call and the modem reports that an IMS signaling connection could not be established because the RRC connection request was rejected by the network with an </w:t>
            </w:r>
            <w:r>
              <w:rPr>
                <w:rFonts w:ascii="Times New Roman" w:eastAsia="Times New Roman" w:hAnsi="Times New Roman" w:cs="Times New Roman"/>
                <w:i/>
                <w:noProof/>
                <w:sz w:val="24"/>
                <w:lang w:bidi="ar-SA"/>
              </w:rPr>
              <w:t>RRCConnectionReject</w:t>
            </w:r>
            <w:r>
              <w:rPr>
                <w:rFonts w:ascii="Times New Roman" w:eastAsia="Times New Roman" w:hAnsi="Times New Roman" w:cs="Times New Roman"/>
                <w:noProof/>
                <w:sz w:val="24"/>
                <w:lang w:bidi="ar-SA"/>
              </w:rPr>
              <w:t xml:space="preserve"> message, then the device shall locally terminate all active SIP dialogs and SIP requests, enter IMS non-registered state, and immediately dial the call on 1xRTT.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This requirement only applies if the current eNB is in a tracking area which supports VoLTE, i.e. the ATTACH ACCEPT message and/or the latest TRACKING AREA UPDATE ACCEPT message contain an "EPS Network Feature Support" IE with the "IMS voice over PS session indicator (IMS VoPS)" field (bits) set to indicate that the "IMS voice over PS session in S1 mode supported". If the "EPS Network Feature Support" IE with the "IMS voice over PS session indicator (IMS VoPS)" field (bits) indicates that the "IMS voice over PS session in S1 mode NOT supported", then the requirements in "LTE Network Does Not Support VoLTE" section of this document shall take precedence.</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496" w:name="_Toc423082663"/>
      <w:bookmarkStart w:id="497" w:name="_Toc391526894"/>
      <w:bookmarkStart w:id="498" w:name="_Toc402444895"/>
      <w:bookmarkStart w:id="499" w:name="_Toc412643866"/>
      <w:bookmarkStart w:id="500" w:name="_Toc433712097"/>
      <w:bookmarkStart w:id="501" w:name="_Toc391398572"/>
      <w:r>
        <w:rPr>
          <w:noProof/>
        </w:rPr>
        <w:t xml:space="preserve">Service Specific Access Control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VZW_REQ_HVOLTE_35613</w:instrText>
      </w:r>
      <w:r>
        <w:rPr>
          <w:noProof/>
        </w:rPr>
        <w:instrText xml:space="preserve"> </w:instrText>
      </w:r>
      <w:r w:rsidR="00037DAB">
        <w:rPr>
          <w:noProof/>
        </w:rPr>
        <w:fldChar w:fldCharType="separate"/>
      </w:r>
      <w:r w:rsidR="00261C8F" w:rsidRPr="00A8430B">
        <w:rPr>
          <w:noProof/>
          <w:sz w:val="18"/>
          <w:shd w:val="clear" w:color="auto" w:fill="E9EFF7"/>
        </w:rPr>
        <w:t>VZW_REQ_HVOLTE_35613</w:t>
      </w:r>
      <w:bookmarkEnd w:id="496"/>
      <w:bookmarkEnd w:id="497"/>
      <w:bookmarkEnd w:id="498"/>
      <w:bookmarkEnd w:id="499"/>
      <w:bookmarkEnd w:id="50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bookmarkEnd w:id="501"/>
    </w:tbl>
    <w:p w:rsidR="006A1081" w:rsidRDefault="006A1081"/>
    <w:p w:rsidR="001341F2" w:rsidRDefault="005431C4" w:rsidP="001341F2">
      <w:pPr>
        <w:pStyle w:val="Heading9"/>
        <w:rPr>
          <w:noProof/>
        </w:rPr>
      </w:pPr>
      <w:bookmarkStart w:id="502" w:name="_Toc423082664"/>
      <w:bookmarkStart w:id="503" w:name="_Toc391526895"/>
      <w:bookmarkStart w:id="504" w:name="_Toc402444896"/>
      <w:bookmarkStart w:id="505" w:name="_Toc412643867"/>
      <w:bookmarkStart w:id="506" w:name="_Toc433712098"/>
      <w:r>
        <w:rPr>
          <w:noProof/>
        </w:rPr>
        <w:t xml:space="preserve">Service Specific Access Control </w:t>
      </w:r>
      <w:r w:rsidR="00037DAB">
        <w:rPr>
          <w:noProof/>
        </w:rPr>
        <w:fldChar w:fldCharType="begin"/>
      </w:r>
      <w:r>
        <w:rPr>
          <w:noProof/>
        </w:rPr>
        <w:instrText xml:space="preserve"> IF Functional = "Functional" </w:instrText>
      </w:r>
      <w:r w:rsidRPr="005C485F">
        <w:rPr>
          <w:noProof/>
          <w:sz w:val="18"/>
          <w:shd w:val="clear" w:color="auto" w:fill="D6E3BC"/>
        </w:rPr>
        <w:instrText>VZ_REQ_HVOLTE_35615</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VZ_REQ_HVOLTE_35615</w:t>
      </w:r>
      <w:bookmarkEnd w:id="502"/>
      <w:bookmarkEnd w:id="503"/>
      <w:bookmarkEnd w:id="504"/>
      <w:bookmarkEnd w:id="505"/>
      <w:bookmarkEnd w:id="50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If the eNB indicates via the "ssac-BarringForMMTEL-Voice-r9" IE in SIB2 that service specific access control is active in the current cell, then if the device is IMS registered for VoLTE and in RRC_IDLE mode and the user initiates a voice call and the modem reports that an RRC connection cannot be established due to service specific access control barring for VoLTE, then the device shall locally terminate all active SIP dialogs and SIP requests, enter IMS non-registered state, and immediately dial the call on 1xRTT.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If the eNB indicates via the "ssac-BarringForMMTEL-Voice-r9" IE in SIB2 that service specific access control is active in the current cell with an "ac-BarringFactor" set to "p00" and the device is IMS registered for VoLTE, then the device shall behave as follows:</w:t>
            </w:r>
          </w:p>
          <w:p w:rsidR="006A1081" w:rsidRDefault="005431C4" w:rsidP="005431C4">
            <w:pPr>
              <w:numPr>
                <w:ilvl w:val="0"/>
                <w:numId w:val="70"/>
              </w:numPr>
              <w:spacing w:after="280" w:afterAutospacing="1"/>
              <w:rPr>
                <w:noProof/>
                <w:lang w:bidi="ar-SA"/>
              </w:rPr>
            </w:pPr>
            <w:r>
              <w:rPr>
                <w:rFonts w:ascii="Times New Roman" w:eastAsia="Times New Roman" w:hAnsi="Times New Roman" w:cs="Times New Roman"/>
                <w:i/>
                <w:noProof/>
                <w:color w:val="010101"/>
                <w:sz w:val="24"/>
                <w:lang w:bidi="ar-SA"/>
              </w:rPr>
              <w:t>Device IMS registered for VoLTE, no VoLTE call in progress, no VoLTE call set up in progress</w:t>
            </w:r>
            <w:r>
              <w:rPr>
                <w:rFonts w:ascii="Times New Roman" w:eastAsia="Times New Roman" w:hAnsi="Times New Roman" w:cs="Times New Roman"/>
                <w:noProof/>
                <w:sz w:val="24"/>
                <w:lang w:bidi="ar-SA"/>
              </w:rPr>
              <w:t>: the device shall:</w:t>
            </w:r>
            <w:r>
              <w:rPr>
                <w:noProof/>
                <w:lang w:bidi="ar-SA"/>
              </w:rPr>
              <w:t xml:space="preserve"> </w:t>
            </w:r>
          </w:p>
          <w:p w:rsidR="006A1081" w:rsidRDefault="005431C4" w:rsidP="005431C4">
            <w:pPr>
              <w:numPr>
                <w:ilvl w:val="1"/>
                <w:numId w:val="70"/>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1"/>
                <w:numId w:val="70"/>
              </w:numPr>
              <w:rPr>
                <w:noProof/>
                <w:lang w:bidi="ar-SA"/>
              </w:rPr>
            </w:pPr>
            <w:r>
              <w:rPr>
                <w:rFonts w:ascii="Times New Roman" w:eastAsia="Times New Roman" w:hAnsi="Times New Roman" w:cs="Times New Roman"/>
                <w:noProof/>
                <w:color w:val="010101"/>
                <w:sz w:val="24"/>
                <w:lang w:bidi="ar-SA"/>
              </w:rPr>
              <w:t>IMS re-register for SMS only. Use 1xRTT for voice in the current cell.</w:t>
            </w:r>
          </w:p>
          <w:p w:rsidR="006A1081" w:rsidRDefault="005431C4" w:rsidP="005431C4">
            <w:pPr>
              <w:numPr>
                <w:ilvl w:val="1"/>
                <w:numId w:val="70"/>
              </w:numPr>
              <w:rPr>
                <w:noProof/>
                <w:lang w:bidi="ar-SA"/>
              </w:rPr>
            </w:pPr>
            <w:r>
              <w:rPr>
                <w:rFonts w:ascii="Times New Roman" w:eastAsia="Times New Roman" w:hAnsi="Times New Roman" w:cs="Times New Roman"/>
                <w:noProof/>
                <w:color w:val="010101"/>
                <w:sz w:val="24"/>
                <w:lang w:bidi="ar-SA"/>
              </w:rPr>
              <w:t>Upon entering a cell where service specific access control is either not active or active with an "ac-BarringFactor" other than "p00", the device shall IMS re-register for both voice and SMS after the expiry of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(please see below). Upon successful IMS registration for voice and SMS, the device shall exit SRLTE mode to LTE-only mode.</w:t>
            </w:r>
            <w:r>
              <w:rPr>
                <w:noProof/>
                <w:lang w:bidi="ar-SA"/>
              </w:rPr>
              <w:t xml:space="preserve"> </w:t>
            </w:r>
          </w:p>
          <w:p w:rsidR="006A1081" w:rsidRDefault="005431C4" w:rsidP="005431C4">
            <w:pPr>
              <w:numPr>
                <w:ilvl w:val="0"/>
                <w:numId w:val="70"/>
              </w:numPr>
              <w:spacing w:after="280" w:afterAutospacing="1"/>
              <w:rPr>
                <w:noProof/>
                <w:lang w:bidi="ar-SA"/>
              </w:rPr>
            </w:pPr>
            <w:r>
              <w:rPr>
                <w:rFonts w:ascii="Times New Roman" w:eastAsia="Times New Roman" w:hAnsi="Times New Roman" w:cs="Times New Roman"/>
                <w:i/>
                <w:noProof/>
                <w:color w:val="010101"/>
                <w:sz w:val="24"/>
                <w:lang w:bidi="ar-SA"/>
              </w:rPr>
              <w:t>VoLTE call in progress</w:t>
            </w:r>
            <w:r>
              <w:rPr>
                <w:rFonts w:ascii="Times New Roman" w:eastAsia="Times New Roman" w:hAnsi="Times New Roman" w:cs="Times New Roman"/>
                <w:noProof/>
                <w:sz w:val="24"/>
                <w:lang w:bidi="ar-SA"/>
              </w:rPr>
              <w:t>: the device shall:</w:t>
            </w:r>
            <w:r>
              <w:rPr>
                <w:noProof/>
                <w:lang w:bidi="ar-SA"/>
              </w:rPr>
              <w:t xml:space="preserve"> </w:t>
            </w:r>
          </w:p>
          <w:p w:rsidR="006A1081" w:rsidRDefault="005431C4" w:rsidP="005431C4">
            <w:pPr>
              <w:numPr>
                <w:ilvl w:val="1"/>
                <w:numId w:val="71"/>
              </w:numPr>
              <w:spacing w:after="280" w:afterAutospacing="1"/>
              <w:rPr>
                <w:noProof/>
                <w:lang w:bidi="ar-SA"/>
              </w:rPr>
            </w:pPr>
            <w:r>
              <w:rPr>
                <w:rFonts w:ascii="Times New Roman" w:eastAsia="Times New Roman" w:hAnsi="Times New Roman" w:cs="Times New Roman"/>
                <w:noProof/>
                <w:color w:val="010101"/>
                <w:sz w:val="24"/>
                <w:lang w:bidi="ar-SA"/>
              </w:rPr>
              <w:t xml:space="preserve">Maintain the VoLTE call until the call ends or drops. During the VoLTE call, additional IMS services shall be supported (e.g., upgrade to video call, RCS chat, presence update, SMS). Upon </w:t>
            </w:r>
            <w:r>
              <w:rPr>
                <w:rFonts w:ascii="Times New Roman" w:eastAsia="Times New Roman" w:hAnsi="Times New Roman" w:cs="Times New Roman"/>
                <w:noProof/>
                <w:color w:val="010101"/>
                <w:sz w:val="24"/>
                <w:lang w:bidi="ar-SA"/>
              </w:rPr>
              <w:lastRenderedPageBreak/>
              <w:t>the VoLTE call ending/dropping, the device shall:</w:t>
            </w:r>
            <w:r>
              <w:rPr>
                <w:noProof/>
                <w:lang w:bidi="ar-SA"/>
              </w:rPr>
              <w:t xml:space="preserve"> </w:t>
            </w:r>
          </w:p>
          <w:p w:rsidR="006A1081" w:rsidRDefault="005431C4" w:rsidP="005431C4">
            <w:pPr>
              <w:numPr>
                <w:ilvl w:val="2"/>
                <w:numId w:val="71"/>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2"/>
                <w:numId w:val="71"/>
              </w:numPr>
              <w:rPr>
                <w:noProof/>
                <w:lang w:bidi="ar-SA"/>
              </w:rPr>
            </w:pPr>
            <w:r>
              <w:rPr>
                <w:rFonts w:ascii="Times New Roman" w:eastAsia="Times New Roman" w:hAnsi="Times New Roman" w:cs="Times New Roman"/>
                <w:noProof/>
                <w:color w:val="010101"/>
                <w:sz w:val="24"/>
                <w:lang w:bidi="ar-SA"/>
              </w:rPr>
              <w:t>IMS re-register for SMS only. Use 1xRTT for voice in the current cell.</w:t>
            </w:r>
          </w:p>
          <w:p w:rsidR="006A1081" w:rsidRDefault="005431C4" w:rsidP="005431C4">
            <w:pPr>
              <w:numPr>
                <w:ilvl w:val="2"/>
                <w:numId w:val="71"/>
              </w:numPr>
              <w:spacing w:after="280" w:afterAutospacing="1"/>
              <w:rPr>
                <w:noProof/>
                <w:lang w:bidi="ar-SA"/>
              </w:rPr>
            </w:pPr>
            <w:r>
              <w:rPr>
                <w:rFonts w:ascii="Times New Roman" w:eastAsia="Times New Roman" w:hAnsi="Times New Roman" w:cs="Times New Roman"/>
                <w:noProof/>
                <w:color w:val="010101"/>
                <w:sz w:val="24"/>
                <w:lang w:bidi="ar-SA"/>
              </w:rPr>
              <w:t>Upon entering a cell where service specific access control is either not active or active with an "ac-BarringFactor" other than "p00", the device shall IMS re-register for both voice and SMS after the expiry of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(please see below). Upon successful IMS registration for voice and SMS, the device shall exit SRLTE mode to LTE-only mode.</w:t>
            </w:r>
          </w:p>
          <w:p w:rsidR="006A1081" w:rsidRDefault="005431C4" w:rsidP="005431C4">
            <w:pPr>
              <w:numPr>
                <w:ilvl w:val="0"/>
                <w:numId w:val="72"/>
              </w:numPr>
              <w:spacing w:after="280" w:afterAutospacing="1"/>
              <w:rPr>
                <w:noProof/>
                <w:lang w:bidi="ar-SA"/>
              </w:rPr>
            </w:pPr>
            <w:r>
              <w:rPr>
                <w:rFonts w:ascii="Times New Roman" w:eastAsia="Times New Roman" w:hAnsi="Times New Roman" w:cs="Times New Roman"/>
                <w:i/>
                <w:noProof/>
                <w:color w:val="010101"/>
                <w:sz w:val="24"/>
                <w:lang w:bidi="ar-SA"/>
              </w:rPr>
              <w:t>VoLTE call set up in progress</w:t>
            </w:r>
            <w:r>
              <w:rPr>
                <w:rFonts w:ascii="Times New Roman" w:eastAsia="Times New Roman" w:hAnsi="Times New Roman" w:cs="Times New Roman"/>
                <w:noProof/>
                <w:sz w:val="24"/>
                <w:lang w:bidi="ar-SA"/>
              </w:rPr>
              <w:t>: If the SIP INVITE for a VoLTE call has already been generated by the IMS client, then the device shall:</w:t>
            </w:r>
            <w:r>
              <w:rPr>
                <w:noProof/>
                <w:lang w:bidi="ar-SA"/>
              </w:rPr>
              <w:t xml:space="preserve"> </w:t>
            </w:r>
          </w:p>
          <w:p w:rsidR="006A1081" w:rsidRDefault="005431C4" w:rsidP="005431C4">
            <w:pPr>
              <w:numPr>
                <w:ilvl w:val="1"/>
                <w:numId w:val="72"/>
              </w:numPr>
              <w:spacing w:after="280" w:afterAutospacing="1"/>
              <w:rPr>
                <w:noProof/>
                <w:lang w:bidi="ar-SA"/>
              </w:rPr>
            </w:pPr>
            <w:r>
              <w:rPr>
                <w:rFonts w:ascii="Times New Roman" w:eastAsia="Times New Roman" w:hAnsi="Times New Roman" w:cs="Times New Roman"/>
                <w:noProof/>
                <w:color w:val="010101"/>
                <w:sz w:val="24"/>
                <w:lang w:bidi="ar-SA"/>
              </w:rPr>
              <w:t>Allow the VoLTE call setup to continue. If the VoLTE call setup succeeds, the device shall allow the VoLTE call to continue until either the call drops or the call ends. During the VoLTE call, additional IMS services shall be supported (e.g., upgrade to video call, RCS chat, presence update, SMS). Upon either the VoLTE call set up failing or the VoLTE call ending/dropping, the device shall:</w:t>
            </w:r>
            <w:r>
              <w:rPr>
                <w:noProof/>
                <w:lang w:bidi="ar-SA"/>
              </w:rPr>
              <w:t xml:space="preserve"> </w:t>
            </w:r>
          </w:p>
          <w:p w:rsidR="006A1081" w:rsidRDefault="005431C4" w:rsidP="005431C4">
            <w:pPr>
              <w:numPr>
                <w:ilvl w:val="2"/>
                <w:numId w:val="72"/>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2"/>
                <w:numId w:val="72"/>
              </w:numPr>
              <w:rPr>
                <w:noProof/>
                <w:lang w:bidi="ar-SA"/>
              </w:rPr>
            </w:pPr>
            <w:r>
              <w:rPr>
                <w:rFonts w:ascii="Times New Roman" w:eastAsia="Times New Roman" w:hAnsi="Times New Roman" w:cs="Times New Roman"/>
                <w:noProof/>
                <w:color w:val="010101"/>
                <w:sz w:val="24"/>
                <w:lang w:bidi="ar-SA"/>
              </w:rPr>
              <w:t>IMS re-register for SMS only. Use 1xRTT for voice in the current cell.</w:t>
            </w:r>
          </w:p>
          <w:p w:rsidR="006A1081" w:rsidRDefault="005431C4" w:rsidP="005431C4">
            <w:pPr>
              <w:numPr>
                <w:ilvl w:val="2"/>
                <w:numId w:val="72"/>
              </w:numPr>
              <w:spacing w:after="280" w:afterAutospacing="1"/>
              <w:rPr>
                <w:noProof/>
                <w:lang w:bidi="ar-SA"/>
              </w:rPr>
            </w:pPr>
            <w:r>
              <w:rPr>
                <w:rFonts w:ascii="Times New Roman" w:eastAsia="Times New Roman" w:hAnsi="Times New Roman" w:cs="Times New Roman"/>
                <w:noProof/>
                <w:color w:val="010101"/>
                <w:sz w:val="24"/>
                <w:lang w:bidi="ar-SA"/>
              </w:rPr>
              <w:t>Upon entering a cell where service specific access control is either not active or active with an "ac-BarringFactor" other than "p00", the device shall IMS re-register for both voice and SMS after the expiry of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(please see below). Upon successful IMS registration for voice and SMS, the device shall exit SRLTE mode to LTE-only mode.</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After IMS re-registering for SMS only as the result of encountering VoLTE service specific access control with the "ac-BarringFactor" set to "p00", the device shall start a hysteresis timer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when the device moves to a cell in a tracking area which supports VoLTE (via the NAS VoPS indicator) and where service specific access control is either not active or active with an "ac-BarringFactor" other than "p00". The device shall IMS re-register for VoLTE upon the expiry of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if the device is still in a cell in a tracking area which supports VoLTE (via the NAS VoPS indicator) and where service specific access control is either not active or active with an "ac-BarringFactor" other than "p00". While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is running, if the device moves into a cell which is either in a tracking area that does not support VoLTE (via the NAS VoPS indicator) or where service specific access control is active with an "ac-BarringFactor" set to "p00", the device shall stop and reset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and maintain the current IMS registration for SMS only.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This requirement only applies if the current eNB is in a tracking area which supports VoLTE, i.e. the ATTACH ACCEPT message and/or the latest TRACKING AREA UPDATE ACCEPT message contain an "EPS Network Feature Support" IE with the "IMS voice over PS session indicator (IMS VoPS)" field (bits) set to indicate that the "IMS voice over PS session in S1 mode supported". If the "EPS Network Feature Support" IE with the "IMS voice over PS session indicator (IMS VoPS)" field (bits) indicates that the "IMS voice over PS session in S1 mode NOT supported", then the requirements in the "LTE Network Does Not Support VoLTE" section of this document shall take precedence.</w:t>
            </w:r>
          </w:p>
          <w:p w:rsidR="006A1081" w:rsidRDefault="006A1081">
            <w:pPr>
              <w:rPr>
                <w:noProof/>
                <w:lang w:bidi="ar-SA"/>
              </w:rPr>
            </w:pPr>
          </w:p>
          <w:p w:rsidR="006A1081" w:rsidRDefault="005431C4">
            <w:pPr>
              <w:rPr>
                <w:rFonts w:eastAsia="Arial"/>
                <w:noProof/>
                <w:sz w:val="16"/>
                <w:lang w:bidi="ar-SA"/>
              </w:rPr>
            </w:pPr>
            <w:r>
              <w:rPr>
                <w:rFonts w:eastAsia="Arial"/>
                <w:noProof/>
                <w:sz w:val="16"/>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07" w:name="_Toc423082665"/>
      <w:bookmarkStart w:id="508" w:name="_Toc391526896"/>
      <w:bookmarkStart w:id="509" w:name="_Toc402444897"/>
      <w:bookmarkStart w:id="510" w:name="_Toc412643868"/>
      <w:bookmarkStart w:id="511" w:name="_Toc433712099"/>
      <w:r>
        <w:rPr>
          <w:noProof/>
        </w:rPr>
        <w:lastRenderedPageBreak/>
        <w:t xml:space="preserve">VOLTE SERVICE NOT PROVISIONED OR VOLTE SERVICE DISABLED BY THE USER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VZW_REQ_HVOLTE_35611</w:instrText>
      </w:r>
      <w:r>
        <w:rPr>
          <w:noProof/>
        </w:rPr>
        <w:instrText xml:space="preserve"> </w:instrText>
      </w:r>
      <w:r w:rsidR="00037DAB">
        <w:rPr>
          <w:noProof/>
        </w:rPr>
        <w:fldChar w:fldCharType="separate"/>
      </w:r>
      <w:r w:rsidR="00261C8F" w:rsidRPr="00A8430B">
        <w:rPr>
          <w:noProof/>
          <w:sz w:val="18"/>
          <w:shd w:val="clear" w:color="auto" w:fill="E9EFF7"/>
        </w:rPr>
        <w:t>VZW_REQ_HVOLTE_35611</w:t>
      </w:r>
      <w:bookmarkEnd w:id="507"/>
      <w:bookmarkEnd w:id="508"/>
      <w:bookmarkEnd w:id="509"/>
      <w:bookmarkEnd w:id="510"/>
      <w:bookmarkEnd w:id="511"/>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512" w:name="_Toc391398575"/>
      <w:bookmarkStart w:id="513" w:name="_Toc423082666"/>
      <w:bookmarkStart w:id="514" w:name="_Toc391526897"/>
      <w:bookmarkStart w:id="515" w:name="_Toc402444898"/>
      <w:bookmarkStart w:id="516" w:name="_Toc412643869"/>
      <w:bookmarkStart w:id="517" w:name="_Toc433712100"/>
      <w:r>
        <w:rPr>
          <w:noProof/>
        </w:rPr>
        <w:t xml:space="preserve">VOLTE SERVICE NOT PROVISIONED OR VOLTE SERVICE DISABLED BY THE USER </w:t>
      </w:r>
      <w:r w:rsidR="00037DAB">
        <w:rPr>
          <w:noProof/>
        </w:rPr>
        <w:fldChar w:fldCharType="begin"/>
      </w:r>
      <w:r>
        <w:rPr>
          <w:noProof/>
        </w:rPr>
        <w:instrText xml:space="preserve"> IF Functional = "Functional" </w:instrText>
      </w:r>
      <w:r w:rsidRPr="005C485F">
        <w:rPr>
          <w:noProof/>
          <w:sz w:val="18"/>
          <w:shd w:val="clear" w:color="auto" w:fill="D6E3BC"/>
        </w:rPr>
        <w:instrText>VZ_REQ_HVOLTE_35616</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VZ_REQ_HVOLTE_3561</w:t>
      </w:r>
      <w:bookmarkEnd w:id="512"/>
      <w:r w:rsidR="00261C8F" w:rsidRPr="005C485F">
        <w:rPr>
          <w:noProof/>
          <w:sz w:val="18"/>
          <w:shd w:val="clear" w:color="auto" w:fill="D6E3BC"/>
        </w:rPr>
        <w:t>6</w:t>
      </w:r>
      <w:bookmarkEnd w:id="513"/>
      <w:bookmarkEnd w:id="514"/>
      <w:bookmarkEnd w:id="515"/>
      <w:bookmarkEnd w:id="516"/>
      <w:bookmarkEnd w:id="517"/>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If the user is not provisioned for VoLTE service* or if  the user disables VoLTE service through the device user interface, the device shall operate in a sub-state of LTE+1xRTT SRLTE mode known as basic SRLTE (bSRLTE). When operating in basic SRLTE, the device shall comply with all LTE+1xRTT SRLTE requirements in this document with the following exceptions:</w:t>
            </w:r>
          </w:p>
          <w:p w:rsidR="006A1081" w:rsidRDefault="005431C4" w:rsidP="005431C4">
            <w:pPr>
              <w:numPr>
                <w:ilvl w:val="0"/>
                <w:numId w:val="73"/>
              </w:numPr>
              <w:rPr>
                <w:noProof/>
                <w:lang w:bidi="ar-SA"/>
              </w:rPr>
            </w:pPr>
            <w:r>
              <w:rPr>
                <w:rFonts w:ascii="Times New Roman" w:eastAsia="Times New Roman" w:hAnsi="Times New Roman" w:cs="Times New Roman"/>
                <w:noProof/>
                <w:color w:val="010101"/>
                <w:sz w:val="24"/>
                <w:lang w:bidi="ar-SA"/>
              </w:rPr>
              <w:t>The device shall only IMS register for SMS when operating on LTE and eHRPD.</w:t>
            </w:r>
          </w:p>
          <w:p w:rsidR="006A1081" w:rsidRDefault="005431C4" w:rsidP="005431C4">
            <w:pPr>
              <w:numPr>
                <w:ilvl w:val="0"/>
                <w:numId w:val="73"/>
              </w:numPr>
              <w:rPr>
                <w:noProof/>
                <w:lang w:bidi="ar-SA"/>
              </w:rPr>
            </w:pPr>
            <w:r>
              <w:rPr>
                <w:rFonts w:ascii="Times New Roman" w:eastAsia="Times New Roman" w:hAnsi="Times New Roman" w:cs="Times New Roman"/>
                <w:noProof/>
                <w:color w:val="010101"/>
                <w:sz w:val="24"/>
                <w:lang w:bidi="ar-SA"/>
              </w:rPr>
              <w:t xml:space="preserve">The device shall not IMS re-register on iRAT transitions between LTE and eHRPD unless a re-registartion or new registration is required per the </w:t>
            </w:r>
            <w:r>
              <w:rPr>
                <w:rFonts w:ascii="Times New Roman" w:eastAsia="Times New Roman" w:hAnsi="Times New Roman" w:cs="Times New Roman"/>
                <w:i/>
                <w:noProof/>
                <w:sz w:val="24"/>
                <w:lang w:bidi="ar-SA"/>
              </w:rPr>
              <w:t>IMS Registration on System Transitions</w:t>
            </w:r>
            <w:r>
              <w:rPr>
                <w:rFonts w:ascii="Times New Roman" w:eastAsia="Times New Roman" w:hAnsi="Times New Roman" w:cs="Times New Roman"/>
                <w:noProof/>
                <w:sz w:val="24"/>
                <w:lang w:bidi="ar-SA"/>
              </w:rPr>
              <w:t xml:space="preserve"> section of the Verizon Wireless LTE 3GPP Band 13 Network Access Requirements.</w:t>
            </w:r>
          </w:p>
          <w:p w:rsidR="006A1081" w:rsidRDefault="005431C4" w:rsidP="005431C4">
            <w:pPr>
              <w:numPr>
                <w:ilvl w:val="0"/>
                <w:numId w:val="73"/>
              </w:numPr>
              <w:rPr>
                <w:noProof/>
                <w:lang w:bidi="ar-SA"/>
              </w:rPr>
            </w:pPr>
            <w:r>
              <w:rPr>
                <w:rFonts w:ascii="Times New Roman" w:eastAsia="Times New Roman" w:hAnsi="Times New Roman" w:cs="Times New Roman"/>
                <w:noProof/>
                <w:color w:val="010101"/>
                <w:sz w:val="24"/>
                <w:lang w:bidi="ar-SA"/>
              </w:rPr>
              <w:t>Timer Tdelay is not implemented on iRAT transitions from eHRPD to LTE.</w:t>
            </w:r>
          </w:p>
          <w:p w:rsidR="006A1081" w:rsidRDefault="005431C4" w:rsidP="005431C4">
            <w:pPr>
              <w:numPr>
                <w:ilvl w:val="0"/>
                <w:numId w:val="73"/>
              </w:numPr>
              <w:rPr>
                <w:noProof/>
                <w:lang w:bidi="ar-SA"/>
              </w:rPr>
            </w:pPr>
            <w:r>
              <w:rPr>
                <w:rFonts w:ascii="Times New Roman" w:eastAsia="Times New Roman" w:hAnsi="Times New Roman" w:cs="Times New Roman"/>
                <w:noProof/>
                <w:color w:val="010101"/>
                <w:sz w:val="24"/>
                <w:lang w:bidi="ar-SA"/>
              </w:rPr>
              <w:t xml:space="preserve">If the device is configured as a bSRLTE-only device, the </w:t>
            </w:r>
            <w:r>
              <w:rPr>
                <w:rFonts w:ascii="Times New Roman" w:eastAsia="Times New Roman" w:hAnsi="Times New Roman" w:cs="Times New Roman"/>
                <w:i/>
                <w:noProof/>
                <w:sz w:val="24"/>
                <w:lang w:bidi="ar-SA"/>
              </w:rPr>
              <w:t>Voice domain preference for E-UTRAN</w:t>
            </w:r>
            <w:r>
              <w:rPr>
                <w:rFonts w:ascii="Times New Roman" w:eastAsia="Times New Roman" w:hAnsi="Times New Roman" w:cs="Times New Roman"/>
                <w:noProof/>
                <w:sz w:val="24"/>
                <w:lang w:bidi="ar-SA"/>
              </w:rPr>
              <w:t xml:space="preserve"> bits shall be set to "0 0 CS Voice only".</w:t>
            </w:r>
          </w:p>
          <w:p w:rsidR="006A1081" w:rsidRDefault="005431C4" w:rsidP="005431C4">
            <w:pPr>
              <w:numPr>
                <w:ilvl w:val="0"/>
                <w:numId w:val="73"/>
              </w:numPr>
              <w:spacing w:after="280" w:afterAutospacing="1"/>
              <w:rPr>
                <w:noProof/>
                <w:lang w:bidi="ar-SA"/>
              </w:rPr>
            </w:pPr>
            <w:r>
              <w:rPr>
                <w:rFonts w:ascii="Times New Roman" w:eastAsia="Times New Roman" w:hAnsi="Times New Roman" w:cs="Times New Roman"/>
                <w:noProof/>
                <w:color w:val="010101"/>
                <w:sz w:val="24"/>
                <w:lang w:bidi="ar-SA"/>
              </w:rPr>
              <w:t xml:space="preserve">If the device is configured as an hVoLTE device and the user disables VoLTE service through the device user interface, the device shall continue to set the the </w:t>
            </w:r>
            <w:r>
              <w:rPr>
                <w:rFonts w:ascii="Times New Roman" w:eastAsia="Times New Roman" w:hAnsi="Times New Roman" w:cs="Times New Roman"/>
                <w:i/>
                <w:noProof/>
                <w:sz w:val="24"/>
                <w:lang w:bidi="ar-SA"/>
              </w:rPr>
              <w:t>Voice domain preference for E-UTRAN</w:t>
            </w:r>
            <w:r>
              <w:rPr>
                <w:rFonts w:ascii="Times New Roman" w:eastAsia="Times New Roman" w:hAnsi="Times New Roman" w:cs="Times New Roman"/>
                <w:noProof/>
                <w:sz w:val="24"/>
                <w:lang w:bidi="ar-SA"/>
              </w:rPr>
              <w:t xml:space="preserve"> bits to "1 1  IMS PS voice preferred, CS Voice as secondary".</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 xml:space="preserve">* </w:t>
            </w: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VoLTE service discovery to determine whether or not the user is provisioned for VoLTE service is per SDM setting or presence-based mechanism as described in the Verizon Wireless VoLTE Device Service Requirements and the "VoLTE Service Discovery" section of this document. </w:t>
            </w:r>
          </w:p>
          <w:p w:rsidR="006A1081" w:rsidRDefault="005431C4">
            <w:pPr>
              <w:rPr>
                <w:noProof/>
                <w:lang w:bidi="ar-SA"/>
              </w:rPr>
            </w:pPr>
            <w:r>
              <w:rPr>
                <w:rFonts w:eastAsia="Arial"/>
                <w:noProof/>
                <w:sz w:val="16"/>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18" w:name="_Toc423082667"/>
      <w:bookmarkStart w:id="519" w:name="_Toc412643870"/>
      <w:bookmarkStart w:id="520" w:name="_Toc433712101"/>
      <w:r>
        <w:rPr>
          <w:noProof/>
        </w:rPr>
        <w:t xml:space="preserve">VoLTE CALL FAILURE DUE TO IMS REGISTRATION STATE MISMATCH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VZ_REQ_HVOLTE_38019</w:instrText>
      </w:r>
      <w:r>
        <w:rPr>
          <w:noProof/>
        </w:rPr>
        <w:instrText xml:space="preserve"> </w:instrText>
      </w:r>
      <w:r w:rsidR="00037DAB">
        <w:rPr>
          <w:noProof/>
        </w:rPr>
        <w:fldChar w:fldCharType="separate"/>
      </w:r>
      <w:r w:rsidR="00261C8F" w:rsidRPr="00A8430B">
        <w:rPr>
          <w:noProof/>
          <w:sz w:val="18"/>
          <w:shd w:val="clear" w:color="auto" w:fill="E9EFF7"/>
        </w:rPr>
        <w:t>VZ_REQ_HVOLTE_38019</w:t>
      </w:r>
      <w:bookmarkEnd w:id="518"/>
      <w:bookmarkEnd w:id="519"/>
      <w:bookmarkEnd w:id="520"/>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8"/>
        <w:rPr>
          <w:noProof/>
        </w:rPr>
      </w:pPr>
      <w:bookmarkStart w:id="521" w:name="_Toc423082668"/>
      <w:bookmarkStart w:id="522" w:name="_Toc412643871"/>
      <w:bookmarkStart w:id="523" w:name="_Toc433712102"/>
      <w:r>
        <w:rPr>
          <w:noProof/>
        </w:rPr>
        <w:t xml:space="preserve">VoLTE Call Rejected with SIP 403 Forbidden - Originating user not registered </w:t>
      </w:r>
      <w:r w:rsidR="00037DAB">
        <w:rPr>
          <w:noProof/>
        </w:rPr>
        <w:fldChar w:fldCharType="begin"/>
      </w:r>
      <w:r>
        <w:rPr>
          <w:noProof/>
        </w:rPr>
        <w:instrText xml:space="preserve"> IF Functional = "Functional" </w:instrText>
      </w:r>
      <w:r w:rsidRPr="005C485F">
        <w:rPr>
          <w:noProof/>
          <w:sz w:val="18"/>
          <w:shd w:val="clear" w:color="auto" w:fill="D6E3BC"/>
        </w:rPr>
        <w:instrText>VZ_REQ_HVOLTE_38020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VZ_REQ_HVOLTE_38020</w:t>
      </w:r>
      <w:bookmarkEnd w:id="521"/>
      <w:bookmarkEnd w:id="522"/>
      <w:bookmarkEnd w:id="523"/>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If the device receives a SIP 403 with the reason-phrase "403 Forbidden - Originating user not registered" in response to a SIP INVITE for a VoLTE call that was originated by the device, the device shall immediately 1) terminate VoLTE call setup, 2) declare call failure to the user, 3) enter IMS non-registered state and transition to LTE+1xRTT SRLTE mode, and 4) initiate a new IMS registration. All IMS registration-related requirements in this document and the Verizon Wireless LTE 3GPP Band 13 Network Access Requirements shall apply. </w:t>
            </w: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The device shall NOT treat the reason-phrase in this scenario as case sensitive.</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524" w:name="_Toc423082669"/>
      <w:bookmarkStart w:id="525" w:name="_Toc391526898"/>
      <w:bookmarkStart w:id="526" w:name="_Toc402444899"/>
      <w:bookmarkStart w:id="527" w:name="_Toc412643872"/>
      <w:bookmarkStart w:id="528" w:name="_Toc433712103"/>
      <w:r>
        <w:rPr>
          <w:noProof/>
        </w:rPr>
        <w:t xml:space="preserve">EXTENDED SERVICE REQUEST Message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VZ_REQ_HVOLTE_34103</w:instrText>
      </w:r>
      <w:r>
        <w:rPr>
          <w:noProof/>
        </w:rPr>
        <w:instrText xml:space="preserve"> </w:instrText>
      </w:r>
      <w:r w:rsidR="00037DAB">
        <w:rPr>
          <w:noProof/>
        </w:rPr>
        <w:fldChar w:fldCharType="separate"/>
      </w:r>
      <w:r w:rsidR="00261C8F" w:rsidRPr="00A8430B">
        <w:rPr>
          <w:noProof/>
          <w:sz w:val="18"/>
          <w:shd w:val="clear" w:color="auto" w:fill="E9EFF7"/>
        </w:rPr>
        <w:t>VZ_REQ_HVOLTE_34103</w:t>
      </w:r>
      <w:bookmarkEnd w:id="524"/>
      <w:bookmarkEnd w:id="525"/>
      <w:bookmarkEnd w:id="526"/>
      <w:bookmarkEnd w:id="527"/>
      <w:bookmarkEnd w:id="52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29" w:name="_Toc423082670"/>
      <w:bookmarkStart w:id="530" w:name="_Toc391526899"/>
      <w:bookmarkStart w:id="531" w:name="_Toc402444900"/>
      <w:bookmarkStart w:id="532" w:name="_Toc412643873"/>
      <w:bookmarkStart w:id="533" w:name="_Toc433712104"/>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VZ_REQ_HVOLTE_34153</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VZ_REQ_HVOLTE_34153</w:t>
      </w:r>
      <w:bookmarkEnd w:id="529"/>
      <w:bookmarkEnd w:id="530"/>
      <w:bookmarkEnd w:id="531"/>
      <w:bookmarkEnd w:id="532"/>
      <w:bookmarkEnd w:id="533"/>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jc w:val="both"/>
              <w:rPr>
                <w:noProof/>
                <w:lang w:bidi="ar-SA"/>
              </w:rPr>
            </w:pPr>
            <w:r>
              <w:rPr>
                <w:rFonts w:ascii="Times New Roman" w:eastAsia="Times New Roman" w:hAnsi="Times New Roman" w:cs="Times New Roman"/>
                <w:noProof/>
                <w:sz w:val="24"/>
                <w:lang w:bidi="ar-SA"/>
              </w:rPr>
              <w:t>Prior to initiating 1xRTT voice call set up (i.e. silent redial or otherwise, both MO and MT), the device shall attempt to send an EXTENDED SERVICE REQUEST message to suspend the given LTE session with service type set to 1xCS fallback. The device shall wait for up to 500 ms for a response for the network. Upon completion of the extended service request procedure or if after 500 ms the device either cannot send the EXTENDED SERVICE REQUEST message or the network fails to respond to the EXTENDED SERVICE REQUEST message, the device shall immediately initiate 1xRTT call setup. Upon termination of all active 1xRTT voice calls, if system selection indicates that the given LTE network is still the most preferred, available system for data service, the device shall immediately re-acquire the given LTE network and send a TRACKING AREA UPDATE REQUEST message to resume LTE data operation. Otherwise, upon termination of all active 1xRTT voice calls, the device shall immediately acquire the most preferred, available system for data service as indicated by system selection.</w:t>
            </w:r>
          </w:p>
          <w:p w:rsidR="006A1081" w:rsidRDefault="006A1081">
            <w:pPr>
              <w:jc w:val="both"/>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If the network rejects the EXTENDED SERVICE REQUEST message for any reason, the device shall immediately leave LTE and initiate 1xRTT call set up.</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b/>
                <w:noProof/>
                <w:sz w:val="24"/>
                <w:u w:val="single"/>
                <w:lang w:bidi="ar-SA"/>
              </w:rPr>
              <w:t xml:space="preserve">NOTE 1: </w:t>
            </w:r>
            <w:r>
              <w:rPr>
                <w:rFonts w:ascii="Times New Roman" w:eastAsia="Times New Roman" w:hAnsi="Times New Roman" w:cs="Times New Roman"/>
                <w:noProof/>
                <w:sz w:val="24"/>
                <w:lang w:bidi="ar-SA"/>
              </w:rPr>
              <w:t xml:space="preserve">The extended service request procedure shall be considered complete when the network sends an </w:t>
            </w:r>
            <w:r>
              <w:rPr>
                <w:rFonts w:ascii="Times New Roman" w:eastAsia="Times New Roman" w:hAnsi="Times New Roman" w:cs="Times New Roman"/>
                <w:i/>
                <w:noProof/>
                <w:sz w:val="24"/>
                <w:lang w:bidi="ar-SA"/>
              </w:rPr>
              <w:t>RRCConnectionRelease</w:t>
            </w:r>
            <w:r>
              <w:rPr>
                <w:rFonts w:ascii="Times New Roman" w:eastAsia="Times New Roman" w:hAnsi="Times New Roman" w:cs="Times New Roman"/>
                <w:noProof/>
                <w:sz w:val="24"/>
                <w:lang w:bidi="ar-SA"/>
              </w:rPr>
              <w:t xml:space="preserve"> message.</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b/>
                <w:noProof/>
                <w:sz w:val="24"/>
                <w:u w:val="single"/>
                <w:lang w:bidi="ar-SA"/>
              </w:rPr>
              <w:t>NOTE 2:</w:t>
            </w:r>
            <w:r>
              <w:rPr>
                <w:rFonts w:ascii="Times New Roman" w:eastAsia="Times New Roman" w:hAnsi="Times New Roman" w:cs="Times New Roman"/>
                <w:noProof/>
                <w:sz w:val="24"/>
                <w:lang w:bidi="ar-SA"/>
              </w:rPr>
              <w:t>  The device shall NOT send an EXTENDED SERVICE REQUEST message when sending a MO SMS message over 1xRTT or receiving a MT SMS message over 1xRTT.</w:t>
            </w:r>
          </w:p>
          <w:p w:rsidR="006A1081" w:rsidRDefault="005431C4">
            <w:pPr>
              <w:jc w:val="both"/>
              <w:rPr>
                <w:noProof/>
                <w:lang w:bidi="ar-SA"/>
              </w:rPr>
            </w:pPr>
            <w:r>
              <w:rPr>
                <w:noProof/>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534" w:name="_Toc423082671"/>
      <w:bookmarkStart w:id="535" w:name="_Toc391526900"/>
      <w:bookmarkStart w:id="536" w:name="_Toc402444901"/>
      <w:bookmarkStart w:id="537" w:name="_Toc412643874"/>
      <w:bookmarkStart w:id="538" w:name="_Toc433712105"/>
      <w:bookmarkStart w:id="539" w:name="_Toc391398577"/>
      <w:r>
        <w:rPr>
          <w:noProof/>
        </w:rPr>
        <w:t xml:space="preserve">CMAS Support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VZ_REQ_HVOLTE_34104</w:instrText>
      </w:r>
      <w:r>
        <w:rPr>
          <w:noProof/>
        </w:rPr>
        <w:instrText xml:space="preserve"> </w:instrText>
      </w:r>
      <w:r w:rsidR="00037DAB">
        <w:rPr>
          <w:noProof/>
        </w:rPr>
        <w:fldChar w:fldCharType="separate"/>
      </w:r>
      <w:r w:rsidR="00261C8F" w:rsidRPr="00A8430B">
        <w:rPr>
          <w:noProof/>
          <w:sz w:val="18"/>
          <w:shd w:val="clear" w:color="auto" w:fill="E9EFF7"/>
        </w:rPr>
        <w:t>VZ_REQ_HVOLTE_34104</w:t>
      </w:r>
      <w:bookmarkEnd w:id="534"/>
      <w:bookmarkEnd w:id="535"/>
      <w:bookmarkEnd w:id="536"/>
      <w:bookmarkEnd w:id="537"/>
      <w:bookmarkEnd w:id="53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bookmarkEnd w:id="539"/>
    </w:tbl>
    <w:p w:rsidR="006A1081" w:rsidRDefault="006A1081"/>
    <w:p w:rsidR="001341F2" w:rsidRDefault="005431C4" w:rsidP="001341F2">
      <w:pPr>
        <w:pStyle w:val="Heading7"/>
        <w:rPr>
          <w:noProof/>
        </w:rPr>
      </w:pPr>
      <w:bookmarkStart w:id="540" w:name="_Toc423082672"/>
      <w:bookmarkStart w:id="541" w:name="_Toc391526901"/>
      <w:bookmarkStart w:id="542" w:name="_Toc402444902"/>
      <w:bookmarkStart w:id="543" w:name="_Toc412643875"/>
      <w:bookmarkStart w:id="544" w:name="_Toc433712106"/>
      <w:r>
        <w:rPr>
          <w:noProof/>
        </w:rPr>
        <w:t xml:space="preserve">CMAS SUPPORT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VZ_REQ_HVOLTE_34154</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VZ_REQ_HVOLTE_34154</w:t>
      </w:r>
      <w:bookmarkEnd w:id="540"/>
      <w:bookmarkEnd w:id="541"/>
      <w:bookmarkEnd w:id="542"/>
      <w:bookmarkEnd w:id="543"/>
      <w:bookmarkEnd w:id="544"/>
      <w:r w:rsidR="00037DAB">
        <w:rPr>
          <w:noProof/>
        </w:rPr>
        <w:fldChar w:fldCharType="end"/>
      </w:r>
    </w:p>
    <w:tbl>
      <w:tblPr>
        <w:tblW w:w="0" w:type="auto"/>
        <w:shd w:val="clear" w:color="auto" w:fill="F2F2F2"/>
        <w:tblLook w:val="04A0"/>
      </w:tblPr>
      <w:tblGrid>
        <w:gridCol w:w="8265"/>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device shall be capable of receiving CMAS messages over both LTE and 1xRTT.</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545" w:name="_Toc423082673"/>
      <w:bookmarkStart w:id="546" w:name="_Toc391526902"/>
      <w:bookmarkStart w:id="547" w:name="_Toc402444903"/>
      <w:bookmarkStart w:id="548" w:name="_Toc412643876"/>
      <w:bookmarkStart w:id="549" w:name="_Toc433712107"/>
      <w:r>
        <w:rPr>
          <w:noProof/>
        </w:rPr>
        <w:t xml:space="preserve">REACQUIRING </w:t>
      </w:r>
      <w:bookmarkStart w:id="550" w:name="_Toc391398579"/>
      <w:r>
        <w:rPr>
          <w:noProof/>
        </w:rPr>
        <w:t xml:space="preserve">LTE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VZ_REQ_HVOLTE_34105</w:instrText>
      </w:r>
      <w:r>
        <w:rPr>
          <w:noProof/>
        </w:rPr>
        <w:instrText xml:space="preserve"> </w:instrText>
      </w:r>
      <w:r w:rsidR="00037DAB">
        <w:rPr>
          <w:noProof/>
        </w:rPr>
        <w:fldChar w:fldCharType="separate"/>
      </w:r>
      <w:r w:rsidR="00261C8F" w:rsidRPr="00A8430B">
        <w:rPr>
          <w:noProof/>
          <w:sz w:val="18"/>
          <w:shd w:val="clear" w:color="auto" w:fill="E9EFF7"/>
        </w:rPr>
        <w:t>VZ_REQ_HVOLTE_34105</w:t>
      </w:r>
      <w:bookmarkEnd w:id="545"/>
      <w:bookmarkEnd w:id="546"/>
      <w:bookmarkEnd w:id="547"/>
      <w:bookmarkEnd w:id="548"/>
      <w:bookmarkEnd w:id="549"/>
      <w:r w:rsidR="00037DAB">
        <w:rPr>
          <w:noProof/>
        </w:rPr>
        <w:fldChar w:fldCharType="end"/>
      </w:r>
      <w:bookmarkEnd w:id="550"/>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551" w:name="_Toc423082674"/>
      <w:bookmarkStart w:id="552" w:name="_Toc391526903"/>
      <w:bookmarkStart w:id="553" w:name="_Toc402444904"/>
      <w:bookmarkStart w:id="554" w:name="_Toc412643877"/>
      <w:bookmarkStart w:id="555" w:name="_Toc433712108"/>
      <w:bookmarkStart w:id="556" w:name="_Toc391398580"/>
      <w:r>
        <w:rPr>
          <w:noProof/>
        </w:rPr>
        <w:t xml:space="preserve">After 1xRTT call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VZ_REQ_HVOLTE_34106</w:instrText>
      </w:r>
      <w:r>
        <w:rPr>
          <w:noProof/>
        </w:rPr>
        <w:instrText xml:space="preserve"> </w:instrText>
      </w:r>
      <w:r w:rsidR="00037DAB">
        <w:rPr>
          <w:noProof/>
        </w:rPr>
        <w:fldChar w:fldCharType="separate"/>
      </w:r>
      <w:r w:rsidR="00261C8F" w:rsidRPr="00A8430B">
        <w:rPr>
          <w:noProof/>
          <w:sz w:val="18"/>
          <w:shd w:val="clear" w:color="auto" w:fill="E9EFF7"/>
        </w:rPr>
        <w:t>VZ_REQ_HVOLTE_34106</w:t>
      </w:r>
      <w:bookmarkEnd w:id="551"/>
      <w:bookmarkEnd w:id="552"/>
      <w:bookmarkEnd w:id="553"/>
      <w:bookmarkEnd w:id="554"/>
      <w:bookmarkEnd w:id="555"/>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bookmarkEnd w:id="556"/>
    </w:tbl>
    <w:p w:rsidR="006A1081" w:rsidRDefault="006A1081"/>
    <w:p w:rsidR="001341F2" w:rsidRDefault="005431C4" w:rsidP="001341F2">
      <w:pPr>
        <w:pStyle w:val="Heading7"/>
        <w:rPr>
          <w:noProof/>
        </w:rPr>
      </w:pPr>
      <w:bookmarkStart w:id="557" w:name="_Toc423082675"/>
      <w:bookmarkStart w:id="558" w:name="_Toc391526904"/>
      <w:bookmarkStart w:id="559" w:name="_Toc402444905"/>
      <w:bookmarkStart w:id="560" w:name="_Toc412643878"/>
      <w:bookmarkStart w:id="561" w:name="_Toc433712109"/>
      <w:r>
        <w:rPr>
          <w:noProof/>
        </w:rPr>
        <w:lastRenderedPageBreak/>
        <w:t xml:space="preserve">AFTER 1XRTT CALL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VZ_REQ_HVOLTE_34155</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VZ_REQ_HVOLTE_34155</w:t>
      </w:r>
      <w:bookmarkEnd w:id="557"/>
      <w:bookmarkEnd w:id="558"/>
      <w:bookmarkEnd w:id="559"/>
      <w:bookmarkEnd w:id="560"/>
      <w:bookmarkEnd w:id="561"/>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After a 1xRTT call (due to silent redial from LTE-Only mode or voice call in SRLTE mode) ends, the device shall attempt to re-acquire the LTE network and send a TRACKING AREA UPDATE REQUEST message to resume LTE data operation. If the device is no longer in LTE coverage, the device shall acquire the most preferred, available system indicated by system selection. </w:t>
            </w:r>
          </w:p>
          <w:p w:rsidR="006A1081" w:rsidRDefault="005431C4" w:rsidP="005431C4">
            <w:pPr>
              <w:numPr>
                <w:ilvl w:val="0"/>
                <w:numId w:val="74"/>
              </w:numPr>
              <w:spacing w:after="280" w:afterAutospacing="1"/>
              <w:rPr>
                <w:noProof/>
                <w:lang w:bidi="ar-SA"/>
              </w:rPr>
            </w:pPr>
            <w:r>
              <w:rPr>
                <w:rFonts w:ascii="Times New Roman" w:eastAsia="Times New Roman" w:hAnsi="Times New Roman" w:cs="Times New Roman"/>
                <w:noProof/>
                <w:color w:val="010101"/>
                <w:sz w:val="24"/>
                <w:lang w:bidi="ar-SA"/>
              </w:rPr>
              <w:t>The device shall continue to use 1xRTT for SMS until one of the following criteria is satisfied:</w:t>
            </w:r>
            <w:r>
              <w:rPr>
                <w:noProof/>
                <w:lang w:bidi="ar-SA"/>
              </w:rPr>
              <w:t xml:space="preserve"> </w:t>
            </w:r>
          </w:p>
          <w:p w:rsidR="006A1081" w:rsidRDefault="005431C4" w:rsidP="005431C4">
            <w:pPr>
              <w:numPr>
                <w:ilvl w:val="1"/>
                <w:numId w:val="74"/>
              </w:numPr>
              <w:rPr>
                <w:noProof/>
                <w:lang w:bidi="ar-SA"/>
              </w:rPr>
            </w:pPr>
            <w:r>
              <w:rPr>
                <w:rFonts w:ascii="Times New Roman" w:eastAsia="Times New Roman" w:hAnsi="Times New Roman" w:cs="Times New Roman"/>
                <w:noProof/>
                <w:color w:val="010101"/>
                <w:sz w:val="24"/>
                <w:lang w:bidi="ar-SA"/>
              </w:rPr>
              <w:t>The device has successfully attached/connected to an eHRPD network, and is IMS registered for SMS services using the MSISDN-based SIP URI or the IMSI-based SIP URI (If the device is IMS registered using the IMSI-based SIP URI, only administrative SMS shall be supported in regards to SMS over IMS as per the Verizon Wireless LTE 3GPP Band 13 Network Access Requirements.).</w:t>
            </w:r>
          </w:p>
          <w:p w:rsidR="006A1081" w:rsidRDefault="005431C4" w:rsidP="005431C4">
            <w:pPr>
              <w:numPr>
                <w:ilvl w:val="1"/>
                <w:numId w:val="74"/>
              </w:numPr>
              <w:spacing w:after="280" w:afterAutospacing="1"/>
              <w:rPr>
                <w:noProof/>
                <w:lang w:bidi="ar-SA"/>
              </w:rPr>
            </w:pPr>
            <w:r>
              <w:rPr>
                <w:rFonts w:ascii="Times New Roman" w:eastAsia="Times New Roman" w:hAnsi="Times New Roman" w:cs="Times New Roman"/>
                <w:noProof/>
                <w:color w:val="010101"/>
                <w:sz w:val="24"/>
                <w:lang w:bidi="ar-SA"/>
              </w:rPr>
              <w:t>The device has successfully attached/connected to an LTE network, and is IMS registered for SMS services using the MSISDN-based SIP URI or the IMSI-based SIP URI (If the device is IMS registered using the IMSI-based SIP URI, only administrative SMS shall be supported in regards to SMS over IMS as per the Verizon Wireless LTE 3GPP Band 13 Network Access Requirements.).</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While in administrative SMS mode for SMS over IMS, the device shall support normal SMS text messaging using 1xRTT if the device is in SRLTE mode and successfully registers with the 1xRTT network. </w:t>
            </w:r>
          </w:p>
          <w:p w:rsidR="006A1081" w:rsidRDefault="005431C4">
            <w:pPr>
              <w:rPr>
                <w:noProof/>
                <w:lang w:bidi="ar-SA"/>
              </w:rPr>
            </w:pPr>
            <w:r>
              <w:rPr>
                <w:rFonts w:eastAsia="Arial"/>
                <w:noProof/>
                <w:sz w:val="16"/>
                <w:lang w:bidi="ar-SA"/>
              </w:rPr>
              <w:t>  </w:t>
            </w:r>
          </w:p>
          <w:p w:rsidR="006A1081" w:rsidRDefault="005431C4" w:rsidP="005431C4">
            <w:pPr>
              <w:numPr>
                <w:ilvl w:val="0"/>
                <w:numId w:val="75"/>
              </w:numPr>
              <w:spacing w:after="280" w:afterAutospacing="1"/>
              <w:rPr>
                <w:noProof/>
                <w:lang w:bidi="ar-SA"/>
              </w:rPr>
            </w:pPr>
            <w:r>
              <w:rPr>
                <w:rFonts w:ascii="Times New Roman" w:eastAsia="Times New Roman" w:hAnsi="Times New Roman" w:cs="Times New Roman"/>
                <w:noProof/>
                <w:color w:val="010101"/>
                <w:sz w:val="24"/>
                <w:lang w:bidi="ar-SA"/>
              </w:rPr>
              <w:t>The device shall continue to use 1xRTT for voice until all of the following criteria are met:</w:t>
            </w:r>
            <w:r>
              <w:rPr>
                <w:noProof/>
                <w:lang w:bidi="ar-SA"/>
              </w:rPr>
              <w:t xml:space="preserve"> </w:t>
            </w:r>
          </w:p>
          <w:p w:rsidR="006A1081" w:rsidRDefault="005431C4" w:rsidP="005431C4">
            <w:pPr>
              <w:numPr>
                <w:ilvl w:val="1"/>
                <w:numId w:val="75"/>
              </w:numPr>
              <w:rPr>
                <w:noProof/>
                <w:lang w:bidi="ar-SA"/>
              </w:rPr>
            </w:pPr>
            <w:r>
              <w:rPr>
                <w:rFonts w:ascii="Times New Roman" w:eastAsia="Times New Roman" w:hAnsi="Times New Roman" w:cs="Times New Roman"/>
                <w:noProof/>
                <w:color w:val="010101"/>
                <w:sz w:val="24"/>
                <w:lang w:bidi="ar-SA"/>
              </w:rPr>
              <w:t>The device has successfully attached/connected to an LTE network that supports VoLTE, and is IMS registered for both VoLTE and SMS services using the MSISDN-based SIP URI.</w:t>
            </w:r>
          </w:p>
          <w:p w:rsidR="006A1081" w:rsidRDefault="005431C4" w:rsidP="005431C4">
            <w:pPr>
              <w:numPr>
                <w:ilvl w:val="1"/>
                <w:numId w:val="75"/>
              </w:numPr>
              <w:rPr>
                <w:noProof/>
                <w:lang w:bidi="ar-SA"/>
              </w:rPr>
            </w:pPr>
            <w:r>
              <w:rPr>
                <w:rFonts w:ascii="Times New Roman" w:eastAsia="Times New Roman" w:hAnsi="Times New Roman" w:cs="Times New Roman"/>
                <w:noProof/>
                <w:color w:val="010101"/>
                <w:sz w:val="24"/>
                <w:lang w:bidi="ar-SA"/>
              </w:rPr>
              <w:t>The criteria in section "Conditional VoLTE Calling" of the Verizon Wireless IMS Requirements have been met.</w:t>
            </w:r>
          </w:p>
          <w:p w:rsidR="006A1081" w:rsidRDefault="005431C4" w:rsidP="005431C4">
            <w:pPr>
              <w:numPr>
                <w:ilvl w:val="1"/>
                <w:numId w:val="75"/>
              </w:numPr>
              <w:spacing w:after="280" w:afterAutospacing="1"/>
              <w:rPr>
                <w:noProof/>
                <w:lang w:bidi="ar-SA"/>
              </w:rPr>
            </w:pPr>
            <w:r>
              <w:rPr>
                <w:rFonts w:ascii="Times New Roman" w:eastAsia="Times New Roman" w:hAnsi="Times New Roman" w:cs="Times New Roman"/>
                <w:noProof/>
                <w:color w:val="010101"/>
                <w:sz w:val="24"/>
                <w:lang w:bidi="ar-SA"/>
              </w:rPr>
              <w:t>The device is provisioned for VoLTE service and VoLTE service has been enabled by the user through the device's user interface. Refer to sections of the Verizon Wireless VoLTE Device Service Requirements for additional details</w:t>
            </w:r>
            <w:r>
              <w:rPr>
                <w:rFonts w:ascii="Times New Roman" w:eastAsia="Times New Roman" w:hAnsi="Times New Roman" w:cs="Times New Roman"/>
                <w:noProof/>
                <w:sz w:val="24"/>
                <w:vertAlign w:val="superscript"/>
                <w:lang w:bidi="ar-SA"/>
              </w:rPr>
              <w:t>1</w:t>
            </w:r>
            <w:r>
              <w:rPr>
                <w:rFonts w:ascii="Times New Roman" w:eastAsia="Times New Roman" w:hAnsi="Times New Roman" w:cs="Times New Roman"/>
                <w:noProof/>
                <w:sz w:val="24"/>
                <w:lang w:bidi="ar-SA"/>
              </w:rPr>
              <w:t>.</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b/>
                <w:noProof/>
                <w:sz w:val="24"/>
                <w:u w:val="single"/>
                <w:lang w:bidi="ar-SA"/>
              </w:rPr>
              <w:t>NOTE:</w:t>
            </w:r>
            <w:r>
              <w:rPr>
                <w:rFonts w:ascii="Times New Roman" w:eastAsia="Times New Roman" w:hAnsi="Times New Roman" w:cs="Times New Roman"/>
                <w:noProof/>
                <w:sz w:val="24"/>
                <w:lang w:bidi="ar-SA"/>
              </w:rPr>
              <w:t xml:space="preserve"> For all cases where the device initiated silent redial on 1xRTT (from LTE-Only mode), the device shall attempt a new IMS registration (since the device is in IMS non-registered state as soon as 1xRTT silent redial is triggered) when the device re-acquires the LTE network after the 1xRTT call ends/drops (or eHRPD if the LTE network is not available). This includes the case where the 1xRTT silent redial call setup fails or the user terminates the call (by pressing the END button) before the 1xRTT silent redial call setup completes.</w:t>
            </w:r>
          </w:p>
          <w:p w:rsidR="006A1081" w:rsidRDefault="005431C4">
            <w:pPr>
              <w:spacing w:before="133" w:after="268"/>
              <w:rPr>
                <w:noProof/>
                <w:lang w:bidi="ar-SA"/>
              </w:rPr>
            </w:pPr>
            <w:r>
              <w:rPr>
                <w:rFonts w:ascii="Times New Roman" w:eastAsia="Times New Roman" w:hAnsi="Times New Roman" w:cs="Times New Roman"/>
                <w:noProof/>
                <w:sz w:val="20"/>
                <w:lang w:bidi="ar-SA"/>
              </w:rPr>
              <w:t>-------------------------</w:t>
            </w:r>
            <w:r>
              <w:rPr>
                <w:rFonts w:ascii="Times New Roman" w:eastAsia="Times New Roman" w:hAnsi="Times New Roman" w:cs="Times New Roman"/>
                <w:noProof/>
                <w:sz w:val="20"/>
                <w:lang w:bidi="ar-SA"/>
              </w:rPr>
              <w:br/>
            </w:r>
            <w:r>
              <w:rPr>
                <w:rFonts w:ascii="Times New Roman" w:eastAsia="Times New Roman" w:hAnsi="Times New Roman" w:cs="Times New Roman"/>
                <w:noProof/>
                <w:sz w:val="20"/>
                <w:vertAlign w:val="superscript"/>
                <w:lang w:bidi="ar-SA"/>
              </w:rPr>
              <w:t>1</w:t>
            </w:r>
            <w:r>
              <w:rPr>
                <w:rFonts w:ascii="Times New Roman" w:eastAsia="Times New Roman" w:hAnsi="Times New Roman" w:cs="Times New Roman"/>
                <w:noProof/>
                <w:sz w:val="20"/>
                <w:lang w:bidi="ar-SA"/>
              </w:rPr>
              <w:t xml:space="preserve"> Note, the interactions of the device IMS registration and VoLTE provisioning are best addressed as compliance to VZW VoLTE Device Service requirement document.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4250</w:t>
            </w:r>
            <w:r>
              <w:rPr>
                <w:b/>
                <w:color w:val="17365D" w:themeColor="text2" w:themeShade="BF"/>
              </w:rPr>
              <w:t xml:space="preserve"> </w:t>
            </w:r>
            <w:r w:rsidRPr="008E5558">
              <w:rPr>
                <w:noProof/>
                <w:sz w:val="16"/>
              </w:rPr>
              <w:t>Initial</w:t>
            </w:r>
            <w:r w:rsidRPr="008E5558">
              <w:rPr>
                <w:sz w:val="16"/>
              </w:rPr>
              <w:t xml:space="preserve"> provisioning check on power up</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IMS</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22923</w:t>
            </w:r>
            <w:r>
              <w:rPr>
                <w:b/>
                <w:color w:val="17365D" w:themeColor="text2" w:themeShade="BF"/>
              </w:rPr>
              <w:t xml:space="preserve"> </w:t>
            </w:r>
            <w:r w:rsidRPr="008E5558">
              <w:rPr>
                <w:noProof/>
                <w:sz w:val="16"/>
              </w:rPr>
              <w:t>CONDITIONAL</w:t>
            </w:r>
            <w:r w:rsidRPr="008E5558">
              <w:rPr>
                <w:sz w:val="16"/>
              </w:rPr>
              <w:t xml:space="preserve"> VOLTE CALLING</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4251</w:t>
            </w:r>
            <w:r>
              <w:rPr>
                <w:b/>
                <w:color w:val="17365D" w:themeColor="text2" w:themeShade="BF"/>
              </w:rPr>
              <w:t xml:space="preserve"> </w:t>
            </w:r>
            <w:r w:rsidRPr="008E5558">
              <w:rPr>
                <w:noProof/>
                <w:sz w:val="16"/>
              </w:rPr>
              <w:t>In</w:t>
            </w:r>
            <w:r w:rsidRPr="008E5558">
              <w:rPr>
                <w:sz w:val="16"/>
              </w:rPr>
              <w:t xml:space="preserve"> the case the device receives a '403 Forbidden: Not authorized for Presence.' at any time the </w:t>
            </w:r>
            <w:proofErr w:type="spellStart"/>
            <w:r w:rsidRPr="008E5558">
              <w:rPr>
                <w:sz w:val="16"/>
              </w:rPr>
              <w:t>VoLTE</w:t>
            </w:r>
            <w:proofErr w:type="spellEnd"/>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lastRenderedPageBreak/>
              <w:t>RCSVOLTE</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4272</w:t>
            </w:r>
            <w:r>
              <w:rPr>
                <w:b/>
                <w:color w:val="17365D" w:themeColor="text2" w:themeShade="BF"/>
              </w:rPr>
              <w:t xml:space="preserve"> </w:t>
            </w:r>
            <w:r w:rsidRPr="008E5558">
              <w:rPr>
                <w:noProof/>
                <w:sz w:val="16"/>
              </w:rPr>
              <w:t>If</w:t>
            </w:r>
            <w:r w:rsidRPr="008E5558">
              <w:rPr>
                <w:sz w:val="16"/>
              </w:rPr>
              <w:t xml:space="preserve"> after </w:t>
            </w:r>
            <w:proofErr w:type="spellStart"/>
            <w:r w:rsidRPr="008E5558">
              <w:rPr>
                <w:sz w:val="16"/>
              </w:rPr>
              <w:t>VoLTE</w:t>
            </w:r>
            <w:proofErr w:type="spellEnd"/>
            <w:r w:rsidRPr="008E5558">
              <w:rPr>
                <w:sz w:val="16"/>
              </w:rPr>
              <w:t xml:space="preserve"> has been disabled per the above algorithm the device moves to </w:t>
            </w:r>
            <w:proofErr w:type="spellStart"/>
            <w:r w:rsidRPr="008E5558">
              <w:rPr>
                <w:sz w:val="16"/>
              </w:rPr>
              <w:t>eHRPD</w:t>
            </w:r>
            <w:proofErr w:type="spellEnd"/>
            <w:r w:rsidRPr="008E5558">
              <w:rPr>
                <w:sz w:val="16"/>
              </w:rPr>
              <w:t xml:space="preserve"> the device shall n</w:t>
            </w:r>
            <w:r>
              <w:rPr>
                <w:sz w:val="16"/>
              </w:rPr>
              <w:t xml:space="preserve"> (</w:t>
            </w:r>
            <w:r w:rsidRPr="008E5558">
              <w:rPr>
                <w:noProof/>
                <w:sz w:val="16"/>
              </w:rPr>
              <w:t>Functional</w:t>
            </w:r>
            <w:r>
              <w:rPr>
                <w:sz w:val="16"/>
              </w:rPr>
              <w:t>)</w:t>
            </w:r>
          </w:p>
          <w:p w:rsidR="008E5558" w:rsidRPr="008E5558" w:rsidRDefault="005431C4" w:rsidP="00335BBA">
            <w:pPr>
              <w:rPr>
                <w:color w:val="auto"/>
                <w:lang w:bidi="ar-SA"/>
              </w:rPr>
            </w:pPr>
            <w:r w:rsidRPr="002F080C">
              <w:rPr>
                <w:b/>
                <w:noProof/>
                <w:color w:val="548DD4" w:themeColor="text2" w:themeTint="99" w:themeShade="BF"/>
                <w:sz w:val="18"/>
              </w:rPr>
              <w:t>LTEB13NAC</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46</w:t>
            </w:r>
            <w:r>
              <w:rPr>
                <w:b/>
                <w:color w:val="17365D" w:themeColor="text2" w:themeShade="BF"/>
              </w:rPr>
              <w:t xml:space="preserve"> </w:t>
            </w:r>
            <w:r w:rsidRPr="008E5558">
              <w:rPr>
                <w:noProof/>
                <w:sz w:val="16"/>
              </w:rPr>
              <w:t>LTE</w:t>
            </w:r>
            <w:r w:rsidRPr="008E5558">
              <w:rPr>
                <w:sz w:val="16"/>
              </w:rPr>
              <w:t xml:space="preserve"> 3GPP Band 13 Network Access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6"/>
        <w:rPr>
          <w:noProof/>
        </w:rPr>
      </w:pPr>
      <w:bookmarkStart w:id="562" w:name="_Toc423082676"/>
      <w:bookmarkStart w:id="563" w:name="_Toc391526905"/>
      <w:bookmarkStart w:id="564" w:name="_Toc402444906"/>
      <w:bookmarkStart w:id="565" w:name="_Toc412643879"/>
      <w:bookmarkStart w:id="566" w:name="_Toc433712110"/>
      <w:r>
        <w:rPr>
          <w:noProof/>
        </w:rPr>
        <w:t xml:space="preserve">IRAT Transition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VZ_REQ_HVOLTE_34107</w:instrText>
      </w:r>
      <w:r>
        <w:rPr>
          <w:noProof/>
        </w:rPr>
        <w:instrText xml:space="preserve"> </w:instrText>
      </w:r>
      <w:r w:rsidR="00037DAB">
        <w:rPr>
          <w:noProof/>
        </w:rPr>
        <w:fldChar w:fldCharType="separate"/>
      </w:r>
      <w:r w:rsidR="00261C8F" w:rsidRPr="00A8430B">
        <w:rPr>
          <w:noProof/>
          <w:sz w:val="18"/>
          <w:shd w:val="clear" w:color="auto" w:fill="E9EFF7"/>
        </w:rPr>
        <w:t>VZ_REQ_HVOLTE_34107</w:t>
      </w:r>
      <w:bookmarkEnd w:id="562"/>
      <w:bookmarkEnd w:id="563"/>
      <w:bookmarkEnd w:id="564"/>
      <w:bookmarkEnd w:id="565"/>
      <w:bookmarkEnd w:id="566"/>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67" w:name="_Toc423082677"/>
      <w:bookmarkStart w:id="568" w:name="_Toc391526906"/>
      <w:bookmarkStart w:id="569" w:name="_Toc402444907"/>
      <w:bookmarkStart w:id="570" w:name="_Toc412643880"/>
      <w:bookmarkStart w:id="571" w:name="_Toc433712111"/>
      <w:r>
        <w:rPr>
          <w:noProof/>
        </w:rPr>
        <w:t xml:space="preserve">IRAT TRANSITION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VZ_REQ_HVOLTE_34156</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VZ_REQ_HVOLTE_34156</w:t>
      </w:r>
      <w:bookmarkEnd w:id="567"/>
      <w:bookmarkEnd w:id="568"/>
      <w:bookmarkEnd w:id="569"/>
      <w:bookmarkEnd w:id="570"/>
      <w:bookmarkEnd w:id="571"/>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On an iRAT transition from eHRPD/HRPD/1xRTT to LTE (for data service), the device shall:</w:t>
            </w:r>
          </w:p>
          <w:p w:rsidR="006A1081" w:rsidRDefault="005431C4" w:rsidP="005431C4">
            <w:pPr>
              <w:numPr>
                <w:ilvl w:val="0"/>
                <w:numId w:val="76"/>
              </w:numPr>
              <w:rPr>
                <w:noProof/>
                <w:lang w:bidi="ar-SA"/>
              </w:rPr>
            </w:pPr>
            <w:r>
              <w:rPr>
                <w:rFonts w:ascii="Times New Roman" w:eastAsia="Times New Roman" w:hAnsi="Times New Roman" w:cs="Times New Roman"/>
                <w:noProof/>
                <w:color w:val="010101"/>
                <w:sz w:val="24"/>
                <w:lang w:bidi="ar-SA"/>
              </w:rPr>
              <w:t>Enable LTE + 1xRTT SRLTE mode of operation.</w:t>
            </w:r>
          </w:p>
          <w:p w:rsidR="006A1081" w:rsidRDefault="005431C4" w:rsidP="005431C4">
            <w:pPr>
              <w:numPr>
                <w:ilvl w:val="0"/>
                <w:numId w:val="76"/>
              </w:numPr>
              <w:rPr>
                <w:noProof/>
                <w:lang w:bidi="ar-SA"/>
              </w:rPr>
            </w:pPr>
            <w:r>
              <w:rPr>
                <w:rFonts w:ascii="Times New Roman" w:eastAsia="Times New Roman" w:hAnsi="Times New Roman" w:cs="Times New Roman"/>
                <w:noProof/>
                <w:color w:val="010101"/>
                <w:sz w:val="24"/>
                <w:lang w:bidi="ar-SA"/>
              </w:rPr>
              <w:t>When transitioning from eHRPD to LTE, delay the IMS re-registration (to indicate VoLTE support) by timer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shall be started upon receipt of the NAS ATTACH ACCEPT message for the LTE network.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shall not apply in the opposite direction, i.e. from LTE to eHRPD (for data service).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shall not apply to iRAT transitions between HRPD/1xRTT and LTE (for data service).</w:t>
            </w:r>
          </w:p>
          <w:p w:rsidR="006A1081" w:rsidRDefault="005431C4" w:rsidP="005431C4">
            <w:pPr>
              <w:numPr>
                <w:ilvl w:val="0"/>
                <w:numId w:val="76"/>
              </w:numPr>
              <w:rPr>
                <w:noProof/>
                <w:lang w:bidi="ar-SA"/>
              </w:rPr>
            </w:pPr>
            <w:r>
              <w:rPr>
                <w:rFonts w:ascii="Times New Roman" w:eastAsia="Times New Roman" w:hAnsi="Times New Roman" w:cs="Times New Roman"/>
                <w:noProof/>
                <w:color w:val="010101"/>
                <w:sz w:val="24"/>
                <w:lang w:bidi="ar-SA"/>
              </w:rPr>
              <w:t>When transitioning from HRPD/1xRTT to LTE, IMS register for both VoLTE and SMS.</w:t>
            </w:r>
          </w:p>
          <w:p w:rsidR="006A1081" w:rsidRDefault="005431C4" w:rsidP="005431C4">
            <w:pPr>
              <w:numPr>
                <w:ilvl w:val="0"/>
                <w:numId w:val="76"/>
              </w:numPr>
              <w:spacing w:after="280" w:afterAutospacing="1"/>
              <w:rPr>
                <w:noProof/>
                <w:lang w:bidi="ar-SA"/>
              </w:rPr>
            </w:pPr>
            <w:r>
              <w:rPr>
                <w:rFonts w:ascii="Times New Roman" w:eastAsia="Times New Roman" w:hAnsi="Times New Roman" w:cs="Times New Roman"/>
                <w:noProof/>
                <w:color w:val="010101"/>
                <w:sz w:val="24"/>
                <w:lang w:bidi="ar-SA"/>
              </w:rPr>
              <w:t>Upon successful IMS registration for VoLTE, the device shall disable LTE + 1xRTT hybrid mode operation.</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572" w:name="_Toc423082678"/>
      <w:bookmarkStart w:id="573" w:name="_Toc391526907"/>
      <w:bookmarkStart w:id="574" w:name="_Toc402444908"/>
      <w:bookmarkStart w:id="575" w:name="_Toc412643881"/>
      <w:bookmarkStart w:id="576" w:name="_Toc433712112"/>
      <w:r>
        <w:rPr>
          <w:noProof/>
        </w:rPr>
        <w:t xml:space="preserve">ROAMING OPERATIONS FOR HVOLTE DEVICES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VZ_REQ_HVOLTE_34108</w:instrText>
      </w:r>
      <w:r>
        <w:rPr>
          <w:noProof/>
        </w:rPr>
        <w:instrText xml:space="preserve"> </w:instrText>
      </w:r>
      <w:r w:rsidR="00037DAB">
        <w:rPr>
          <w:noProof/>
        </w:rPr>
        <w:fldChar w:fldCharType="separate"/>
      </w:r>
      <w:r w:rsidR="00261C8F" w:rsidRPr="00A8430B">
        <w:rPr>
          <w:noProof/>
          <w:sz w:val="18"/>
          <w:shd w:val="clear" w:color="auto" w:fill="E9EFF7"/>
        </w:rPr>
        <w:t>VZ_REQ_HVOLTE_34108</w:t>
      </w:r>
      <w:bookmarkEnd w:id="572"/>
      <w:bookmarkEnd w:id="573"/>
      <w:bookmarkEnd w:id="574"/>
      <w:bookmarkEnd w:id="575"/>
      <w:bookmarkEnd w:id="576"/>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577" w:name="_Toc423082679"/>
      <w:bookmarkStart w:id="578" w:name="_Toc433712113"/>
      <w:r>
        <w:rPr>
          <w:noProof/>
        </w:rPr>
        <w:t xml:space="preserve">hVOLTE OPERATION ON EHPLMNS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VZ_REQ_HVOLTE_38998</w:instrText>
      </w:r>
      <w:r>
        <w:rPr>
          <w:noProof/>
        </w:rPr>
        <w:instrText xml:space="preserve"> </w:instrText>
      </w:r>
      <w:r w:rsidR="00037DAB">
        <w:rPr>
          <w:noProof/>
        </w:rPr>
        <w:fldChar w:fldCharType="separate"/>
      </w:r>
      <w:r w:rsidR="00261C8F" w:rsidRPr="00A8430B">
        <w:rPr>
          <w:noProof/>
          <w:sz w:val="18"/>
          <w:shd w:val="clear" w:color="auto" w:fill="E9EFF7"/>
        </w:rPr>
        <w:t>VZ_REQ_HVOLTE_38998</w:t>
      </w:r>
      <w:bookmarkEnd w:id="577"/>
      <w:bookmarkEnd w:id="57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79" w:name="_Toc423082680"/>
      <w:bookmarkStart w:id="580" w:name="_Toc433712114"/>
      <w:r>
        <w:rPr>
          <w:noProof/>
        </w:rPr>
        <w:t xml:space="preserve">EHPLMN hVOLTE BEHAVIOR </w:t>
      </w:r>
      <w:r w:rsidR="00037DAB">
        <w:rPr>
          <w:noProof/>
        </w:rPr>
        <w:fldChar w:fldCharType="begin"/>
      </w:r>
      <w:r>
        <w:rPr>
          <w:noProof/>
        </w:rPr>
        <w:instrText xml:space="preserve"> IF Functional = "Functional" </w:instrText>
      </w:r>
      <w:r w:rsidRPr="005C485F">
        <w:rPr>
          <w:noProof/>
          <w:sz w:val="18"/>
          <w:shd w:val="clear" w:color="auto" w:fill="D6E3BC"/>
        </w:rPr>
        <w:instrText>VZ_REQ_HVOLTE_38999</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VZ_REQ_HVOLTE_38999</w:t>
      </w:r>
      <w:bookmarkEnd w:id="579"/>
      <w:bookmarkEnd w:id="580"/>
      <w:r w:rsidR="00037DAB">
        <w:rPr>
          <w:noProof/>
        </w:rPr>
        <w:fldChar w:fldCharType="end"/>
      </w:r>
      <w:bookmarkStart w:id="581" w:name="_Toc391526908"/>
      <w:bookmarkStart w:id="582" w:name="_Toc402444909"/>
      <w:bookmarkStart w:id="583" w:name="_Toc412643882"/>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For hVoLTE/bSRLTE devices, if the roaming LTE network PLMN is in either the HPLMN or EHPLMN list on the UICC, then the device shall behave the same as it would on the Verizon Wireless LTE network and comply with all requirements in this document.</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584" w:name="_Toc423082681"/>
      <w:bookmarkStart w:id="585" w:name="_Toc433712115"/>
      <w:r>
        <w:rPr>
          <w:noProof/>
        </w:rPr>
        <w:t xml:space="preserve">LTE Roaming for hVoLTE Devices that do NOT Support IMS Roaming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VZ_REQ_HVOLTE_34109</w:instrText>
      </w:r>
      <w:r>
        <w:rPr>
          <w:noProof/>
        </w:rPr>
        <w:instrText xml:space="preserve"> </w:instrText>
      </w:r>
      <w:r w:rsidR="00037DAB">
        <w:rPr>
          <w:noProof/>
        </w:rPr>
        <w:fldChar w:fldCharType="separate"/>
      </w:r>
      <w:r w:rsidR="00261C8F" w:rsidRPr="00A8430B">
        <w:rPr>
          <w:noProof/>
          <w:sz w:val="18"/>
          <w:shd w:val="clear" w:color="auto" w:fill="E9EFF7"/>
        </w:rPr>
        <w:t>VZ_REQ_HVOLTE_34109</w:t>
      </w:r>
      <w:bookmarkEnd w:id="581"/>
      <w:bookmarkEnd w:id="582"/>
      <w:bookmarkEnd w:id="583"/>
      <w:bookmarkEnd w:id="584"/>
      <w:bookmarkEnd w:id="585"/>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86" w:name="_Toc423082682"/>
      <w:bookmarkStart w:id="587" w:name="_Toc391526909"/>
      <w:bookmarkStart w:id="588" w:name="_Toc402444910"/>
      <w:bookmarkStart w:id="589" w:name="_Toc412643883"/>
      <w:bookmarkStart w:id="590" w:name="_Toc433712116"/>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VZ_REQ_HVOLTE_34157</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VZ_REQ_HVOLTE_34157</w:t>
      </w:r>
      <w:bookmarkEnd w:id="586"/>
      <w:bookmarkEnd w:id="587"/>
      <w:bookmarkEnd w:id="588"/>
      <w:bookmarkEnd w:id="589"/>
      <w:bookmarkEnd w:id="59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When a voice-centric hVoLTE device that does NOT support IMS roaming roams in a LTE network that has underlying 3GPP legacy network, the device shall follow the requirements defined in Verizon Multi-Mode Operations Requirements document; silent redial shall be disabled regardless of the setting of </w:t>
            </w:r>
            <w:r>
              <w:rPr>
                <w:rFonts w:ascii="Times New Roman" w:eastAsia="Times New Roman" w:hAnsi="Times New Roman" w:cs="Times New Roman"/>
                <w:noProof/>
                <w:sz w:val="24"/>
                <w:lang w:bidi="ar-SA"/>
              </w:rPr>
              <w:lastRenderedPageBreak/>
              <w:t xml:space="preserve">"Silent_Redial_Enable" switch.  Circuit Switch Fall Back shall be used to support Voice features.  ALL global devices are required to support CSFB to 3GPP legacy network.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LTEMMO</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59</w:t>
            </w:r>
            <w:r>
              <w:rPr>
                <w:b/>
                <w:color w:val="17365D" w:themeColor="text2" w:themeShade="BF"/>
              </w:rPr>
              <w:t xml:space="preserve"> </w:t>
            </w:r>
            <w:r w:rsidRPr="008E5558">
              <w:rPr>
                <w:noProof/>
                <w:sz w:val="16"/>
              </w:rPr>
              <w:t>LTE</w:t>
            </w:r>
            <w:r w:rsidRPr="008E5558">
              <w:rPr>
                <w:sz w:val="16"/>
              </w:rPr>
              <w:t xml:space="preserve"> Multi Mode Operations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7"/>
        <w:rPr>
          <w:noProof/>
        </w:rPr>
      </w:pPr>
      <w:bookmarkStart w:id="591" w:name="_Toc391398581"/>
      <w:bookmarkStart w:id="592" w:name="_Toc423082683"/>
      <w:bookmarkStart w:id="593" w:name="_Toc391526910"/>
      <w:bookmarkStart w:id="594" w:name="_Toc402444911"/>
      <w:bookmarkStart w:id="595" w:name="_Toc412643884"/>
      <w:bookmarkStart w:id="596" w:name="_Toc433712117"/>
      <w:r>
        <w:rPr>
          <w:noProof/>
        </w:rPr>
        <w:t xml:space="preserve">Req-2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VZ_REQ_HVOLTE_34158</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w:t>
      </w:r>
      <w:bookmarkEnd w:id="591"/>
      <w:r w:rsidR="00261C8F" w:rsidRPr="005C485F">
        <w:rPr>
          <w:noProof/>
          <w:sz w:val="18"/>
          <w:shd w:val="clear" w:color="auto" w:fill="D6E3BC"/>
        </w:rPr>
        <w:t>8</w:t>
      </w:r>
      <w:bookmarkEnd w:id="592"/>
      <w:bookmarkEnd w:id="593"/>
      <w:bookmarkEnd w:id="594"/>
      <w:bookmarkEnd w:id="595"/>
      <w:bookmarkEnd w:id="59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When a voice-centric hVoLTE device that does NOT support IMS roaming roams on a LTE network that has NO underlying 3GPP legacy network, but has an underlying 3GPP2 network, the device shall behave as a 3G-only device; silent redial shall be disabled regardless of the setting of "Silent_Redial_Enable" switch.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Note, it is possible that the device may temporarily be in SRLTE mode after a call ends on 1x in a roaming partners LTE network before exiting SRLTE mode to the normal LTE roaming procedures.</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597" w:name="_Toc423082684"/>
      <w:bookmarkStart w:id="598" w:name="_Toc433712118"/>
      <w:r>
        <w:rPr>
          <w:noProof/>
        </w:rPr>
        <w:t xml:space="preserve">LTE Roaming for hVoLTE Devices that Support IMS Roaming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VZ_REQ_HVOLTE_38504</w:instrText>
      </w:r>
      <w:r>
        <w:rPr>
          <w:noProof/>
        </w:rPr>
        <w:instrText xml:space="preserve"> </w:instrText>
      </w:r>
      <w:r w:rsidR="00037DAB">
        <w:rPr>
          <w:noProof/>
        </w:rPr>
        <w:fldChar w:fldCharType="separate"/>
      </w:r>
      <w:r w:rsidR="00261C8F" w:rsidRPr="00A8430B">
        <w:rPr>
          <w:noProof/>
          <w:sz w:val="18"/>
          <w:shd w:val="clear" w:color="auto" w:fill="E9EFF7"/>
        </w:rPr>
        <w:t>VZ_REQ_HVOLTE_38504</w:t>
      </w:r>
      <w:bookmarkEnd w:id="597"/>
      <w:bookmarkEnd w:id="59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599" w:name="_Toc423082685"/>
      <w:bookmarkStart w:id="600" w:name="_Toc433712119"/>
      <w:r>
        <w:rPr>
          <w:noProof/>
        </w:rPr>
        <w:t xml:space="preserve">LTE Roaming for hVoLTE Devices that Support IMS Roaming </w:t>
      </w:r>
      <w:r w:rsidR="00037DAB">
        <w:rPr>
          <w:noProof/>
        </w:rPr>
        <w:fldChar w:fldCharType="begin"/>
      </w:r>
      <w:r>
        <w:rPr>
          <w:noProof/>
        </w:rPr>
        <w:instrText xml:space="preserve"> IF Functional = "Functional" </w:instrText>
      </w:r>
      <w:r w:rsidRPr="005C485F">
        <w:rPr>
          <w:noProof/>
          <w:sz w:val="18"/>
          <w:shd w:val="clear" w:color="auto" w:fill="D6E3BC"/>
        </w:rPr>
        <w:instrText>VZ_REQ_HVOLTE_38505</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VZ_REQ_HVOLTE_38505</w:t>
      </w:r>
      <w:bookmarkEnd w:id="599"/>
      <w:bookmarkEnd w:id="60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When a voice-centric hVoLTE device that supports IMS roaming roams onto a roaming LTE network PLMN that is NOT in the HPLMN or EHPLMN lists on the UICC, the device shall behave per the </w:t>
            </w:r>
            <w:r>
              <w:rPr>
                <w:rFonts w:ascii="Times New Roman" w:eastAsia="Times New Roman" w:hAnsi="Times New Roman" w:cs="Times New Roman"/>
                <w:i/>
                <w:noProof/>
                <w:sz w:val="24"/>
                <w:lang w:bidi="ar-SA"/>
              </w:rPr>
              <w:t>IMS Roaming for Voice-Centric CDMA-Less and hVoLTE Devices</w:t>
            </w:r>
            <w:r>
              <w:rPr>
                <w:rFonts w:ascii="Times New Roman" w:eastAsia="Times New Roman" w:hAnsi="Times New Roman" w:cs="Times New Roman"/>
                <w:noProof/>
                <w:sz w:val="24"/>
                <w:lang w:bidi="ar-SA"/>
              </w:rPr>
              <w:t xml:space="preserve"> section of the Verizon Wireless LTE Data Devices Requirements. </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noProof/>
                <w:sz w:val="24"/>
                <w:lang w:bidi="ar-SA"/>
              </w:rPr>
              <w:t>Type 1 and 2 devices that support LTE + 1xRTT hybrid operation shall disable LTE + 1xRTT hybrid operation when attached to a (non-Verizon Wireless) roaming LTE network PLMN that is NOT in the HPLMN or EHPLMN lists on the UICC. Note, it is possible that the device may temporarily be in SRLTE mode after a call ends on 1x in a roaming partner's LTE network before exiting SRLTE mode to the normal LTE roaming procedures.</w:t>
            </w:r>
          </w:p>
          <w:p w:rsidR="006A1081" w:rsidRDefault="005431C4">
            <w:pPr>
              <w:rPr>
                <w:noProof/>
                <w:lang w:bidi="ar-SA"/>
              </w:rPr>
            </w:pPr>
            <w:r>
              <w:rPr>
                <w:rFonts w:eastAsia="Arial"/>
                <w:noProof/>
                <w:sz w:val="16"/>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601" w:name="_Toc391398582"/>
      <w:bookmarkStart w:id="602" w:name="_Toc423082686"/>
      <w:bookmarkStart w:id="603" w:name="_Toc391526911"/>
      <w:bookmarkStart w:id="604" w:name="_Toc402444912"/>
      <w:bookmarkStart w:id="605" w:name="_Toc412643885"/>
      <w:bookmarkStart w:id="606" w:name="_Toc433712120"/>
      <w:r>
        <w:rPr>
          <w:noProof/>
        </w:rPr>
        <w:t>CDMA Roaming</w:t>
      </w:r>
      <w:bookmarkEnd w:id="601"/>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VZ_REQ_HVOLTE_34110</w:instrText>
      </w:r>
      <w:r>
        <w:rPr>
          <w:noProof/>
        </w:rPr>
        <w:instrText xml:space="preserve"> </w:instrText>
      </w:r>
      <w:r w:rsidR="00037DAB">
        <w:rPr>
          <w:noProof/>
        </w:rPr>
        <w:fldChar w:fldCharType="separate"/>
      </w:r>
      <w:r w:rsidR="00261C8F" w:rsidRPr="00A8430B">
        <w:rPr>
          <w:noProof/>
          <w:sz w:val="18"/>
          <w:shd w:val="clear" w:color="auto" w:fill="E9EFF7"/>
        </w:rPr>
        <w:t>VZ_REQ_HVOLTE_34110</w:t>
      </w:r>
      <w:bookmarkEnd w:id="602"/>
      <w:bookmarkEnd w:id="603"/>
      <w:bookmarkEnd w:id="604"/>
      <w:bookmarkEnd w:id="605"/>
      <w:bookmarkEnd w:id="606"/>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7"/>
        <w:rPr>
          <w:noProof/>
        </w:rPr>
      </w:pPr>
      <w:bookmarkStart w:id="607" w:name="_Toc391398583"/>
      <w:bookmarkStart w:id="608" w:name="_Toc423082687"/>
      <w:bookmarkStart w:id="609" w:name="_Toc391526912"/>
      <w:bookmarkStart w:id="610" w:name="_Toc402444913"/>
      <w:bookmarkStart w:id="611" w:name="_Toc412643886"/>
      <w:bookmarkStart w:id="612" w:name="_Toc433712121"/>
      <w:r>
        <w:rPr>
          <w:noProof/>
        </w:rPr>
        <w:t xml:space="preserve">CDMA ROAMING </w:t>
      </w:r>
      <w:r w:rsidR="00037DAB">
        <w:rPr>
          <w:noProof/>
        </w:rPr>
        <w:fldChar w:fldCharType="begin"/>
      </w:r>
      <w:r>
        <w:rPr>
          <w:noProof/>
        </w:rPr>
        <w:instrText xml:space="preserve"> IF Functional = "Functional" </w:instrText>
      </w:r>
      <w:r w:rsidRPr="005C485F">
        <w:rPr>
          <w:noProof/>
          <w:sz w:val="18"/>
          <w:shd w:val="clear" w:color="auto" w:fill="D6E3BC"/>
        </w:rPr>
        <w:instrText>VZ_REQ_HVOLTE_34159</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VZ_REQ_HVOLTE_3415</w:t>
      </w:r>
      <w:bookmarkEnd w:id="607"/>
      <w:r w:rsidR="00261C8F" w:rsidRPr="005C485F">
        <w:rPr>
          <w:noProof/>
          <w:sz w:val="18"/>
          <w:shd w:val="clear" w:color="auto" w:fill="D6E3BC"/>
        </w:rPr>
        <w:t>9</w:t>
      </w:r>
      <w:bookmarkEnd w:id="608"/>
      <w:bookmarkEnd w:id="609"/>
      <w:bookmarkEnd w:id="610"/>
      <w:bookmarkEnd w:id="611"/>
      <w:bookmarkEnd w:id="612"/>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lastRenderedPageBreak/>
              <w:t>When a hVoLTE device falls back to 1xRTT due to silent redial and any CDMA roaming occurs while the device is registered in 3G, all device behavior shall follow the requirements in Verizon Multi-Mode Operations document.</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LTEMMO</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59</w:t>
            </w:r>
            <w:r>
              <w:rPr>
                <w:b/>
                <w:color w:val="17365D" w:themeColor="text2" w:themeShade="BF"/>
              </w:rPr>
              <w:t xml:space="preserve"> </w:t>
            </w:r>
            <w:r w:rsidRPr="008E5558">
              <w:rPr>
                <w:noProof/>
                <w:sz w:val="16"/>
              </w:rPr>
              <w:t>LTE</w:t>
            </w:r>
            <w:r w:rsidRPr="008E5558">
              <w:rPr>
                <w:sz w:val="16"/>
              </w:rPr>
              <w:t xml:space="preserve"> Multi Mode Operations</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5"/>
        <w:rPr>
          <w:noProof/>
        </w:rPr>
      </w:pPr>
      <w:bookmarkStart w:id="613" w:name="_Toc423082688"/>
      <w:bookmarkStart w:id="614" w:name="_Toc391526913"/>
      <w:bookmarkStart w:id="615" w:name="_Toc402444914"/>
      <w:bookmarkStart w:id="616" w:name="_Toc412643887"/>
      <w:bookmarkStart w:id="617" w:name="_Toc433712122"/>
      <w:r>
        <w:rPr>
          <w:noProof/>
        </w:rPr>
        <w:t xml:space="preserve">TESTABILITY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VZ_REQ_HVOLTE_36526</w:instrText>
      </w:r>
      <w:r>
        <w:rPr>
          <w:noProof/>
        </w:rPr>
        <w:instrText xml:space="preserve"> </w:instrText>
      </w:r>
      <w:r w:rsidR="00037DAB">
        <w:rPr>
          <w:noProof/>
        </w:rPr>
        <w:fldChar w:fldCharType="separate"/>
      </w:r>
      <w:r w:rsidR="00261C8F" w:rsidRPr="00A8430B">
        <w:rPr>
          <w:noProof/>
          <w:sz w:val="18"/>
          <w:shd w:val="clear" w:color="auto" w:fill="E9EFF7"/>
        </w:rPr>
        <w:t>VZ_REQ_HVOLTE_36526</w:t>
      </w:r>
      <w:bookmarkEnd w:id="613"/>
      <w:bookmarkEnd w:id="614"/>
      <w:bookmarkEnd w:id="615"/>
      <w:bookmarkEnd w:id="616"/>
      <w:bookmarkEnd w:id="617"/>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618" w:name="_Toc423082689"/>
      <w:bookmarkStart w:id="619" w:name="_Toc391526914"/>
      <w:bookmarkStart w:id="620" w:name="_Toc402444915"/>
      <w:bookmarkStart w:id="621" w:name="_Toc412643888"/>
      <w:bookmarkStart w:id="622" w:name="_Toc433712123"/>
      <w:r>
        <w:rPr>
          <w:noProof/>
        </w:rPr>
        <w:t xml:space="preserve">hVoLTE Test Mode Support </w:t>
      </w:r>
      <w:r w:rsidR="00037DAB">
        <w:rPr>
          <w:noProof/>
        </w:rPr>
        <w:fldChar w:fldCharType="begin"/>
      </w:r>
      <w:r>
        <w:rPr>
          <w:noProof/>
        </w:rPr>
        <w:instrText xml:space="preserve"> IF Functional = "Functional" </w:instrText>
      </w:r>
      <w:r w:rsidRPr="005C485F">
        <w:rPr>
          <w:noProof/>
          <w:sz w:val="18"/>
          <w:shd w:val="clear" w:color="auto" w:fill="D6E3BC"/>
        </w:rPr>
        <w:instrText>VZ_REQ_HVOLTE_36527</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VZ_REQ_HVOLTE_36527</w:t>
      </w:r>
      <w:bookmarkEnd w:id="618"/>
      <w:bookmarkEnd w:id="619"/>
      <w:bookmarkEnd w:id="620"/>
      <w:bookmarkEnd w:id="621"/>
      <w:bookmarkEnd w:id="622"/>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For lab conformance testing purposes, the device shall support the test modes in the table below.</w:t>
            </w:r>
          </w:p>
          <w:p w:rsidR="006A1081" w:rsidRDefault="006A1081">
            <w:pPr>
              <w:rPr>
                <w:noProof/>
                <w:lang w:bidi="ar-SA"/>
              </w:rPr>
            </w:pPr>
          </w:p>
          <w:p w:rsidR="006A1081" w:rsidRDefault="005431C4">
            <w:pPr>
              <w:rPr>
                <w:rFonts w:ascii="Times New Roman" w:eastAsia="Times New Roman" w:hAnsi="Times New Roman" w:cs="Times New Roman"/>
                <w:noProof/>
                <w:sz w:val="24"/>
                <w:lang w:bidi="ar-SA"/>
              </w:rPr>
            </w:pPr>
            <w:r>
              <w:rPr>
                <w:rFonts w:ascii="Times New Roman" w:eastAsia="Times New Roman" w:hAnsi="Times New Roman" w:cs="Times New Roman"/>
                <w:noProof/>
                <w:sz w:val="24"/>
                <w:lang w:bidi="ar-SA"/>
              </w:rPr>
              <w:t>The vendor shall provide a lab application to enable any of the test modes in the table below during device acceptance testing. The device vendor shall not allow the end user to enable any test mode in the table below through the device user interface or the remote access user interface for tethered devices.</w:t>
            </w:r>
          </w:p>
          <w:p w:rsidR="006A1081" w:rsidRDefault="005431C4">
            <w:pPr>
              <w:rPr>
                <w:noProof/>
                <w:lang w:bidi="ar-SA"/>
              </w:rPr>
            </w:pPr>
            <w:r>
              <w:rPr>
                <w:noProof/>
                <w:lang w:bidi="ar-SA"/>
              </w:rPr>
              <w:t>  </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955"/>
              <w:gridCol w:w="2332"/>
              <w:gridCol w:w="2558"/>
              <w:gridCol w:w="2668"/>
              <w:gridCol w:w="2351"/>
            </w:tblGrid>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BFBFBF"/>
                </w:tcPr>
                <w:p w:rsidR="006A1081" w:rsidRDefault="005431C4">
                  <w:pPr>
                    <w:rPr>
                      <w:noProof/>
                      <w:lang w:bidi="ar-SA"/>
                    </w:rPr>
                  </w:pPr>
                  <w:r>
                    <w:rPr>
                      <w:rFonts w:ascii="Times New Roman" w:eastAsia="Times New Roman" w:hAnsi="Times New Roman" w:cs="Times New Roman"/>
                      <w:b/>
                      <w:noProof/>
                      <w:sz w:val="24"/>
                      <w:lang w:bidi="ar-SA"/>
                    </w:rPr>
                    <w:t>Test Mode #</w:t>
                  </w:r>
                </w:p>
              </w:tc>
              <w:tc>
                <w:tcPr>
                  <w:tcW w:w="1073" w:type="pct"/>
                  <w:tcBorders>
                    <w:top w:val="single" w:sz="6" w:space="0" w:color="010101"/>
                    <w:left w:val="single" w:sz="6" w:space="0" w:color="010101"/>
                    <w:bottom w:val="single" w:sz="6" w:space="0" w:color="010101"/>
                    <w:right w:val="single" w:sz="6" w:space="0" w:color="010101"/>
                  </w:tcBorders>
                  <w:shd w:val="clear" w:color="auto" w:fill="BFBFBF"/>
                </w:tcPr>
                <w:p w:rsidR="006A1081" w:rsidRDefault="005431C4">
                  <w:pPr>
                    <w:spacing w:after="280" w:afterAutospacing="1"/>
                    <w:rPr>
                      <w:noProof/>
                      <w:lang w:bidi="ar-SA"/>
                    </w:rPr>
                  </w:pPr>
                  <w:r>
                    <w:rPr>
                      <w:rFonts w:ascii="Times New Roman" w:eastAsia="Times New Roman" w:hAnsi="Times New Roman" w:cs="Times New Roman"/>
                      <w:b/>
                      <w:noProof/>
                      <w:sz w:val="24"/>
                      <w:lang w:bidi="ar-SA"/>
                    </w:rPr>
                    <w:t>UE Configuration</w:t>
                  </w:r>
                  <w:r>
                    <w:rPr>
                      <w:noProof/>
                      <w:lang w:bidi="ar-SA"/>
                    </w:rPr>
                    <w:t xml:space="preserve"> </w:t>
                  </w:r>
                </w:p>
                <w:p w:rsidR="006A1081" w:rsidRDefault="005431C4">
                  <w:pPr>
                    <w:rPr>
                      <w:noProof/>
                      <w:lang w:bidi="ar-SA"/>
                    </w:rPr>
                  </w:pPr>
                  <w:r>
                    <w:rPr>
                      <w:rFonts w:ascii="Times New Roman" w:eastAsia="Times New Roman" w:hAnsi="Times New Roman" w:cs="Times New Roman"/>
                      <w:b/>
                      <w:noProof/>
                      <w:sz w:val="24"/>
                      <w:lang w:bidi="ar-SA"/>
                    </w:rPr>
                    <w:t>(bSRLTE, hVoLTE)</w:t>
                  </w:r>
                </w:p>
              </w:tc>
              <w:tc>
                <w:tcPr>
                  <w:tcW w:w="1177" w:type="pct"/>
                  <w:tcBorders>
                    <w:top w:val="single" w:sz="6" w:space="0" w:color="010101"/>
                    <w:left w:val="single" w:sz="6" w:space="0" w:color="010101"/>
                    <w:bottom w:val="single" w:sz="6" w:space="0" w:color="010101"/>
                    <w:right w:val="single" w:sz="6" w:space="0" w:color="010101"/>
                  </w:tcBorders>
                  <w:shd w:val="clear" w:color="auto" w:fill="BFBFBF"/>
                </w:tcPr>
                <w:p w:rsidR="006A1081" w:rsidRDefault="005431C4">
                  <w:pPr>
                    <w:spacing w:after="280" w:afterAutospacing="1"/>
                    <w:rPr>
                      <w:noProof/>
                      <w:lang w:bidi="ar-SA"/>
                    </w:rPr>
                  </w:pPr>
                  <w:r>
                    <w:rPr>
                      <w:rFonts w:ascii="Times New Roman" w:eastAsia="Times New Roman" w:hAnsi="Times New Roman" w:cs="Times New Roman"/>
                      <w:b/>
                      <w:noProof/>
                      <w:sz w:val="24"/>
                      <w:lang w:bidi="ar-SA"/>
                    </w:rPr>
                    <w:t>UE Mode</w:t>
                  </w:r>
                  <w:r>
                    <w:rPr>
                      <w:noProof/>
                      <w:lang w:bidi="ar-SA"/>
                    </w:rPr>
                    <w:t xml:space="preserve"> </w:t>
                  </w:r>
                </w:p>
                <w:p w:rsidR="006A1081" w:rsidRDefault="005431C4">
                  <w:pPr>
                    <w:rPr>
                      <w:noProof/>
                      <w:lang w:bidi="ar-SA"/>
                    </w:rPr>
                  </w:pPr>
                  <w:r>
                    <w:rPr>
                      <w:rFonts w:ascii="Times New Roman" w:eastAsia="Times New Roman" w:hAnsi="Times New Roman" w:cs="Times New Roman"/>
                      <w:b/>
                      <w:noProof/>
                      <w:sz w:val="24"/>
                      <w:lang w:bidi="ar-SA"/>
                    </w:rPr>
                    <w:t>(LTE Only, Global)</w:t>
                  </w:r>
                </w:p>
              </w:tc>
              <w:tc>
                <w:tcPr>
                  <w:tcW w:w="1228" w:type="pct"/>
                  <w:tcBorders>
                    <w:top w:val="single" w:sz="6" w:space="0" w:color="010101"/>
                    <w:left w:val="single" w:sz="6" w:space="0" w:color="010101"/>
                    <w:bottom w:val="single" w:sz="6" w:space="0" w:color="010101"/>
                    <w:right w:val="single" w:sz="6" w:space="0" w:color="010101"/>
                  </w:tcBorders>
                  <w:shd w:val="clear" w:color="auto" w:fill="BFBFBF"/>
                </w:tcPr>
                <w:p w:rsidR="006A1081" w:rsidRDefault="005431C4">
                  <w:pPr>
                    <w:spacing w:after="280" w:afterAutospacing="1"/>
                    <w:rPr>
                      <w:noProof/>
                      <w:lang w:bidi="ar-SA"/>
                    </w:rPr>
                  </w:pPr>
                  <w:r>
                    <w:rPr>
                      <w:rFonts w:ascii="Times New Roman" w:eastAsia="Times New Roman" w:hAnsi="Times New Roman" w:cs="Times New Roman"/>
                      <w:b/>
                      <w:noProof/>
                      <w:sz w:val="24"/>
                      <w:lang w:bidi="ar-SA"/>
                    </w:rPr>
                    <w:t>UE Usage Setting</w:t>
                  </w:r>
                  <w:r>
                    <w:rPr>
                      <w:noProof/>
                      <w:lang w:bidi="ar-SA"/>
                    </w:rPr>
                    <w:t xml:space="preserve"> </w:t>
                  </w:r>
                </w:p>
                <w:p w:rsidR="006A1081" w:rsidRDefault="005431C4">
                  <w:pPr>
                    <w:rPr>
                      <w:noProof/>
                      <w:lang w:bidi="ar-SA"/>
                    </w:rPr>
                  </w:pPr>
                  <w:r>
                    <w:rPr>
                      <w:rFonts w:ascii="Times New Roman" w:eastAsia="Times New Roman" w:hAnsi="Times New Roman" w:cs="Times New Roman"/>
                      <w:b/>
                      <w:noProof/>
                      <w:sz w:val="24"/>
                      <w:lang w:bidi="ar-SA"/>
                    </w:rPr>
                    <w:t>(Data Centric, Voice Centric)</w:t>
                  </w:r>
                </w:p>
              </w:tc>
              <w:tc>
                <w:tcPr>
                  <w:tcW w:w="1082" w:type="pct"/>
                  <w:tcBorders>
                    <w:top w:val="single" w:sz="6" w:space="0" w:color="010101"/>
                    <w:left w:val="single" w:sz="6" w:space="0" w:color="010101"/>
                    <w:bottom w:val="single" w:sz="6" w:space="0" w:color="010101"/>
                    <w:right w:val="single" w:sz="6" w:space="0" w:color="010101"/>
                  </w:tcBorders>
                  <w:shd w:val="clear" w:color="auto" w:fill="BFBFBF"/>
                </w:tcPr>
                <w:p w:rsidR="006A1081" w:rsidRDefault="005431C4">
                  <w:pPr>
                    <w:spacing w:after="280" w:afterAutospacing="1"/>
                    <w:rPr>
                      <w:noProof/>
                      <w:lang w:bidi="ar-SA"/>
                    </w:rPr>
                  </w:pPr>
                  <w:r>
                    <w:rPr>
                      <w:rFonts w:ascii="Times New Roman" w:eastAsia="Times New Roman" w:hAnsi="Times New Roman" w:cs="Times New Roman"/>
                      <w:b/>
                      <w:noProof/>
                      <w:sz w:val="24"/>
                      <w:lang w:bidi="ar-SA"/>
                    </w:rPr>
                    <w:t>Voice Preference</w:t>
                  </w:r>
                  <w:r>
                    <w:rPr>
                      <w:noProof/>
                      <w:lang w:bidi="ar-SA"/>
                    </w:rPr>
                    <w:t xml:space="preserve"> </w:t>
                  </w:r>
                </w:p>
                <w:p w:rsidR="006A1081" w:rsidRDefault="005431C4">
                  <w:pPr>
                    <w:rPr>
                      <w:noProof/>
                      <w:lang w:bidi="ar-SA"/>
                    </w:rPr>
                  </w:pPr>
                  <w:r>
                    <w:rPr>
                      <w:rFonts w:ascii="Times New Roman" w:eastAsia="Times New Roman" w:hAnsi="Times New Roman" w:cs="Times New Roman"/>
                      <w:b/>
                      <w:noProof/>
                      <w:sz w:val="24"/>
                      <w:lang w:bidi="ar-SA"/>
                    </w:rPr>
                    <w:t>(CS Only, PS Preferred)</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1</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bSRLTE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LTE Only</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Voice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CS Only</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2</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bSRLTE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LTE Only</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Data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CS Only</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3</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bSRLTE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Global</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Voice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CS Only</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4</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bSRLTE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Global</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Data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CS Only</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5</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hVoLTE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LTE Only</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Voice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PS Preferred</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6</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hVoLTE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LTE Only</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Data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PS Preferred</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7</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hVoLTE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Global</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Voice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PS Preferred</w:t>
                  </w:r>
                </w:p>
              </w:tc>
            </w:tr>
            <w:tr w:rsidR="006A1081" w:rsidTr="00261C8F">
              <w:tc>
                <w:tcPr>
                  <w:tcW w:w="439"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8</w:t>
                  </w:r>
                </w:p>
              </w:tc>
              <w:tc>
                <w:tcPr>
                  <w:tcW w:w="1073"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hVoLTE</w:t>
                  </w:r>
                </w:p>
              </w:tc>
              <w:tc>
                <w:tcPr>
                  <w:tcW w:w="1177"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Global</w:t>
                  </w:r>
                </w:p>
              </w:tc>
              <w:tc>
                <w:tcPr>
                  <w:tcW w:w="1228"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Data Centric</w:t>
                  </w:r>
                </w:p>
              </w:tc>
              <w:tc>
                <w:tcPr>
                  <w:tcW w:w="1082" w:type="pct"/>
                  <w:tcBorders>
                    <w:top w:val="single" w:sz="6" w:space="0" w:color="010101"/>
                    <w:left w:val="single" w:sz="6" w:space="0" w:color="010101"/>
                    <w:bottom w:val="single" w:sz="6" w:space="0" w:color="010101"/>
                    <w:right w:val="single" w:sz="6" w:space="0" w:color="010101"/>
                  </w:tcBorders>
                  <w:shd w:val="clear" w:color="auto" w:fill="auto"/>
                </w:tcPr>
                <w:p w:rsidR="006A1081" w:rsidRDefault="005431C4">
                  <w:pPr>
                    <w:rPr>
                      <w:noProof/>
                      <w:lang w:bidi="ar-SA"/>
                    </w:rPr>
                  </w:pPr>
                  <w:r>
                    <w:rPr>
                      <w:rFonts w:ascii="Times New Roman" w:eastAsia="Times New Roman" w:hAnsi="Times New Roman" w:cs="Times New Roman"/>
                      <w:noProof/>
                      <w:sz w:val="24"/>
                      <w:lang w:bidi="ar-SA"/>
                    </w:rPr>
                    <w:t>PS Preferred</w:t>
                  </w:r>
                </w:p>
              </w:tc>
            </w:tr>
          </w:tbl>
          <w:p w:rsidR="006A1081" w:rsidRDefault="006A1081">
            <w:pPr>
              <w:rPr>
                <w:noProof/>
                <w:lang w:bidi="ar-SA"/>
              </w:rPr>
            </w:pPr>
          </w:p>
          <w:p w:rsidR="006A1081" w:rsidRDefault="006A1081">
            <w:pPr>
              <w:rPr>
                <w:rFonts w:ascii="Times New Roman" w:eastAsia="Times New Roman" w:hAnsi="Times New Roman" w:cs="Times New Roman"/>
                <w:sz w:val="24"/>
              </w:rPr>
            </w:pPr>
          </w:p>
          <w:p w:rsidR="006A1081" w:rsidRDefault="005431C4">
            <w:pPr>
              <w:rPr>
                <w:rFonts w:ascii="Times New Roman" w:eastAsia="Times New Roman" w:hAnsi="Times New Roman" w:cs="Times New Roman"/>
                <w:sz w:val="24"/>
              </w:rPr>
            </w:pPr>
            <w:r>
              <w:t>  </w:t>
            </w:r>
          </w:p>
          <w:p w:rsidR="006A1081" w:rsidRDefault="00037DAB">
            <w:pPr>
              <w:spacing w:after="280" w:afterAutospacing="1"/>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623" w:name="_Toc423082690"/>
      <w:bookmarkStart w:id="624" w:name="_Toc402444916"/>
      <w:bookmarkStart w:id="625" w:name="_Toc412643889"/>
      <w:bookmarkStart w:id="626" w:name="_Toc433712124"/>
      <w:r>
        <w:rPr>
          <w:noProof/>
        </w:rPr>
        <w:t xml:space="preserve">CDMA DISABLED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VZ_REQ_HVOLTE_37281</w:instrText>
      </w:r>
      <w:r>
        <w:rPr>
          <w:noProof/>
        </w:rPr>
        <w:instrText xml:space="preserve"> </w:instrText>
      </w:r>
      <w:r w:rsidR="00037DAB">
        <w:rPr>
          <w:noProof/>
        </w:rPr>
        <w:fldChar w:fldCharType="separate"/>
      </w:r>
      <w:r w:rsidR="00261C8F" w:rsidRPr="00A8430B">
        <w:rPr>
          <w:noProof/>
          <w:sz w:val="18"/>
          <w:shd w:val="clear" w:color="auto" w:fill="E9EFF7"/>
        </w:rPr>
        <w:t>VZ_REQ_HVOLTE_37281</w:t>
      </w:r>
      <w:bookmarkEnd w:id="623"/>
      <w:bookmarkEnd w:id="624"/>
      <w:bookmarkEnd w:id="625"/>
      <w:bookmarkEnd w:id="626"/>
      <w:r w:rsidR="00037DAB">
        <w:rPr>
          <w:noProof/>
        </w:rPr>
        <w:fldChar w:fldCharType="end"/>
      </w:r>
    </w:p>
    <w:tbl>
      <w:tblPr>
        <w:tblW w:w="0" w:type="auto"/>
        <w:shd w:val="clear" w:color="auto" w:fill="F2F2F2"/>
        <w:tblLook w:val="04A0"/>
      </w:tblPr>
      <w:tblGrid>
        <w:gridCol w:w="60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lastRenderedPageBreak/>
              <w:t xml:space="preserve"> </w:t>
            </w:r>
          </w:p>
          <w:p w:rsidR="006A1081" w:rsidRDefault="005431C4">
            <w:pPr>
              <w:rPr>
                <w:noProof/>
                <w:lang w:bidi="ar-SA"/>
              </w:rPr>
            </w:pPr>
            <w:r>
              <w:rPr>
                <w:rFonts w:ascii="Times New Roman" w:eastAsia="Times New Roman" w:hAnsi="Times New Roman" w:cs="Times New Roman"/>
                <w:noProof/>
                <w:sz w:val="24"/>
                <w:lang w:bidi="ar-SA"/>
              </w:rPr>
              <w:t>VOID</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627" w:name="_Toc391398584"/>
      <w:bookmarkStart w:id="628" w:name="_Toc423082691"/>
      <w:bookmarkStart w:id="629" w:name="_Toc391526915"/>
      <w:bookmarkStart w:id="630" w:name="_Toc402444922"/>
      <w:bookmarkStart w:id="631" w:name="_Toc412643895"/>
      <w:bookmarkStart w:id="632" w:name="_Toc433712125"/>
      <w:r>
        <w:rPr>
          <w:noProof/>
        </w:rPr>
        <w:t>SCENARIOS</w:t>
      </w:r>
      <w:bookmarkEnd w:id="62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VZ_REQ_HVOLTE_34111</w:instrText>
      </w:r>
      <w:r>
        <w:rPr>
          <w:noProof/>
        </w:rPr>
        <w:instrText xml:space="preserve"> </w:instrText>
      </w:r>
      <w:r w:rsidR="00037DAB">
        <w:rPr>
          <w:noProof/>
        </w:rPr>
        <w:fldChar w:fldCharType="separate"/>
      </w:r>
      <w:r w:rsidR="00261C8F" w:rsidRPr="00A8430B">
        <w:rPr>
          <w:noProof/>
          <w:sz w:val="18"/>
          <w:shd w:val="clear" w:color="auto" w:fill="E9EFF7"/>
        </w:rPr>
        <w:t>VZ_REQ_HVOLTE_34111</w:t>
      </w:r>
      <w:bookmarkEnd w:id="628"/>
      <w:bookmarkEnd w:id="629"/>
      <w:bookmarkEnd w:id="630"/>
      <w:bookmarkEnd w:id="631"/>
      <w:bookmarkEnd w:id="632"/>
      <w:r w:rsidR="00037DAB">
        <w:rPr>
          <w:noProof/>
        </w:rPr>
        <w:fldChar w:fldCharType="end"/>
      </w:r>
    </w:p>
    <w:tbl>
      <w:tblPr>
        <w:tblW w:w="0" w:type="auto"/>
        <w:shd w:val="clear" w:color="auto" w:fill="F2F2F2"/>
        <w:tblLook w:val="04A0"/>
      </w:tblPr>
      <w:tblGrid>
        <w:gridCol w:w="5547"/>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b/>
                <w:i/>
                <w:noProof/>
                <w:sz w:val="24"/>
                <w:lang w:bidi="ar-SA"/>
              </w:rPr>
              <w:t>FFS</w:t>
            </w:r>
            <w:r w:rsidR="00261C8F">
              <w:rPr>
                <w:rFonts w:ascii="Times New Roman" w:eastAsia="Times New Roman" w:hAnsi="Times New Roman" w:cs="Times New Roman"/>
                <w:b/>
                <w:i/>
                <w:noProof/>
                <w:sz w:val="24"/>
                <w:lang w:bidi="ar-SA"/>
              </w:rPr>
              <w:t xml:space="preserve"> ‘</w:t>
            </w:r>
            <w:r>
              <w:rPr>
                <w:rFonts w:ascii="Times New Roman" w:eastAsia="Times New Roman" w:hAnsi="Times New Roman" w:cs="Times New Roman"/>
                <w:b/>
                <w:i/>
                <w:noProof/>
                <w:sz w:val="24"/>
                <w:lang w:bidi="ar-SA"/>
              </w:rPr>
              <w:t xml:space="preserve"> To be included in a later release of the document.</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633" w:name="_Toc391398585"/>
      <w:bookmarkStart w:id="634" w:name="_Toc423082692"/>
      <w:bookmarkStart w:id="635" w:name="_Toc391526916"/>
      <w:bookmarkStart w:id="636" w:name="_Toc402444923"/>
      <w:bookmarkStart w:id="637" w:name="_Toc412643896"/>
      <w:bookmarkStart w:id="638" w:name="_Toc433712126"/>
      <w:r>
        <w:rPr>
          <w:noProof/>
        </w:rPr>
        <w:t>PROVISIONING</w:t>
      </w:r>
      <w:bookmarkEnd w:id="633"/>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VZ_REQ_HVOLTE_34112</w:instrText>
      </w:r>
      <w:r>
        <w:rPr>
          <w:noProof/>
        </w:rPr>
        <w:instrText xml:space="preserve"> </w:instrText>
      </w:r>
      <w:r w:rsidR="00037DAB">
        <w:rPr>
          <w:noProof/>
        </w:rPr>
        <w:fldChar w:fldCharType="separate"/>
      </w:r>
      <w:r w:rsidR="00261C8F" w:rsidRPr="00A8430B">
        <w:rPr>
          <w:noProof/>
          <w:sz w:val="18"/>
          <w:shd w:val="clear" w:color="auto" w:fill="E9EFF7"/>
        </w:rPr>
        <w:t>VZ_REQ_HVOLTE_34112</w:t>
      </w:r>
      <w:bookmarkEnd w:id="634"/>
      <w:bookmarkEnd w:id="635"/>
      <w:bookmarkEnd w:id="636"/>
      <w:bookmarkEnd w:id="637"/>
      <w:bookmarkEnd w:id="638"/>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639" w:name="_Toc391398586"/>
      <w:bookmarkStart w:id="640" w:name="_Toc423082693"/>
      <w:bookmarkStart w:id="641" w:name="_Toc391526917"/>
      <w:bookmarkStart w:id="642" w:name="_Toc402444924"/>
      <w:bookmarkStart w:id="643" w:name="_Toc412643897"/>
      <w:bookmarkStart w:id="644" w:name="_Toc433712127"/>
      <w:r>
        <w:rPr>
          <w:noProof/>
        </w:rPr>
        <w:t>TIMER_VZW</w:t>
      </w:r>
      <w:bookmarkEnd w:id="639"/>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VZ_REQ_HVOLTE_34113</w:instrText>
      </w:r>
      <w:r>
        <w:rPr>
          <w:noProof/>
        </w:rPr>
        <w:instrText xml:space="preserve"> </w:instrText>
      </w:r>
      <w:r w:rsidR="00037DAB">
        <w:rPr>
          <w:noProof/>
        </w:rPr>
        <w:fldChar w:fldCharType="separate"/>
      </w:r>
      <w:r w:rsidR="00261C8F" w:rsidRPr="00A8430B">
        <w:rPr>
          <w:noProof/>
          <w:sz w:val="18"/>
          <w:shd w:val="clear" w:color="auto" w:fill="E9EFF7"/>
        </w:rPr>
        <w:t>VZ_REQ_HVOLTE_34113</w:t>
      </w:r>
      <w:bookmarkEnd w:id="640"/>
      <w:bookmarkEnd w:id="641"/>
      <w:bookmarkEnd w:id="642"/>
      <w:bookmarkEnd w:id="643"/>
      <w:bookmarkEnd w:id="644"/>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645" w:name="_Toc391398587"/>
      <w:bookmarkStart w:id="646" w:name="_Toc423082694"/>
      <w:bookmarkStart w:id="647" w:name="_Toc391526918"/>
      <w:bookmarkStart w:id="648" w:name="_Toc402444925"/>
      <w:bookmarkStart w:id="649" w:name="_Toc412643898"/>
      <w:bookmarkStart w:id="650" w:name="_Toc433712128"/>
      <w:r>
        <w:rPr>
          <w:noProof/>
        </w:rPr>
        <w:t xml:space="preserve">Req-1 </w:t>
      </w:r>
      <w:r w:rsidR="00037DAB">
        <w:rPr>
          <w:noProof/>
        </w:rPr>
        <w:fldChar w:fldCharType="begin"/>
      </w:r>
      <w:r>
        <w:rPr>
          <w:noProof/>
        </w:rPr>
        <w:instrText xml:space="preserve"> IF Functional = "Functional" </w:instrText>
      </w:r>
      <w:r w:rsidRPr="005C485F">
        <w:rPr>
          <w:noProof/>
          <w:sz w:val="18"/>
          <w:shd w:val="clear" w:color="auto" w:fill="D6E3BC"/>
        </w:rPr>
        <w:instrText>VZ_REQ_HVOLTE_34160</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VZ_REQ_HVOLTE_3416</w:t>
      </w:r>
      <w:bookmarkEnd w:id="645"/>
      <w:r w:rsidR="00261C8F" w:rsidRPr="005C485F">
        <w:rPr>
          <w:noProof/>
          <w:sz w:val="18"/>
          <w:shd w:val="clear" w:color="auto" w:fill="D6E3BC"/>
        </w:rPr>
        <w:t>0</w:t>
      </w:r>
      <w:bookmarkEnd w:id="646"/>
      <w:bookmarkEnd w:id="647"/>
      <w:bookmarkEnd w:id="648"/>
      <w:bookmarkEnd w:id="649"/>
      <w:bookmarkEnd w:id="65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 xml:space="preserve">The device shall support Timer_VZW for SIP INVITE requests when the device is using IMS over LTE. Timer_VZW shall be stored in non-volatile memory and shall be configurable via OTADM. Refer to the Verizon Wireless LTE Multi-Mode Device OTADM Requirements for additional details. Timer_VZW shall be configurable with allowed integer values between 0-30 seconds and a default value of 6 seconds.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MMOTADM</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73</w:t>
            </w:r>
            <w:r>
              <w:rPr>
                <w:b/>
                <w:color w:val="17365D" w:themeColor="text2" w:themeShade="BF"/>
              </w:rPr>
              <w:t xml:space="preserve"> </w:t>
            </w:r>
            <w:r w:rsidRPr="008E5558">
              <w:rPr>
                <w:noProof/>
                <w:sz w:val="16"/>
              </w:rPr>
              <w:t>LTE</w:t>
            </w:r>
            <w:r w:rsidRPr="008E5558">
              <w:rPr>
                <w:sz w:val="16"/>
              </w:rPr>
              <w:t xml:space="preserve"> Multi Mode OTADM</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6"/>
        <w:rPr>
          <w:noProof/>
        </w:rPr>
      </w:pPr>
      <w:bookmarkStart w:id="651" w:name="_Toc391398588"/>
      <w:bookmarkStart w:id="652" w:name="_Toc423082695"/>
      <w:bookmarkStart w:id="653" w:name="_Toc391526919"/>
      <w:bookmarkStart w:id="654" w:name="_Toc402444926"/>
      <w:bookmarkStart w:id="655" w:name="_Toc412643899"/>
      <w:bookmarkStart w:id="656" w:name="_Toc433712129"/>
      <w:r>
        <w:rPr>
          <w:noProof/>
        </w:rPr>
        <w:t xml:space="preserve">Req-2 </w:t>
      </w:r>
      <w:r w:rsidR="00037DAB">
        <w:rPr>
          <w:noProof/>
        </w:rPr>
        <w:fldChar w:fldCharType="begin"/>
      </w:r>
      <w:r>
        <w:rPr>
          <w:noProof/>
        </w:rPr>
        <w:instrText xml:space="preserve"> IF Functional = "Functional" </w:instrText>
      </w:r>
      <w:r w:rsidRPr="005C485F">
        <w:rPr>
          <w:noProof/>
          <w:sz w:val="18"/>
          <w:shd w:val="clear" w:color="auto" w:fill="D6E3BC"/>
        </w:rPr>
        <w:instrText>VZ_REQ_HVOLTE_34161</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VZ_REQ_HVOLTE_3416</w:t>
      </w:r>
      <w:bookmarkEnd w:id="651"/>
      <w:r w:rsidR="00261C8F" w:rsidRPr="005C485F">
        <w:rPr>
          <w:noProof/>
          <w:sz w:val="18"/>
          <w:shd w:val="clear" w:color="auto" w:fill="D6E3BC"/>
        </w:rPr>
        <w:t>1</w:t>
      </w:r>
      <w:bookmarkEnd w:id="652"/>
      <w:bookmarkEnd w:id="653"/>
      <w:bookmarkEnd w:id="654"/>
      <w:bookmarkEnd w:id="655"/>
      <w:bookmarkEnd w:id="656"/>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The vendor shall provide a lab application to modify the default value of Timer_VZW during device acceptance testing. The device vendor shall not allow the end user to modify the value of Timer_VZW through the device user interface or the remote access user interface for tethered devices.</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657" w:name="_Toc391398589"/>
      <w:bookmarkStart w:id="658" w:name="_Toc423082696"/>
      <w:bookmarkStart w:id="659" w:name="_Toc391526920"/>
      <w:bookmarkStart w:id="660" w:name="_Toc402444927"/>
      <w:bookmarkStart w:id="661" w:name="_Toc412643900"/>
      <w:bookmarkStart w:id="662" w:name="_Toc433712130"/>
      <w:r>
        <w:rPr>
          <w:noProof/>
        </w:rPr>
        <w:t>TDELAY</w:t>
      </w:r>
      <w:bookmarkEnd w:id="657"/>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VZ_REQ_HVOLTE_34114</w:instrText>
      </w:r>
      <w:r>
        <w:rPr>
          <w:noProof/>
        </w:rPr>
        <w:instrText xml:space="preserve"> </w:instrText>
      </w:r>
      <w:r w:rsidR="00037DAB">
        <w:rPr>
          <w:noProof/>
        </w:rPr>
        <w:fldChar w:fldCharType="separate"/>
      </w:r>
      <w:r w:rsidR="00261C8F" w:rsidRPr="00A8430B">
        <w:rPr>
          <w:noProof/>
          <w:sz w:val="18"/>
          <w:shd w:val="clear" w:color="auto" w:fill="E9EFF7"/>
        </w:rPr>
        <w:t>VZ_REQ_HVOLTE_34114</w:t>
      </w:r>
      <w:bookmarkEnd w:id="658"/>
      <w:bookmarkEnd w:id="659"/>
      <w:bookmarkEnd w:id="660"/>
      <w:bookmarkEnd w:id="661"/>
      <w:bookmarkEnd w:id="662"/>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663" w:name="_Toc391398590"/>
      <w:bookmarkStart w:id="664" w:name="_Toc423082697"/>
      <w:bookmarkStart w:id="665" w:name="_Toc391526921"/>
      <w:bookmarkStart w:id="666" w:name="_Toc402444928"/>
      <w:bookmarkStart w:id="667" w:name="_Toc412643901"/>
      <w:bookmarkStart w:id="668" w:name="_Toc433712131"/>
      <w:r>
        <w:rPr>
          <w:noProof/>
        </w:rPr>
        <w:t xml:space="preserve">TDELAY </w:t>
      </w:r>
      <w:r w:rsidR="00037DAB">
        <w:rPr>
          <w:noProof/>
        </w:rPr>
        <w:fldChar w:fldCharType="begin"/>
      </w:r>
      <w:r>
        <w:rPr>
          <w:noProof/>
        </w:rPr>
        <w:instrText xml:space="preserve"> IF Functional = "Functional" </w:instrText>
      </w:r>
      <w:r w:rsidRPr="005C485F">
        <w:rPr>
          <w:noProof/>
          <w:sz w:val="18"/>
          <w:shd w:val="clear" w:color="auto" w:fill="D6E3BC"/>
        </w:rPr>
        <w:instrText>VZ_REQ_HVOLTE_34162</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VZ_REQ_HVOLTE_3416</w:t>
      </w:r>
      <w:bookmarkEnd w:id="663"/>
      <w:r w:rsidR="00261C8F" w:rsidRPr="005C485F">
        <w:rPr>
          <w:noProof/>
          <w:sz w:val="18"/>
          <w:shd w:val="clear" w:color="auto" w:fill="D6E3BC"/>
        </w:rPr>
        <w:t>2</w:t>
      </w:r>
      <w:bookmarkEnd w:id="664"/>
      <w:bookmarkEnd w:id="665"/>
      <w:bookmarkEnd w:id="666"/>
      <w:bookmarkEnd w:id="667"/>
      <w:bookmarkEnd w:id="668"/>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jc w:val="both"/>
              <w:rPr>
                <w:noProof/>
                <w:lang w:bidi="ar-SA"/>
              </w:rPr>
            </w:pPr>
            <w:r>
              <w:rPr>
                <w:rFonts w:ascii="Times New Roman" w:eastAsia="Times New Roman" w:hAnsi="Times New Roman" w:cs="Times New Roman"/>
                <w:noProof/>
                <w:sz w:val="24"/>
                <w:lang w:bidi="ar-SA"/>
              </w:rPr>
              <w:lastRenderedPageBreak/>
              <w:t>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shall be stored in non-volatile memory and shall be configurable via OTADM. Refer to the Verizon Wireless LTE Multi-Mode Device OTADM Requirements for additional details. The vendor shall provide a lab application to modify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during device acceptance testing. The device vendor shall not allow the user to modify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through the device user interface or the remote access user interface for tethered devices.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shall be configurable with allowed integer values between 0-600 seconds. The default setting for T</w:t>
            </w:r>
            <w:r>
              <w:rPr>
                <w:rFonts w:ascii="Times New Roman" w:eastAsia="Times New Roman" w:hAnsi="Times New Roman" w:cs="Times New Roman"/>
                <w:noProof/>
                <w:sz w:val="24"/>
                <w:vertAlign w:val="subscript"/>
                <w:lang w:bidi="ar-SA"/>
              </w:rPr>
              <w:t>delay</w:t>
            </w:r>
            <w:r>
              <w:rPr>
                <w:rFonts w:ascii="Times New Roman" w:eastAsia="Times New Roman" w:hAnsi="Times New Roman" w:cs="Times New Roman"/>
                <w:noProof/>
                <w:sz w:val="24"/>
                <w:lang w:bidi="ar-SA"/>
              </w:rPr>
              <w:t xml:space="preserve"> shall be 5 seconds.</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MMOTADM</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73</w:t>
            </w:r>
            <w:r>
              <w:rPr>
                <w:b/>
                <w:color w:val="17365D" w:themeColor="text2" w:themeShade="BF"/>
              </w:rPr>
              <w:t xml:space="preserve"> </w:t>
            </w:r>
            <w:r w:rsidRPr="008E5558">
              <w:rPr>
                <w:noProof/>
                <w:sz w:val="16"/>
              </w:rPr>
              <w:t>LTE</w:t>
            </w:r>
            <w:r w:rsidRPr="008E5558">
              <w:rPr>
                <w:sz w:val="16"/>
              </w:rPr>
              <w:t xml:space="preserve"> Multi Mode OTADM</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5"/>
        <w:rPr>
          <w:noProof/>
        </w:rPr>
      </w:pPr>
      <w:bookmarkStart w:id="669" w:name="_Toc391398591"/>
      <w:bookmarkStart w:id="670" w:name="_Toc423082698"/>
      <w:bookmarkStart w:id="671" w:name="_Toc391526922"/>
      <w:bookmarkStart w:id="672" w:name="_Toc402444929"/>
      <w:bookmarkStart w:id="673" w:name="_Toc412643902"/>
      <w:bookmarkStart w:id="674" w:name="_Toc433712132"/>
      <w:r>
        <w:rPr>
          <w:noProof/>
        </w:rPr>
        <w:t>SILENT_REDIAL_ENABLE</w:t>
      </w:r>
      <w:bookmarkEnd w:id="669"/>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VZ_REQ_HVOLTE_34115</w:instrText>
      </w:r>
      <w:r>
        <w:rPr>
          <w:noProof/>
        </w:rPr>
        <w:instrText xml:space="preserve"> </w:instrText>
      </w:r>
      <w:r w:rsidR="00037DAB">
        <w:rPr>
          <w:noProof/>
        </w:rPr>
        <w:fldChar w:fldCharType="separate"/>
      </w:r>
      <w:r w:rsidR="00261C8F" w:rsidRPr="00A8430B">
        <w:rPr>
          <w:noProof/>
          <w:sz w:val="18"/>
          <w:shd w:val="clear" w:color="auto" w:fill="E9EFF7"/>
        </w:rPr>
        <w:t>VZ_REQ_HVOLTE_34115</w:t>
      </w:r>
      <w:bookmarkEnd w:id="670"/>
      <w:bookmarkEnd w:id="671"/>
      <w:bookmarkEnd w:id="672"/>
      <w:bookmarkEnd w:id="673"/>
      <w:bookmarkEnd w:id="674"/>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675" w:name="_Toc391398592"/>
      <w:bookmarkStart w:id="676" w:name="_Toc423082699"/>
      <w:bookmarkStart w:id="677" w:name="_Toc391526923"/>
      <w:bookmarkStart w:id="678" w:name="_Toc402444930"/>
      <w:bookmarkStart w:id="679" w:name="_Toc412643903"/>
      <w:bookmarkStart w:id="680" w:name="_Toc433712133"/>
      <w:r>
        <w:rPr>
          <w:noProof/>
        </w:rPr>
        <w:t xml:space="preserve">SILENT_REDIAL_ENABLE </w:t>
      </w:r>
      <w:r w:rsidR="00037DAB">
        <w:rPr>
          <w:noProof/>
        </w:rPr>
        <w:fldChar w:fldCharType="begin"/>
      </w:r>
      <w:r>
        <w:rPr>
          <w:noProof/>
        </w:rPr>
        <w:instrText xml:space="preserve"> IF Functional = "Functional" </w:instrText>
      </w:r>
      <w:r w:rsidRPr="005C485F">
        <w:rPr>
          <w:noProof/>
          <w:sz w:val="18"/>
          <w:shd w:val="clear" w:color="auto" w:fill="D6E3BC"/>
        </w:rPr>
        <w:instrText>VZ_REQ_HVOLTE_34163</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VZ_REQ_HVOLTE_3416</w:t>
      </w:r>
      <w:bookmarkEnd w:id="675"/>
      <w:r w:rsidR="00261C8F" w:rsidRPr="005C485F">
        <w:rPr>
          <w:noProof/>
          <w:sz w:val="18"/>
          <w:shd w:val="clear" w:color="auto" w:fill="D6E3BC"/>
        </w:rPr>
        <w:t>3</w:t>
      </w:r>
      <w:bookmarkEnd w:id="676"/>
      <w:bookmarkEnd w:id="677"/>
      <w:bookmarkEnd w:id="678"/>
      <w:bookmarkEnd w:id="679"/>
      <w:bookmarkEnd w:id="68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jc w:val="both"/>
              <w:rPr>
                <w:noProof/>
                <w:lang w:bidi="ar-SA"/>
              </w:rPr>
            </w:pPr>
            <w:r>
              <w:rPr>
                <w:rFonts w:ascii="Times New Roman" w:eastAsia="Times New Roman" w:hAnsi="Times New Roman" w:cs="Times New Roman"/>
                <w:noProof/>
                <w:sz w:val="24"/>
                <w:lang w:bidi="ar-SA"/>
              </w:rPr>
              <w:t>The Boolean parameter SILENT_REDIAL_ENABLE shall be stored in non-volatile memory and shall be configurable via OTADM. Refer to the Verizon Wireless LTE Multi-Mode Device OTADM Requirements for additional details. The vendor shall provide a lab application to modify SILENT_REDIAL_ENABLE during device acceptance testing. The device vendor shall not allow the user to modify SILENT_REDIAL_ENABLE through the device user interface or the remote access user interface for tethered devices. The default setting for SILENT_REDIAL_ENABLE shall be "1" (i.e. enabled).</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FB3854" w:rsidRPr="008620CF" w:rsidRDefault="005431C4" w:rsidP="00D10CCC">
      <w:pPr>
        <w:rPr>
          <w:b/>
          <w:sz w:val="18"/>
        </w:rPr>
      </w:pPr>
      <w:r w:rsidRPr="008620CF">
        <w:rPr>
          <w:b/>
          <w:sz w:val="18"/>
        </w:rPr>
        <w:t>Associated Requirements</w:t>
      </w:r>
    </w:p>
    <w:tbl>
      <w:tblPr>
        <w:tblStyle w:val="LightShading-Accent1"/>
        <w:tblW w:w="5000" w:type="pct"/>
        <w:tblLook w:val="0400"/>
      </w:tblPr>
      <w:tblGrid>
        <w:gridCol w:w="11096"/>
      </w:tblGrid>
      <w:tr w:rsidR="006A1081" w:rsidTr="006A1081">
        <w:trPr>
          <w:cnfStyle w:val="000000100000"/>
        </w:trPr>
        <w:tc>
          <w:tcPr>
            <w:tcW w:w="5000" w:type="pct"/>
          </w:tcPr>
          <w:p w:rsidR="008E5558" w:rsidRPr="008E5558" w:rsidRDefault="005431C4" w:rsidP="00335BBA">
            <w:pPr>
              <w:rPr>
                <w:color w:val="auto"/>
                <w:lang w:bidi="ar-SA"/>
              </w:rPr>
            </w:pPr>
            <w:r w:rsidRPr="002F080C">
              <w:rPr>
                <w:b/>
                <w:noProof/>
                <w:color w:val="548DD4" w:themeColor="text2" w:themeTint="99" w:themeShade="BF"/>
                <w:sz w:val="18"/>
              </w:rPr>
              <w:t>MMOTADM</w:t>
            </w:r>
            <w:r w:rsidRPr="002F080C">
              <w:rPr>
                <w:b/>
                <w:color w:val="548DD4" w:themeColor="text2" w:themeTint="99" w:themeShade="BF"/>
                <w:sz w:val="18"/>
              </w:rPr>
              <w:t>:</w:t>
            </w:r>
            <w:r w:rsidRPr="002F080C">
              <w:rPr>
                <w:b/>
                <w:color w:val="17365D" w:themeColor="text2" w:themeShade="BF"/>
                <w:sz w:val="18"/>
              </w:rPr>
              <w:t xml:space="preserve"> </w:t>
            </w:r>
            <w:r>
              <w:rPr>
                <w:b/>
                <w:noProof/>
                <w:color w:val="17365D" w:themeColor="text2" w:themeShade="BF"/>
                <w:sz w:val="18"/>
              </w:rPr>
              <w:t>73</w:t>
            </w:r>
            <w:r>
              <w:rPr>
                <w:b/>
                <w:color w:val="17365D" w:themeColor="text2" w:themeShade="BF"/>
              </w:rPr>
              <w:t xml:space="preserve"> </w:t>
            </w:r>
            <w:r w:rsidRPr="008E5558">
              <w:rPr>
                <w:noProof/>
                <w:sz w:val="16"/>
              </w:rPr>
              <w:t>LTE</w:t>
            </w:r>
            <w:r w:rsidRPr="008E5558">
              <w:rPr>
                <w:sz w:val="16"/>
              </w:rPr>
              <w:t xml:space="preserve"> Multi Mode OTADM</w:t>
            </w:r>
            <w:r>
              <w:rPr>
                <w:sz w:val="16"/>
              </w:rPr>
              <w:t xml:space="preserve"> (</w:t>
            </w:r>
            <w:r w:rsidRPr="008E5558">
              <w:rPr>
                <w:noProof/>
                <w:sz w:val="16"/>
              </w:rPr>
              <w:t>Folder</w:t>
            </w:r>
            <w:r>
              <w:rPr>
                <w:sz w:val="16"/>
              </w:rPr>
              <w:t>)</w:t>
            </w:r>
          </w:p>
        </w:tc>
      </w:tr>
    </w:tbl>
    <w:p w:rsidR="008E5558" w:rsidRPr="008E5558" w:rsidRDefault="00217F0C" w:rsidP="008E5558">
      <w:pPr>
        <w:rPr>
          <w:lang w:bidi="ar-SA"/>
        </w:rPr>
      </w:pPr>
    </w:p>
    <w:p w:rsidR="00F8376B" w:rsidRPr="00D10CCC" w:rsidRDefault="00217F0C" w:rsidP="00D10CCC">
      <w:pPr>
        <w:rPr>
          <w:szCs w:val="16"/>
        </w:rPr>
      </w:pPr>
    </w:p>
    <w:p w:rsidR="001341F2" w:rsidRDefault="005431C4" w:rsidP="001341F2">
      <w:pPr>
        <w:pStyle w:val="Heading5"/>
        <w:rPr>
          <w:noProof/>
        </w:rPr>
      </w:pPr>
      <w:bookmarkStart w:id="681" w:name="_Toc423082700"/>
      <w:bookmarkStart w:id="682" w:name="_Toc391526924"/>
      <w:bookmarkStart w:id="683" w:name="_Toc402444931"/>
      <w:bookmarkStart w:id="684" w:name="_Toc412643904"/>
      <w:bookmarkStart w:id="685" w:name="_Toc433712134"/>
      <w:r>
        <w:rPr>
          <w:noProof/>
        </w:rPr>
        <w:t xml:space="preserve">TVOLTE_HYS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VZW_REQ_HVOLTE_35617</w:instrText>
      </w:r>
      <w:r>
        <w:rPr>
          <w:noProof/>
        </w:rPr>
        <w:instrText xml:space="preserve"> </w:instrText>
      </w:r>
      <w:r w:rsidR="00037DAB">
        <w:rPr>
          <w:noProof/>
        </w:rPr>
        <w:fldChar w:fldCharType="separate"/>
      </w:r>
      <w:r w:rsidR="00261C8F" w:rsidRPr="00A8430B">
        <w:rPr>
          <w:noProof/>
          <w:sz w:val="18"/>
          <w:shd w:val="clear" w:color="auto" w:fill="E9EFF7"/>
        </w:rPr>
        <w:t>VZW_REQ_HVOLTE_35617</w:t>
      </w:r>
      <w:bookmarkEnd w:id="681"/>
      <w:bookmarkEnd w:id="682"/>
      <w:bookmarkEnd w:id="683"/>
      <w:bookmarkEnd w:id="684"/>
      <w:bookmarkEnd w:id="685"/>
      <w:r w:rsidR="00037DAB">
        <w:rPr>
          <w:noProof/>
        </w:rPr>
        <w:fldChar w:fldCharType="end"/>
      </w:r>
    </w:p>
    <w:tbl>
      <w:tblPr>
        <w:tblW w:w="0" w:type="auto"/>
        <w:shd w:val="clear" w:color="auto" w:fill="F2F2F2"/>
        <w:tblLook w:val="04A0"/>
      </w:tblPr>
      <w:tblGrid>
        <w:gridCol w:w="6"/>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1341F2" w:rsidRPr="00CE3043" w:rsidRDefault="00217F0C" w:rsidP="001341F2">
            <w:pPr>
              <w:rPr>
                <w:sz w:val="12"/>
                <w:lang w:bidi="ar-SA"/>
              </w:rPr>
            </w:pPr>
          </w:p>
        </w:tc>
      </w:tr>
    </w:tbl>
    <w:p w:rsidR="006A1081" w:rsidRDefault="006A1081"/>
    <w:p w:rsidR="001341F2" w:rsidRDefault="005431C4" w:rsidP="001341F2">
      <w:pPr>
        <w:pStyle w:val="Heading6"/>
        <w:rPr>
          <w:noProof/>
        </w:rPr>
      </w:pPr>
      <w:bookmarkStart w:id="686" w:name="_Toc423082701"/>
      <w:bookmarkStart w:id="687" w:name="_Toc391526925"/>
      <w:bookmarkStart w:id="688" w:name="_Toc402444932"/>
      <w:bookmarkStart w:id="689" w:name="_Toc412643905"/>
      <w:bookmarkStart w:id="690" w:name="_Toc433712135"/>
      <w:r>
        <w:rPr>
          <w:noProof/>
        </w:rPr>
        <w:t xml:space="preserve">TVoLTE_HYS </w:t>
      </w:r>
      <w:r w:rsidR="00037DAB">
        <w:rPr>
          <w:noProof/>
        </w:rPr>
        <w:fldChar w:fldCharType="begin"/>
      </w:r>
      <w:r>
        <w:rPr>
          <w:noProof/>
        </w:rPr>
        <w:instrText xml:space="preserve"> IF Functional = "Functional" </w:instrText>
      </w:r>
      <w:r w:rsidRPr="005C485F">
        <w:rPr>
          <w:noProof/>
          <w:sz w:val="18"/>
          <w:shd w:val="clear" w:color="auto" w:fill="D6E3BC"/>
        </w:rPr>
        <w:instrText>VZ_REQ_HVOLTE_35618</w:instrText>
      </w:r>
      <w:r w:rsidRPr="00353818">
        <w:rPr>
          <w:noProof/>
          <w:sz w:val="22"/>
        </w:rPr>
        <w:instrText xml:space="preserve"> </w:instrText>
      </w:r>
      <w:r w:rsidR="00037DAB">
        <w:rPr>
          <w:noProof/>
        </w:rPr>
        <w:fldChar w:fldCharType="separate"/>
      </w:r>
      <w:r w:rsidR="00261C8F" w:rsidRPr="005C485F">
        <w:rPr>
          <w:noProof/>
          <w:sz w:val="18"/>
          <w:shd w:val="clear" w:color="auto" w:fill="D6E3BC"/>
        </w:rPr>
        <w:t>VZ_REQ_HVOLTE_35618</w:t>
      </w:r>
      <w:bookmarkEnd w:id="686"/>
      <w:bookmarkEnd w:id="687"/>
      <w:bookmarkEnd w:id="688"/>
      <w:bookmarkEnd w:id="689"/>
      <w:bookmarkEnd w:id="690"/>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shall be stored in non-volatile memory and shall be configurable via OTADM. Refer to the Verizon Wireless LTE Multi-Mode Device OTADM Requirements for additional details. The vendor shall provide a lab application to modify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during device acceptance testing. The device vendor shall not allow the user to modify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through the device user interface or the remote access user interface for tethered devices.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shall be configurable with allowed integer values between 0-512 seconds. The default setting for T</w:t>
            </w:r>
            <w:r>
              <w:rPr>
                <w:rFonts w:ascii="Times New Roman" w:eastAsia="Times New Roman" w:hAnsi="Times New Roman" w:cs="Times New Roman"/>
                <w:noProof/>
                <w:sz w:val="24"/>
                <w:vertAlign w:val="subscript"/>
                <w:lang w:bidi="ar-SA"/>
              </w:rPr>
              <w:t>VoLTE_hys</w:t>
            </w:r>
            <w:r>
              <w:rPr>
                <w:rFonts w:ascii="Times New Roman" w:eastAsia="Times New Roman" w:hAnsi="Times New Roman" w:cs="Times New Roman"/>
                <w:noProof/>
                <w:sz w:val="24"/>
                <w:lang w:bidi="ar-SA"/>
              </w:rPr>
              <w:t xml:space="preserve"> shall be 60 seconds.</w:t>
            </w:r>
          </w:p>
          <w:p w:rsidR="006A1081" w:rsidRDefault="005431C4">
            <w:pPr>
              <w:rPr>
                <w:noProof/>
                <w:lang w:bidi="ar-SA"/>
              </w:rPr>
            </w:pPr>
            <w:r>
              <w:rPr>
                <w:rFonts w:eastAsia="Arial"/>
                <w:noProof/>
                <w:sz w:val="16"/>
                <w:lang w:bidi="ar-SA"/>
              </w:rPr>
              <w:t>  </w:t>
            </w:r>
          </w:p>
          <w:p w:rsidR="006A1081" w:rsidRDefault="00037DAB">
            <w:pPr>
              <w:spacing w:after="280" w:afterAutospacing="1"/>
              <w:rPr>
                <w:noProof/>
                <w:lang w:bidi="ar-SA"/>
              </w:rPr>
            </w:pPr>
            <w:r>
              <w:rPr>
                <w:lang w:bidi="ar-SA"/>
              </w:rPr>
              <w:fldChar w:fldCharType="begin"/>
            </w:r>
            <w:r w:rsidR="005431C4">
              <w:rPr>
                <w:lang w:bidi="ar-SA"/>
              </w:rPr>
              <w:instrText xml:space="preserve"> IF </w:instrText>
            </w:r>
            <w:r w:rsidR="005431C4">
              <w:rPr>
                <w:noProof/>
                <w:lang w:bidi="ar-SA"/>
              </w:rPr>
              <w:instrText>Functional</w:instrText>
            </w:r>
            <w:r w:rsidR="005431C4">
              <w:rPr>
                <w:lang w:bidi="ar-SA"/>
              </w:rPr>
              <w:instrText xml:space="preserve"> = "Functional"</w:instrText>
            </w:r>
            <w:r w:rsidR="005431C4" w:rsidRPr="00797F09">
              <w:rPr>
                <w:sz w:val="16"/>
                <w:lang w:bidi="ar-SA"/>
              </w:rPr>
              <w:instrText xml:space="preserve"> </w:instrText>
            </w:r>
            <w:r w:rsidR="005431C4">
              <w:rPr>
                <w:sz w:val="16"/>
                <w:lang w:bidi="ar-SA"/>
              </w:rPr>
              <w:instrText xml:space="preserve">" Scope: </w:instrText>
            </w:r>
            <w:r w:rsidR="005431C4">
              <w:rPr>
                <w:noProof/>
                <w:sz w:val="16"/>
                <w:lang w:bidi="ar-SA"/>
              </w:rPr>
              <w:instrText>[Branded, Open Development, Wholesale]</w:instrText>
            </w:r>
            <w:r w:rsidR="005431C4">
              <w:rPr>
                <w:sz w:val="18"/>
                <w:lang w:bidi="ar-SA"/>
              </w:rPr>
              <w:instrText>"</w:instrText>
            </w:r>
            <w:r>
              <w:rPr>
                <w:lang w:bidi="ar-SA"/>
              </w:rPr>
              <w:fldChar w:fldCharType="separate"/>
            </w:r>
            <w:r w:rsidR="00261C8F">
              <w:rPr>
                <w:noProof/>
                <w:sz w:val="16"/>
                <w:lang w:bidi="ar-SA"/>
              </w:rPr>
              <w:t xml:space="preserve"> Scope: [Branded, Open Development, Wholesale]</w:t>
            </w:r>
            <w:r>
              <w:rPr>
                <w:lang w:bidi="ar-SA"/>
              </w:rPr>
              <w:fldChar w:fldCharType="end"/>
            </w: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691" w:name="_Toc423082702"/>
      <w:bookmarkStart w:id="692" w:name="_Toc402444933"/>
      <w:bookmarkStart w:id="693" w:name="_Toc412643906"/>
      <w:bookmarkStart w:id="694" w:name="_Toc433712136"/>
      <w:r>
        <w:rPr>
          <w:noProof/>
        </w:rPr>
        <w:lastRenderedPageBreak/>
        <w:t xml:space="preserve">CDMA_ENABLED PARAMETER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VZ_REQ_HVOLTE_37299</w:instrText>
      </w:r>
      <w:r>
        <w:rPr>
          <w:noProof/>
        </w:rPr>
        <w:instrText xml:space="preserve"> </w:instrText>
      </w:r>
      <w:r w:rsidR="00037DAB">
        <w:rPr>
          <w:noProof/>
        </w:rPr>
        <w:fldChar w:fldCharType="separate"/>
      </w:r>
      <w:r w:rsidR="00261C8F" w:rsidRPr="00A8430B">
        <w:rPr>
          <w:noProof/>
          <w:sz w:val="18"/>
          <w:shd w:val="clear" w:color="auto" w:fill="E9EFF7"/>
        </w:rPr>
        <w:t>VZ_REQ_HVOLTE_37299</w:t>
      </w:r>
      <w:bookmarkEnd w:id="691"/>
      <w:bookmarkEnd w:id="692"/>
      <w:bookmarkEnd w:id="693"/>
      <w:bookmarkEnd w:id="694"/>
      <w:r w:rsidR="00037DAB">
        <w:rPr>
          <w:noProof/>
        </w:rPr>
        <w:fldChar w:fldCharType="end"/>
      </w:r>
    </w:p>
    <w:tbl>
      <w:tblPr>
        <w:tblW w:w="0" w:type="auto"/>
        <w:shd w:val="clear" w:color="auto" w:fill="F2F2F2"/>
        <w:tblLook w:val="04A0"/>
      </w:tblPr>
      <w:tblGrid>
        <w:gridCol w:w="60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VOID</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695" w:name="_Toc391398593"/>
      <w:bookmarkStart w:id="696" w:name="_Toc423082703"/>
      <w:bookmarkStart w:id="697" w:name="_Toc391526926"/>
      <w:bookmarkStart w:id="698" w:name="_Toc402444935"/>
      <w:bookmarkStart w:id="699" w:name="_Toc412643908"/>
      <w:bookmarkStart w:id="700" w:name="_Toc433712137"/>
      <w:r>
        <w:rPr>
          <w:noProof/>
        </w:rPr>
        <w:t>PERFORMANCE</w:t>
      </w:r>
      <w:bookmarkEnd w:id="695"/>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VZ_REQ_HVOLTE_34116</w:instrText>
      </w:r>
      <w:r>
        <w:rPr>
          <w:noProof/>
        </w:rPr>
        <w:instrText xml:space="preserve"> </w:instrText>
      </w:r>
      <w:r w:rsidR="00037DAB">
        <w:rPr>
          <w:noProof/>
        </w:rPr>
        <w:fldChar w:fldCharType="separate"/>
      </w:r>
      <w:r w:rsidR="00261C8F" w:rsidRPr="00A8430B">
        <w:rPr>
          <w:noProof/>
          <w:sz w:val="18"/>
          <w:shd w:val="clear" w:color="auto" w:fill="E9EFF7"/>
        </w:rPr>
        <w:t>VZ_REQ_HVOLTE_34116</w:t>
      </w:r>
      <w:bookmarkEnd w:id="696"/>
      <w:bookmarkEnd w:id="697"/>
      <w:bookmarkEnd w:id="698"/>
      <w:bookmarkEnd w:id="699"/>
      <w:bookmarkEnd w:id="700"/>
      <w:r w:rsidR="00037DAB">
        <w:rPr>
          <w:noProof/>
        </w:rPr>
        <w:fldChar w:fldCharType="end"/>
      </w:r>
    </w:p>
    <w:tbl>
      <w:tblPr>
        <w:tblW w:w="0" w:type="auto"/>
        <w:shd w:val="clear" w:color="auto" w:fill="F2F2F2"/>
        <w:tblLook w:val="04A0"/>
      </w:tblPr>
      <w:tblGrid>
        <w:gridCol w:w="414"/>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rPr>
                <w:noProof/>
                <w:lang w:bidi="ar-SA"/>
              </w:rPr>
            </w:pPr>
            <w:r>
              <w:rPr>
                <w:rFonts w:ascii="Times New Roman" w:eastAsia="Times New Roman" w:hAnsi="Times New Roman" w:cs="Times New Roman"/>
                <w:noProof/>
                <w:sz w:val="24"/>
                <w:lang w:bidi="ar-SA"/>
              </w:rPr>
              <w:t>N/A</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5"/>
        <w:rPr>
          <w:noProof/>
        </w:rPr>
      </w:pPr>
      <w:bookmarkStart w:id="701" w:name="_Toc423082704"/>
      <w:bookmarkStart w:id="702" w:name="_Toc412643909"/>
      <w:bookmarkStart w:id="703" w:name="_Toc433712138"/>
      <w:r>
        <w:rPr>
          <w:noProof/>
        </w:rPr>
        <w:t xml:space="preserve">hVoLTE and feICIC Interaction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VZ_REQ_HVOLTE_37926</w:instrText>
      </w:r>
      <w:r>
        <w:rPr>
          <w:noProof/>
        </w:rPr>
        <w:instrText xml:space="preserve"> </w:instrText>
      </w:r>
      <w:r w:rsidR="00037DAB">
        <w:rPr>
          <w:noProof/>
        </w:rPr>
        <w:fldChar w:fldCharType="separate"/>
      </w:r>
      <w:r w:rsidR="00261C8F" w:rsidRPr="00A8430B">
        <w:rPr>
          <w:noProof/>
          <w:sz w:val="18"/>
          <w:shd w:val="clear" w:color="auto" w:fill="E9EFF7"/>
        </w:rPr>
        <w:t>VZ_REQ_HVOLTE_37926</w:t>
      </w:r>
      <w:bookmarkEnd w:id="701"/>
      <w:bookmarkEnd w:id="702"/>
      <w:bookmarkEnd w:id="703"/>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pPr>
              <w:rPr>
                <w:lang w:bidi="ar-SA"/>
              </w:rPr>
            </w:pPr>
            <w:r>
              <w:rPr>
                <w:rFonts w:eastAsia="Arial"/>
                <w:noProof/>
                <w:sz w:val="16"/>
                <w:lang w:bidi="ar-SA"/>
              </w:rPr>
              <w:t>hVoLTE and feICIC</w:t>
            </w:r>
          </w:p>
          <w:p w:rsidR="006A1081" w:rsidRDefault="005431C4">
            <w:pPr>
              <w:spacing w:after="280" w:afterAutospacing="1"/>
              <w:rPr>
                <w:noProof/>
                <w:lang w:bidi="ar-SA"/>
              </w:rPr>
            </w:pPr>
            <w:r>
              <w:rPr>
                <w:lang w:bidi="ar-SA"/>
              </w:rPr>
              <w:t xml:space="preserve"> </w:t>
            </w:r>
          </w:p>
          <w:p w:rsidR="006A1081" w:rsidRDefault="005431C4">
            <w:pPr>
              <w:spacing w:after="200"/>
              <w:ind w:left="170"/>
              <w:rPr>
                <w:noProof/>
                <w:lang w:bidi="ar-SA"/>
              </w:rPr>
            </w:pPr>
            <w:r>
              <w:rPr>
                <w:rFonts w:ascii="Times New Roman" w:eastAsia="Times New Roman" w:hAnsi="Times New Roman" w:cs="Times New Roman"/>
                <w:noProof/>
                <w:lang w:bidi="ar-SA"/>
              </w:rPr>
              <w:t>feICIC is a feature that uses interference cancellation on UE to reduce neighbor eNB's interference to serving.  It may apply to both macro/macro and macro/pico configurations.</w:t>
            </w:r>
          </w:p>
          <w:p w:rsidR="006A1081" w:rsidRDefault="005431C4">
            <w:pPr>
              <w:spacing w:after="200"/>
              <w:ind w:left="170"/>
              <w:rPr>
                <w:noProof/>
                <w:lang w:bidi="ar-SA"/>
              </w:rPr>
            </w:pPr>
            <w:r>
              <w:rPr>
                <w:rFonts w:ascii="Times New Roman" w:eastAsia="Times New Roman" w:hAnsi="Times New Roman" w:cs="Times New Roman"/>
                <w:noProof/>
                <w:lang w:bidi="ar-SA"/>
              </w:rPr>
              <w:t xml:space="preserve">There is no special performance impact due to feICIC in hVoLTE LTE-only mode that is different from what has been defined by 3GPP in R10 and R11. In SRLTE mode, UE may miss ABS subframes when tuning away to 1xRTT.  So the benefits of feICIC (eICIC part on ABS) regarding </w:t>
            </w:r>
          </w:p>
          <w:p w:rsidR="006A1081" w:rsidRDefault="005431C4" w:rsidP="005431C4">
            <w:pPr>
              <w:numPr>
                <w:ilvl w:val="0"/>
                <w:numId w:val="77"/>
              </w:numPr>
              <w:rPr>
                <w:noProof/>
                <w:lang w:bidi="ar-SA"/>
              </w:rPr>
            </w:pPr>
            <w:r>
              <w:rPr>
                <w:rFonts w:ascii="Times New Roman" w:eastAsia="Times New Roman" w:hAnsi="Times New Roman" w:cs="Times New Roman"/>
                <w:noProof/>
                <w:color w:val="010101"/>
                <w:lang w:bidi="ar-SA"/>
              </w:rPr>
              <w:t>Dirty/clean CSI measurements and</w:t>
            </w:r>
          </w:p>
          <w:p w:rsidR="006A1081" w:rsidRDefault="005431C4" w:rsidP="005431C4">
            <w:pPr>
              <w:numPr>
                <w:ilvl w:val="0"/>
                <w:numId w:val="77"/>
              </w:numPr>
              <w:spacing w:after="280" w:afterAutospacing="1"/>
              <w:rPr>
                <w:noProof/>
                <w:lang w:bidi="ar-SA"/>
              </w:rPr>
            </w:pPr>
            <w:r>
              <w:rPr>
                <w:rFonts w:ascii="Times New Roman" w:eastAsia="Times New Roman" w:hAnsi="Times New Roman" w:cs="Times New Roman"/>
                <w:noProof/>
                <w:color w:val="010101"/>
                <w:lang w:bidi="ar-SA"/>
              </w:rPr>
              <w:t>Opportunity for the UE in the small cell to take advantage of the less interference in ABS subframes</w:t>
            </w:r>
          </w:p>
          <w:p w:rsidR="006A1081" w:rsidRDefault="005431C4">
            <w:pPr>
              <w:rPr>
                <w:noProof/>
                <w:lang w:bidi="ar-SA"/>
              </w:rPr>
            </w:pPr>
            <w:r>
              <w:rPr>
                <w:rFonts w:ascii="Times New Roman" w:eastAsia="Times New Roman" w:hAnsi="Times New Roman" w:cs="Times New Roman"/>
                <w:noProof/>
                <w:lang w:bidi="ar-SA"/>
              </w:rPr>
              <w:t>will be less resulting in lower data thruput or potential higher radio link failure</w:t>
            </w:r>
          </w:p>
          <w:p w:rsidR="006A1081" w:rsidRDefault="005431C4">
            <w:pPr>
              <w:rPr>
                <w:noProof/>
                <w:lang w:bidi="ar-SA"/>
              </w:rPr>
            </w:pPr>
            <w:r>
              <w:rPr>
                <w:rFonts w:eastAsia="Arial"/>
                <w:noProof/>
                <w:sz w:val="16"/>
                <w:lang w:bidi="ar-SA"/>
              </w:rPr>
              <w:t>  </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1341F2" w:rsidRDefault="005431C4" w:rsidP="001341F2">
      <w:pPr>
        <w:pStyle w:val="Heading4"/>
        <w:rPr>
          <w:noProof/>
        </w:rPr>
      </w:pPr>
      <w:bookmarkStart w:id="704" w:name="_Toc391398594"/>
      <w:bookmarkStart w:id="705" w:name="_Toc423082705"/>
      <w:bookmarkStart w:id="706" w:name="_Toc391526927"/>
      <w:bookmarkStart w:id="707" w:name="_Toc402444936"/>
      <w:bookmarkStart w:id="708" w:name="_Toc412643910"/>
      <w:bookmarkStart w:id="709" w:name="_Toc433712139"/>
      <w:r>
        <w:rPr>
          <w:noProof/>
        </w:rPr>
        <w:t>REFERENCES</w:t>
      </w:r>
      <w:bookmarkEnd w:id="704"/>
      <w:r>
        <w:rPr>
          <w:noProof/>
        </w:rPr>
        <w:t xml:space="preserve"> </w:t>
      </w:r>
      <w:r w:rsidR="00037DAB">
        <w:rPr>
          <w:noProof/>
        </w:rPr>
        <w:fldChar w:fldCharType="begin"/>
      </w:r>
      <w:r>
        <w:rPr>
          <w:noProof/>
        </w:rPr>
        <w:instrText xml:space="preserve"> IF Section = "Section"</w:instrText>
      </w:r>
      <w:r w:rsidRPr="005C485F">
        <w:rPr>
          <w:noProof/>
          <w:sz w:val="22"/>
        </w:rPr>
        <w:instrText xml:space="preserve"> </w:instrText>
      </w:r>
      <w:r w:rsidRPr="00A8430B">
        <w:rPr>
          <w:noProof/>
          <w:sz w:val="18"/>
          <w:shd w:val="clear" w:color="auto" w:fill="E9EFF7"/>
        </w:rPr>
        <w:instrText>VZ_REQ_HVOLTE_34117</w:instrText>
      </w:r>
      <w:r>
        <w:rPr>
          <w:noProof/>
        </w:rPr>
        <w:instrText xml:space="preserve"> </w:instrText>
      </w:r>
      <w:r w:rsidR="00037DAB">
        <w:rPr>
          <w:noProof/>
        </w:rPr>
        <w:fldChar w:fldCharType="separate"/>
      </w:r>
      <w:r w:rsidR="00261C8F" w:rsidRPr="00A8430B">
        <w:rPr>
          <w:noProof/>
          <w:sz w:val="18"/>
          <w:shd w:val="clear" w:color="auto" w:fill="E9EFF7"/>
        </w:rPr>
        <w:t>VZ_REQ_HVOLTE_34117</w:t>
      </w:r>
      <w:bookmarkEnd w:id="705"/>
      <w:bookmarkEnd w:id="706"/>
      <w:bookmarkEnd w:id="707"/>
      <w:bookmarkEnd w:id="708"/>
      <w:bookmarkEnd w:id="709"/>
      <w:r w:rsidR="00037DAB">
        <w:rPr>
          <w:noProof/>
        </w:rPr>
        <w:fldChar w:fldCharType="end"/>
      </w:r>
    </w:p>
    <w:tbl>
      <w:tblPr>
        <w:tblW w:w="0" w:type="auto"/>
        <w:shd w:val="clear" w:color="auto" w:fill="F2F2F2"/>
        <w:tblLook w:val="04A0"/>
      </w:tblPr>
      <w:tblGrid>
        <w:gridCol w:w="10880"/>
      </w:tblGrid>
      <w:tr w:rsidR="006A1081" w:rsidTr="001341F2">
        <w:tc>
          <w:tcPr>
            <w:tcW w:w="0" w:type="auto"/>
            <w:shd w:val="clear" w:color="auto" w:fill="F2F2F2"/>
            <w:tcMar>
              <w:left w:w="0" w:type="dxa"/>
              <w:right w:w="0" w:type="dxa"/>
            </w:tcMar>
          </w:tcPr>
          <w:p w:rsidR="001341F2" w:rsidRDefault="005431C4" w:rsidP="001341F2">
            <w:pPr>
              <w:rPr>
                <w:lang w:bidi="ar-SA"/>
              </w:rPr>
            </w:pPr>
            <w:r>
              <w:rPr>
                <w:lang w:bidi="ar-SA"/>
              </w:rPr>
              <w:t xml:space="preserve"> </w:t>
            </w:r>
          </w:p>
          <w:p w:rsidR="006A1081" w:rsidRDefault="005431C4">
            <w:pPr>
              <w:jc w:val="both"/>
              <w:rPr>
                <w:noProof/>
                <w:lang w:bidi="ar-SA"/>
              </w:rPr>
            </w:pPr>
            <w:r>
              <w:rPr>
                <w:rFonts w:ascii="Times New Roman" w:eastAsia="Times New Roman" w:hAnsi="Times New Roman" w:cs="Times New Roman"/>
                <w:b/>
                <w:noProof/>
                <w:sz w:val="24"/>
                <w:lang w:bidi="ar-SA"/>
              </w:rPr>
              <w:t>&lt;Industry Standards References&gt;</w:t>
            </w:r>
          </w:p>
          <w:p w:rsidR="006A1081" w:rsidRDefault="005431C4">
            <w:pPr>
              <w:jc w:val="both"/>
              <w:rPr>
                <w:noProof/>
                <w:lang w:bidi="ar-SA"/>
              </w:rPr>
            </w:pPr>
            <w:r>
              <w:rPr>
                <w:rFonts w:ascii="Times New Roman" w:eastAsia="Times New Roman" w:hAnsi="Times New Roman" w:cs="Times New Roman"/>
                <w:noProof/>
                <w:sz w:val="24"/>
                <w:lang w:bidi="ar-SA"/>
              </w:rPr>
              <w:t xml:space="preserve">Change requests may cause modification to the specifications listed below. Please refer to </w:t>
            </w:r>
            <w:hyperlink r:id="rId13" w:history="1">
              <w:r>
                <w:rPr>
                  <w:rFonts w:ascii="Times New Roman" w:eastAsia="Times New Roman" w:hAnsi="Times New Roman" w:cs="Times New Roman"/>
                  <w:noProof/>
                  <w:color w:val="0000FF"/>
                  <w:sz w:val="24"/>
                  <w:u w:val="single"/>
                  <w:lang w:bidi="ar-SA"/>
                </w:rPr>
                <w:t>www.3gpp.org</w:t>
              </w:r>
            </w:hyperlink>
            <w:r>
              <w:rPr>
                <w:rFonts w:ascii="Times New Roman" w:eastAsia="Times New Roman" w:hAnsi="Times New Roman" w:cs="Times New Roman"/>
                <w:noProof/>
                <w:sz w:val="24"/>
                <w:lang w:bidi="ar-SA"/>
              </w:rPr>
              <w:t xml:space="preserve"> for the latest version of the 3GPP specifications. Verizon Wireless LTE 3GPP Band 13 open access specifications are available at </w:t>
            </w:r>
            <w:hyperlink r:id="rId14" w:history="1">
              <w:r>
                <w:rPr>
                  <w:rFonts w:ascii="Times New Roman" w:eastAsia="Times New Roman" w:hAnsi="Times New Roman" w:cs="Times New Roman"/>
                  <w:noProof/>
                  <w:color w:val="0000FF"/>
                  <w:sz w:val="24"/>
                  <w:u w:val="single"/>
                  <w:lang w:bidi="ar-SA"/>
                </w:rPr>
                <w:t>opennetwork.verizonwireless.com</w:t>
              </w:r>
            </w:hyperlink>
            <w:r>
              <w:rPr>
                <w:rFonts w:ascii="Times New Roman" w:eastAsia="Times New Roman" w:hAnsi="Times New Roman" w:cs="Times New Roman"/>
                <w:noProof/>
                <w:sz w:val="24"/>
                <w:lang w:bidi="ar-SA"/>
              </w:rPr>
              <w:t>.</w:t>
            </w:r>
          </w:p>
          <w:p w:rsidR="006A1081" w:rsidRDefault="005431C4">
            <w:pPr>
              <w:jc w:val="both"/>
              <w:rPr>
                <w:noProof/>
                <w:lang w:bidi="ar-SA"/>
              </w:rPr>
            </w:pPr>
            <w:r>
              <w:rPr>
                <w:rFonts w:eastAsia="Arial"/>
                <w:noProof/>
                <w:sz w:val="16"/>
                <w:lang w:bidi="ar-SA"/>
              </w:rPr>
              <w:t>  </w:t>
            </w:r>
          </w:p>
          <w:p w:rsidR="006A1081" w:rsidRDefault="005431C4" w:rsidP="005431C4">
            <w:pPr>
              <w:numPr>
                <w:ilvl w:val="0"/>
                <w:numId w:val="78"/>
              </w:numPr>
              <w:rPr>
                <w:noProof/>
                <w:lang w:bidi="ar-SA"/>
              </w:rPr>
            </w:pPr>
            <w:r>
              <w:rPr>
                <w:rFonts w:ascii="Times New Roman" w:eastAsia="Times New Roman" w:hAnsi="Times New Roman" w:cs="Times New Roman"/>
                <w:noProof/>
                <w:color w:val="010101"/>
                <w:sz w:val="24"/>
                <w:lang w:bidi="ar-SA"/>
              </w:rPr>
              <w:t xml:space="preserve">3GPP TS 24.301: </w:t>
            </w:r>
            <w:r>
              <w:rPr>
                <w:rFonts w:ascii="Times New Roman" w:eastAsia="Times New Roman" w:hAnsi="Times New Roman" w:cs="Times New Roman"/>
                <w:i/>
                <w:noProof/>
                <w:sz w:val="24"/>
                <w:lang w:bidi="ar-SA"/>
              </w:rPr>
              <w:t>Non-Access-Stratum (NAS) protocol for Evolved Packet System (EPS); Stage 3</w:t>
            </w:r>
            <w:r>
              <w:rPr>
                <w:rFonts w:ascii="Times New Roman" w:eastAsia="Times New Roman" w:hAnsi="Times New Roman" w:cs="Times New Roman"/>
                <w:noProof/>
                <w:sz w:val="24"/>
                <w:lang w:bidi="ar-SA"/>
              </w:rPr>
              <w:t>), Release 9</w:t>
            </w:r>
          </w:p>
          <w:p w:rsidR="006A1081" w:rsidRDefault="005431C4" w:rsidP="005431C4">
            <w:pPr>
              <w:numPr>
                <w:ilvl w:val="0"/>
                <w:numId w:val="78"/>
              </w:numPr>
              <w:spacing w:after="280" w:afterAutospacing="1"/>
              <w:rPr>
                <w:noProof/>
                <w:lang w:bidi="ar-SA"/>
              </w:rPr>
            </w:pPr>
            <w:r>
              <w:rPr>
                <w:rFonts w:ascii="Times New Roman" w:eastAsia="Times New Roman" w:hAnsi="Times New Roman" w:cs="Times New Roman"/>
                <w:noProof/>
                <w:color w:val="010101"/>
                <w:sz w:val="24"/>
                <w:lang w:bidi="ar-SA"/>
              </w:rPr>
              <w:t xml:space="preserve">3GPP TS 36.331: </w:t>
            </w:r>
            <w:r>
              <w:rPr>
                <w:rFonts w:ascii="Times New Roman" w:eastAsia="Times New Roman" w:hAnsi="Times New Roman" w:cs="Times New Roman"/>
                <w:i/>
                <w:noProof/>
                <w:sz w:val="24"/>
                <w:lang w:bidi="ar-SA"/>
              </w:rPr>
              <w:t>Evolved Universal Terrestrial Radio Access (E-UTRA); Radio Resource Control (RRC); Protocol specification</w:t>
            </w:r>
            <w:r>
              <w:rPr>
                <w:rFonts w:ascii="Times New Roman" w:eastAsia="Times New Roman" w:hAnsi="Times New Roman" w:cs="Times New Roman"/>
                <w:noProof/>
                <w:sz w:val="24"/>
                <w:lang w:bidi="ar-SA"/>
              </w:rPr>
              <w:t>, Release 9</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lang w:bidi="ar-SA"/>
              </w:rPr>
              <w:t>&lt;Verizon Specific Documentation References&gt;</w:t>
            </w:r>
          </w:p>
          <w:p w:rsidR="006A1081" w:rsidRDefault="005431C4">
            <w:pPr>
              <w:rPr>
                <w:noProof/>
                <w:lang w:bidi="ar-SA"/>
              </w:rPr>
            </w:pPr>
            <w:r>
              <w:rPr>
                <w:rFonts w:eastAsia="Arial"/>
                <w:noProof/>
                <w:sz w:val="16"/>
                <w:lang w:bidi="ar-SA"/>
              </w:rPr>
              <w:t>  </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LTE Data Devices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lastRenderedPageBreak/>
              <w:t>"Verizon Wireless LTE Smartphone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IMS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1xEV-DO/1xRTT Device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A002 Device Feature Definitions/Requirements"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Data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LTE Multi-Mode Operations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LTE Multi-Mode Device Over the Air Device Management (OTADM)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E911 for LTE Only or LTE Multi-mode VoLTE Capable Devices Requirements"</w:t>
            </w:r>
          </w:p>
          <w:p w:rsidR="006A1081" w:rsidRDefault="005431C4" w:rsidP="005431C4">
            <w:pPr>
              <w:numPr>
                <w:ilvl w:val="0"/>
                <w:numId w:val="79"/>
              </w:numPr>
              <w:rPr>
                <w:noProof/>
                <w:lang w:bidi="ar-SA"/>
              </w:rPr>
            </w:pPr>
            <w:r>
              <w:rPr>
                <w:rFonts w:ascii="Times New Roman" w:eastAsia="Times New Roman" w:hAnsi="Times New Roman" w:cs="Times New Roman"/>
                <w:noProof/>
                <w:color w:val="010101"/>
                <w:sz w:val="24"/>
                <w:lang w:bidi="ar-SA"/>
              </w:rPr>
              <w:t>"Verizon Wireless VoLTE-to-1xRTT Fallback Test Plan"</w:t>
            </w:r>
          </w:p>
          <w:p w:rsidR="006A1081" w:rsidRDefault="005431C4" w:rsidP="005431C4">
            <w:pPr>
              <w:numPr>
                <w:ilvl w:val="0"/>
                <w:numId w:val="79"/>
              </w:numPr>
              <w:spacing w:after="280" w:afterAutospacing="1"/>
              <w:rPr>
                <w:noProof/>
                <w:lang w:bidi="ar-SA"/>
              </w:rPr>
            </w:pPr>
            <w:r>
              <w:rPr>
                <w:rFonts w:ascii="Times New Roman" w:eastAsia="Times New Roman" w:hAnsi="Times New Roman" w:cs="Times New Roman"/>
                <w:noProof/>
                <w:color w:val="010101"/>
                <w:sz w:val="24"/>
                <w:lang w:bidi="ar-SA"/>
              </w:rPr>
              <w:t>"Verizon Wireless Multi-Mode Operations Requirements"</w:t>
            </w:r>
          </w:p>
          <w:p w:rsidR="006A1081" w:rsidRDefault="006A1081">
            <w:pPr>
              <w:rPr>
                <w:noProof/>
                <w:lang w:bidi="ar-SA"/>
              </w:rPr>
            </w:pPr>
          </w:p>
          <w:p w:rsidR="006A1081" w:rsidRDefault="005431C4">
            <w:pPr>
              <w:rPr>
                <w:rFonts w:eastAsia="Arial"/>
                <w:noProof/>
                <w:sz w:val="16"/>
                <w:lang w:bidi="ar-SA"/>
              </w:rPr>
            </w:pPr>
            <w:r>
              <w:rPr>
                <w:rFonts w:ascii="Times New Roman" w:eastAsia="Times New Roman" w:hAnsi="Times New Roman" w:cs="Times New Roman"/>
                <w:b/>
                <w:noProof/>
                <w:sz w:val="24"/>
                <w:lang w:bidi="ar-SA"/>
              </w:rPr>
              <w:t>&lt;Verizon Specific Documentation References Open Access Documents&gt;</w:t>
            </w:r>
          </w:p>
          <w:p w:rsidR="006A1081" w:rsidRDefault="005431C4">
            <w:pPr>
              <w:rPr>
                <w:noProof/>
                <w:lang w:bidi="ar-SA"/>
              </w:rPr>
            </w:pPr>
            <w:r>
              <w:rPr>
                <w:rFonts w:eastAsia="Arial"/>
                <w:noProof/>
                <w:sz w:val="16"/>
                <w:lang w:bidi="ar-SA"/>
              </w:rPr>
              <w:t>  </w:t>
            </w:r>
          </w:p>
          <w:p w:rsidR="006A1081" w:rsidRDefault="005431C4" w:rsidP="005431C4">
            <w:pPr>
              <w:numPr>
                <w:ilvl w:val="0"/>
                <w:numId w:val="80"/>
              </w:numPr>
              <w:rPr>
                <w:noProof/>
                <w:lang w:bidi="ar-SA"/>
              </w:rPr>
            </w:pPr>
            <w:r>
              <w:rPr>
                <w:rFonts w:ascii="Times New Roman" w:eastAsia="Times New Roman" w:hAnsi="Times New Roman" w:cs="Times New Roman"/>
                <w:noProof/>
                <w:color w:val="010101"/>
                <w:sz w:val="24"/>
                <w:lang w:bidi="ar-SA"/>
              </w:rPr>
              <w:t>"Verizon Wireless LTE 3GPP Band 13 Network Access Requirements"</w:t>
            </w:r>
          </w:p>
          <w:p w:rsidR="006A1081" w:rsidRDefault="005431C4" w:rsidP="005431C4">
            <w:pPr>
              <w:numPr>
                <w:ilvl w:val="0"/>
                <w:numId w:val="80"/>
              </w:numPr>
              <w:spacing w:after="280" w:afterAutospacing="1"/>
              <w:rPr>
                <w:noProof/>
                <w:lang w:bidi="ar-SA"/>
              </w:rPr>
            </w:pPr>
            <w:r>
              <w:rPr>
                <w:rFonts w:ascii="Times New Roman" w:eastAsia="Times New Roman" w:hAnsi="Times New Roman" w:cs="Times New Roman"/>
                <w:noProof/>
                <w:color w:val="010101"/>
                <w:sz w:val="24"/>
                <w:lang w:bidi="ar-SA"/>
              </w:rPr>
              <w:t>"Verizon Wireless LTE Data Retry Requirements"</w:t>
            </w:r>
          </w:p>
          <w:p w:rsidR="006A1081" w:rsidRDefault="006A1081">
            <w:pPr>
              <w:rPr>
                <w:noProof/>
                <w:lang w:bidi="ar-SA"/>
              </w:rPr>
            </w:pPr>
          </w:p>
          <w:p w:rsidR="006A1081" w:rsidRDefault="005431C4">
            <w:pPr>
              <w:jc w:val="both"/>
              <w:rPr>
                <w:rFonts w:eastAsia="Arial"/>
                <w:noProof/>
                <w:sz w:val="16"/>
                <w:lang w:bidi="ar-SA"/>
              </w:rPr>
            </w:pPr>
            <w:r>
              <w:rPr>
                <w:rFonts w:ascii="Times New Roman" w:eastAsia="Times New Roman" w:hAnsi="Times New Roman" w:cs="Times New Roman"/>
                <w:b/>
                <w:noProof/>
                <w:sz w:val="24"/>
                <w:lang w:bidi="ar-SA"/>
              </w:rPr>
              <w:t>&lt;Other Applicable References&gt;</w:t>
            </w:r>
            <w:r>
              <w:rPr>
                <w:noProof/>
                <w:lang w:bidi="ar-SA"/>
              </w:rPr>
              <w:t> </w:t>
            </w:r>
          </w:p>
          <w:p w:rsidR="006A1081" w:rsidRDefault="005431C4">
            <w:pPr>
              <w:rPr>
                <w:noProof/>
                <w:lang w:bidi="ar-SA"/>
              </w:rPr>
            </w:pPr>
            <w:r>
              <w:rPr>
                <w:rFonts w:eastAsia="Arial"/>
                <w:noProof/>
                <w:sz w:val="16"/>
                <w:lang w:bidi="ar-SA"/>
              </w:rPr>
              <w:t>  </w:t>
            </w:r>
          </w:p>
          <w:p w:rsidR="006A1081" w:rsidRDefault="006A1081">
            <w:pPr>
              <w:spacing w:after="280" w:afterAutospacing="1"/>
              <w:rPr>
                <w:noProof/>
                <w:lang w:bidi="ar-SA"/>
              </w:rPr>
            </w:pPr>
          </w:p>
          <w:p w:rsidR="001341F2" w:rsidRPr="00CE3043" w:rsidRDefault="00217F0C" w:rsidP="001341F2">
            <w:pPr>
              <w:rPr>
                <w:sz w:val="12"/>
                <w:lang w:bidi="ar-SA"/>
              </w:rPr>
            </w:pPr>
          </w:p>
        </w:tc>
      </w:tr>
    </w:tbl>
    <w:p w:rsidR="006A1081" w:rsidRDefault="006A1081"/>
    <w:p w:rsidR="00581B84" w:rsidRPr="00562275" w:rsidRDefault="00217F0C" w:rsidP="00581B84">
      <w:pPr>
        <w:rPr>
          <w:rFonts w:ascii="Calibri" w:hAnsi="Calibri"/>
          <w:noProof/>
        </w:rPr>
      </w:pPr>
    </w:p>
    <w:sectPr w:rsidR="00581B84" w:rsidRPr="00562275" w:rsidSect="00C77A21">
      <w:headerReference w:type="default" r:id="rId15"/>
      <w:footerReference w:type="default" r:id="rId16"/>
      <w:pgSz w:w="12240" w:h="15840"/>
      <w:pgMar w:top="1440" w:right="680" w:bottom="1440" w:left="680" w:header="284"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F0C" w:rsidRDefault="00217F0C" w:rsidP="006A1081">
      <w:r>
        <w:separator/>
      </w:r>
    </w:p>
  </w:endnote>
  <w:endnote w:type="continuationSeparator" w:id="0">
    <w:p w:rsidR="00217F0C" w:rsidRDefault="00217F0C" w:rsidP="006A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D3" w:rsidRDefault="005431C4">
    <w:pPr>
      <w:pStyle w:val="Footer"/>
      <w:jc w:val="center"/>
      <w:rPr>
        <w:b/>
        <w:bCs/>
        <w:sz w:val="20"/>
        <w:szCs w:val="20"/>
      </w:rPr>
    </w:pPr>
    <w:r w:rsidRPr="00E839D3">
      <w:rPr>
        <w:sz w:val="20"/>
        <w:szCs w:val="20"/>
      </w:rPr>
      <w:t xml:space="preserve">Page </w:t>
    </w:r>
    <w:r w:rsidR="00037DAB" w:rsidRPr="00E839D3">
      <w:rPr>
        <w:b/>
        <w:bCs/>
        <w:sz w:val="20"/>
        <w:szCs w:val="20"/>
      </w:rPr>
      <w:fldChar w:fldCharType="begin"/>
    </w:r>
    <w:r w:rsidRPr="00E839D3">
      <w:rPr>
        <w:b/>
        <w:bCs/>
        <w:sz w:val="20"/>
        <w:szCs w:val="20"/>
      </w:rPr>
      <w:instrText xml:space="preserve"> PAGE </w:instrText>
    </w:r>
    <w:r w:rsidR="00037DAB" w:rsidRPr="00E839D3">
      <w:rPr>
        <w:b/>
        <w:bCs/>
        <w:sz w:val="20"/>
        <w:szCs w:val="20"/>
      </w:rPr>
      <w:fldChar w:fldCharType="separate"/>
    </w:r>
    <w:r w:rsidR="00051216">
      <w:rPr>
        <w:b/>
        <w:bCs/>
        <w:noProof/>
        <w:sz w:val="20"/>
        <w:szCs w:val="20"/>
      </w:rPr>
      <w:t>1</w:t>
    </w:r>
    <w:r w:rsidR="00037DAB" w:rsidRPr="00E839D3">
      <w:rPr>
        <w:b/>
        <w:bCs/>
        <w:sz w:val="20"/>
        <w:szCs w:val="20"/>
      </w:rPr>
      <w:fldChar w:fldCharType="end"/>
    </w:r>
    <w:r w:rsidRPr="00E839D3">
      <w:rPr>
        <w:sz w:val="20"/>
        <w:szCs w:val="20"/>
      </w:rPr>
      <w:t xml:space="preserve"> of </w:t>
    </w:r>
    <w:r w:rsidR="00037DAB" w:rsidRPr="00E839D3">
      <w:rPr>
        <w:b/>
        <w:bCs/>
        <w:sz w:val="20"/>
        <w:szCs w:val="20"/>
      </w:rPr>
      <w:fldChar w:fldCharType="begin"/>
    </w:r>
    <w:r w:rsidRPr="00E839D3">
      <w:rPr>
        <w:b/>
        <w:bCs/>
        <w:sz w:val="20"/>
        <w:szCs w:val="20"/>
      </w:rPr>
      <w:instrText xml:space="preserve"> NUMPAGES  </w:instrText>
    </w:r>
    <w:r w:rsidR="00037DAB" w:rsidRPr="00E839D3">
      <w:rPr>
        <w:b/>
        <w:bCs/>
        <w:sz w:val="20"/>
        <w:szCs w:val="20"/>
      </w:rPr>
      <w:fldChar w:fldCharType="separate"/>
    </w:r>
    <w:r w:rsidR="00051216">
      <w:rPr>
        <w:b/>
        <w:bCs/>
        <w:noProof/>
        <w:sz w:val="20"/>
        <w:szCs w:val="20"/>
      </w:rPr>
      <w:t>45</w:t>
    </w:r>
    <w:r w:rsidR="00037DAB" w:rsidRPr="00E839D3">
      <w:rPr>
        <w:b/>
        <w:bCs/>
        <w:sz w:val="20"/>
        <w:szCs w:val="20"/>
      </w:rPr>
      <w:fldChar w:fldCharType="end"/>
    </w:r>
  </w:p>
  <w:p w:rsidR="001F264C" w:rsidRPr="00E839D3" w:rsidRDefault="005431C4">
    <w:pPr>
      <w:pStyle w:val="Footer"/>
      <w:jc w:val="center"/>
      <w:rPr>
        <w:b/>
        <w:bCs/>
        <w:sz w:val="20"/>
        <w:szCs w:val="20"/>
      </w:rPr>
    </w:pPr>
    <w:r>
      <w:rPr>
        <w:b/>
        <w:bCs/>
        <w:sz w:val="20"/>
        <w:szCs w:val="20"/>
      </w:rPr>
      <w:t>Official Use Only</w:t>
    </w:r>
  </w:p>
  <w:p w:rsidR="00E839D3" w:rsidRDefault="005431C4" w:rsidP="00E839D3">
    <w:pPr>
      <w:pStyle w:val="BodyText"/>
      <w:jc w:val="center"/>
    </w:pPr>
    <w:r w:rsidRPr="00E839D3">
      <w:rPr>
        <w:rStyle w:val="FootnoteReference"/>
        <w:b/>
        <w:bCs/>
        <w:sz w:val="20"/>
      </w:rPr>
      <w:t>VZW Proprietary &amp; Confidential Subject to Non-Disclosu</w:t>
    </w:r>
    <w:r>
      <w:rPr>
        <w:rStyle w:val="FootnoteReference"/>
        <w:b/>
        <w:bCs/>
        <w:sz w:val="20"/>
      </w:rPr>
      <w:t>re Obligations between VZW &amp; Your Company</w:t>
    </w:r>
  </w:p>
  <w:p w:rsidR="00524162" w:rsidRDefault="00217F0C" w:rsidP="00E839D3">
    <w:pPr>
      <w:pStyle w:val="BodyTex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F0C" w:rsidRDefault="00217F0C" w:rsidP="006A1081">
      <w:r>
        <w:separator/>
      </w:r>
    </w:p>
  </w:footnote>
  <w:footnote w:type="continuationSeparator" w:id="0">
    <w:p w:rsidR="00217F0C" w:rsidRDefault="00217F0C" w:rsidP="006A10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right w:val="single" w:sz="24" w:space="0" w:color="FFFFFF"/>
      </w:tblBorders>
      <w:shd w:val="clear" w:color="auto" w:fill="1F497D" w:themeFill="text2"/>
      <w:tblLayout w:type="fixed"/>
      <w:tblCellMar>
        <w:left w:w="0" w:type="dxa"/>
        <w:right w:w="0" w:type="dxa"/>
      </w:tblCellMar>
      <w:tblLook w:val="04A0"/>
    </w:tblPr>
    <w:tblGrid>
      <w:gridCol w:w="1800"/>
      <w:gridCol w:w="9110"/>
    </w:tblGrid>
    <w:tr w:rsidR="006A1081" w:rsidTr="000004D8">
      <w:trPr>
        <w:trHeight w:val="652"/>
      </w:trPr>
      <w:tc>
        <w:tcPr>
          <w:tcW w:w="1800" w:type="dxa"/>
          <w:shd w:val="clear" w:color="auto" w:fill="auto"/>
          <w:vAlign w:val="center"/>
        </w:tcPr>
        <w:p w:rsidR="003D64C3" w:rsidRDefault="005431C4" w:rsidP="00EB3E80">
          <w:r w:rsidRPr="007A2130">
            <w:rPr>
              <w:noProof/>
              <w:lang w:bidi="ar-SA"/>
            </w:rPr>
            <w:drawing>
              <wp:inline distT="0" distB="0" distL="0" distR="0">
                <wp:extent cx="914400" cy="276005"/>
                <wp:effectExtent l="19050" t="0" r="0" b="0"/>
                <wp:docPr id="2049" name="irc_mi" descr="https://cdn0.vox-cdn.com/thumbor/zL414AMfclnMcwL59xa3ZTXrcDw=/3x0:1418x796/1600x900/cdn0.vox-cdn.com/uploads/chorus_image/image/47080648/Screen_Shot_2015-09-02_at_2.20.55_pm.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dn0.vox-cdn.com/thumbor/zL414AMfclnMcwL59xa3ZTXrcDw=/3x0:1418x796/1600x900/cdn0.vox-cdn.com/uploads/chorus_image/image/47080648/Screen_Shot_2015-09-02_at_2.20.55_pm.0.0.png"/>
                        <pic:cNvPicPr>
                          <a:picLocks noChangeAspect="1" noChangeArrowheads="1"/>
                        </pic:cNvPicPr>
                      </pic:nvPicPr>
                      <pic:blipFill>
                        <a:blip r:embed="rId1"/>
                        <a:srcRect l="7703" t="27397" r="8727" b="27740"/>
                        <a:stretch>
                          <a:fillRect/>
                        </a:stretch>
                      </pic:blipFill>
                      <pic:spPr bwMode="auto">
                        <a:xfrm>
                          <a:off x="0" y="0"/>
                          <a:ext cx="914400" cy="276005"/>
                        </a:xfrm>
                        <a:prstGeom prst="rect">
                          <a:avLst/>
                        </a:prstGeom>
                        <a:noFill/>
                        <a:ln w="9525">
                          <a:noFill/>
                          <a:miter lim="800000"/>
                        </a:ln>
                      </pic:spPr>
                    </pic:pic>
                  </a:graphicData>
                </a:graphic>
              </wp:inline>
            </w:drawing>
          </w:r>
          <w:r>
            <w:t xml:space="preserve">   </w:t>
          </w:r>
        </w:p>
      </w:tc>
      <w:tc>
        <w:tcPr>
          <w:tcW w:w="9110" w:type="dxa"/>
          <w:shd w:val="clear" w:color="auto" w:fill="auto"/>
          <w:vAlign w:val="center"/>
        </w:tcPr>
        <w:p w:rsidR="00D47163" w:rsidRPr="00D47163" w:rsidRDefault="005431C4" w:rsidP="00C9514B">
          <w:pPr>
            <w:rPr>
              <w:b/>
              <w:sz w:val="36"/>
              <w:szCs w:val="36"/>
            </w:rPr>
          </w:pPr>
          <w:r>
            <w:rPr>
              <w:b/>
              <w:sz w:val="18"/>
              <w:szCs w:val="36"/>
            </w:rPr>
            <w:t xml:space="preserve">Verizon Wireless </w:t>
          </w:r>
          <w:r>
            <w:rPr>
              <w:b/>
              <w:noProof/>
              <w:sz w:val="18"/>
              <w:szCs w:val="36"/>
            </w:rPr>
            <w:t>Reqs-LTE-1xHybrid hVoLTE</w:t>
          </w:r>
          <w:r>
            <w:rPr>
              <w:b/>
              <w:sz w:val="18"/>
              <w:szCs w:val="36"/>
            </w:rPr>
            <w:t xml:space="preserve"> Requirements</w:t>
          </w:r>
        </w:p>
      </w:tc>
    </w:tr>
  </w:tbl>
  <w:p w:rsidR="0045309E" w:rsidRDefault="00217F0C" w:rsidP="00EE5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16CAC"/>
    <w:multiLevelType w:val="multilevel"/>
    <w:tmpl w:val="90EA07FA"/>
    <w:lvl w:ilvl="0">
      <w:start w:val="1"/>
      <w:numFmt w:val="decimal"/>
      <w:pStyle w:val="Heading4"/>
      <w:suff w:val="space"/>
      <w:lvlText w:val="%1"/>
      <w:lvlJc w:val="left"/>
      <w:pPr>
        <w:ind w:left="0" w:firstLine="0"/>
      </w:pPr>
      <w:rPr>
        <w:rFonts w:hint="default"/>
      </w:rPr>
    </w:lvl>
    <w:lvl w:ilvl="1">
      <w:start w:val="1"/>
      <w:numFmt w:val="decimal"/>
      <w:pStyle w:val="Heading5"/>
      <w:suff w:val="space"/>
      <w:lvlText w:val="%1.%2"/>
      <w:lvlJc w:val="left"/>
      <w:pPr>
        <w:ind w:left="0" w:firstLine="0"/>
      </w:pPr>
      <w:rPr>
        <w:rFonts w:hint="default"/>
      </w:rPr>
    </w:lvl>
    <w:lvl w:ilvl="2">
      <w:start w:val="1"/>
      <w:numFmt w:val="decimal"/>
      <w:pStyle w:val="Heading6"/>
      <w:suff w:val="space"/>
      <w:lvlText w:val="%1.%2.%3"/>
      <w:lvlJc w:val="left"/>
      <w:pPr>
        <w:ind w:left="0" w:firstLine="0"/>
      </w:pPr>
      <w:rPr>
        <w:rFonts w:hint="default"/>
      </w:rPr>
    </w:lvl>
    <w:lvl w:ilvl="3">
      <w:start w:val="1"/>
      <w:numFmt w:val="decimal"/>
      <w:pStyle w:val="Heading7"/>
      <w:suff w:val="space"/>
      <w:lvlText w:val="%1.%2.%3.%4"/>
      <w:lvlJc w:val="left"/>
      <w:pPr>
        <w:ind w:left="0" w:firstLine="0"/>
      </w:pPr>
      <w:rPr>
        <w:rFonts w:hint="default"/>
      </w:rPr>
    </w:lvl>
    <w:lvl w:ilvl="4">
      <w:start w:val="1"/>
      <w:numFmt w:val="decimal"/>
      <w:pStyle w:val="Heading8"/>
      <w:suff w:val="space"/>
      <w:lvlText w:val="%1.%2.%3.%4.%5"/>
      <w:lvlJc w:val="left"/>
      <w:pPr>
        <w:ind w:left="0" w:firstLine="0"/>
      </w:pPr>
      <w:rPr>
        <w:rFonts w:hint="default"/>
      </w:rPr>
    </w:lvl>
    <w:lvl w:ilvl="5">
      <w:start w:val="1"/>
      <w:numFmt w:val="decimal"/>
      <w:pStyle w:val="Heading9"/>
      <w:suff w:val="space"/>
      <w:lvlText w:val="%1.%2.%3.%4.%5.%6"/>
      <w:lvlJc w:val="left"/>
      <w:pPr>
        <w:ind w:left="0" w:firstLine="0"/>
      </w:pPr>
      <w:rPr>
        <w:rFonts w:hint="default"/>
      </w:rPr>
    </w:lvl>
    <w:lvl w:ilvl="6">
      <w:start w:val="1"/>
      <w:numFmt w:val="decimal"/>
      <w:pStyle w:val="Heading10"/>
      <w:suff w:val="space"/>
      <w:lvlText w:val="%1.%2.%3.%4.%5.%6.%7"/>
      <w:lvlJc w:val="left"/>
      <w:pPr>
        <w:ind w:left="0" w:firstLine="0"/>
      </w:pPr>
      <w:rPr>
        <w:rFonts w:hint="default"/>
        <w:i w:val="0"/>
        <w:iCs w:val="0"/>
        <w:caps w:val="0"/>
        <w:smallCaps w:val="0"/>
        <w:strike w:val="0"/>
        <w:dstrike w:val="0"/>
        <w:outline w:val="0"/>
        <w:shadow w:val="0"/>
        <w:emboss w:val="0"/>
        <w:imprint w:val="0"/>
        <w:vanish w:val="0"/>
        <w:spacing w:val="0"/>
        <w:position w:val="0"/>
        <w:sz w:val="24"/>
        <w:u w:val="none"/>
        <w:effect w:val="none"/>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796C77C9"/>
    <w:multiLevelType w:val="hybridMultilevel"/>
    <w:tmpl w:val="796C77C9"/>
    <w:lvl w:ilvl="0" w:tplc="40404E0C">
      <w:start w:val="1"/>
      <w:numFmt w:val="decimal"/>
      <w:lvlText w:val="%1."/>
      <w:lvlJc w:val="left"/>
      <w:pPr>
        <w:tabs>
          <w:tab w:val="num" w:pos="720"/>
        </w:tabs>
        <w:ind w:left="720" w:hanging="360"/>
      </w:pPr>
    </w:lvl>
    <w:lvl w:ilvl="1" w:tplc="796CBC76">
      <w:start w:val="1"/>
      <w:numFmt w:val="lowerLetter"/>
      <w:lvlText w:val="%2."/>
      <w:lvlJc w:val="left"/>
      <w:pPr>
        <w:tabs>
          <w:tab w:val="num" w:pos="1440"/>
        </w:tabs>
        <w:ind w:left="1440" w:hanging="360"/>
      </w:pPr>
    </w:lvl>
    <w:lvl w:ilvl="2" w:tplc="7868942E">
      <w:start w:val="1"/>
      <w:numFmt w:val="lowerRoman"/>
      <w:lvlText w:val="%3."/>
      <w:lvlJc w:val="right"/>
      <w:pPr>
        <w:tabs>
          <w:tab w:val="num" w:pos="2160"/>
        </w:tabs>
        <w:ind w:left="2160" w:hanging="180"/>
      </w:pPr>
    </w:lvl>
    <w:lvl w:ilvl="3" w:tplc="40A217CE">
      <w:start w:val="1"/>
      <w:numFmt w:val="decimal"/>
      <w:lvlText w:val="%4."/>
      <w:lvlJc w:val="left"/>
      <w:pPr>
        <w:tabs>
          <w:tab w:val="num" w:pos="2880"/>
        </w:tabs>
        <w:ind w:left="2880" w:hanging="360"/>
      </w:pPr>
    </w:lvl>
    <w:lvl w:ilvl="4" w:tplc="8D381E98">
      <w:start w:val="1"/>
      <w:numFmt w:val="lowerLetter"/>
      <w:lvlText w:val="%5."/>
      <w:lvlJc w:val="left"/>
      <w:pPr>
        <w:tabs>
          <w:tab w:val="num" w:pos="3600"/>
        </w:tabs>
        <w:ind w:left="3600" w:hanging="360"/>
      </w:pPr>
    </w:lvl>
    <w:lvl w:ilvl="5" w:tplc="1490372A">
      <w:start w:val="1"/>
      <w:numFmt w:val="lowerRoman"/>
      <w:lvlText w:val="%6."/>
      <w:lvlJc w:val="right"/>
      <w:pPr>
        <w:tabs>
          <w:tab w:val="num" w:pos="4320"/>
        </w:tabs>
        <w:ind w:left="4320" w:hanging="180"/>
      </w:pPr>
    </w:lvl>
    <w:lvl w:ilvl="6" w:tplc="8F5A1A54">
      <w:start w:val="1"/>
      <w:numFmt w:val="decimal"/>
      <w:lvlText w:val="%7."/>
      <w:lvlJc w:val="left"/>
      <w:pPr>
        <w:tabs>
          <w:tab w:val="num" w:pos="5040"/>
        </w:tabs>
        <w:ind w:left="5040" w:hanging="360"/>
      </w:pPr>
    </w:lvl>
    <w:lvl w:ilvl="7" w:tplc="593837CE">
      <w:start w:val="1"/>
      <w:numFmt w:val="lowerLetter"/>
      <w:lvlText w:val="%8."/>
      <w:lvlJc w:val="left"/>
      <w:pPr>
        <w:tabs>
          <w:tab w:val="num" w:pos="5760"/>
        </w:tabs>
        <w:ind w:left="5760" w:hanging="360"/>
      </w:pPr>
    </w:lvl>
    <w:lvl w:ilvl="8" w:tplc="5A6E823E">
      <w:start w:val="1"/>
      <w:numFmt w:val="lowerRoman"/>
      <w:lvlText w:val="%9."/>
      <w:lvlJc w:val="right"/>
      <w:pPr>
        <w:tabs>
          <w:tab w:val="num" w:pos="6480"/>
        </w:tabs>
        <w:ind w:left="6480" w:hanging="180"/>
      </w:pPr>
    </w:lvl>
  </w:abstractNum>
  <w:abstractNum w:abstractNumId="2">
    <w:nsid w:val="796C77CA"/>
    <w:multiLevelType w:val="hybridMultilevel"/>
    <w:tmpl w:val="796C77CA"/>
    <w:lvl w:ilvl="0" w:tplc="AB94E740">
      <w:start w:val="1"/>
      <w:numFmt w:val="bullet"/>
      <w:lvlText w:val=""/>
      <w:lvlJc w:val="left"/>
      <w:pPr>
        <w:tabs>
          <w:tab w:val="num" w:pos="720"/>
        </w:tabs>
        <w:ind w:left="720" w:hanging="360"/>
      </w:pPr>
      <w:rPr>
        <w:rFonts w:ascii="Symbol" w:hAnsi="Symbol"/>
      </w:rPr>
    </w:lvl>
    <w:lvl w:ilvl="1" w:tplc="16B47E28">
      <w:start w:val="1"/>
      <w:numFmt w:val="bullet"/>
      <w:lvlText w:val="o"/>
      <w:lvlJc w:val="left"/>
      <w:pPr>
        <w:tabs>
          <w:tab w:val="num" w:pos="1440"/>
        </w:tabs>
        <w:ind w:left="1440" w:hanging="360"/>
      </w:pPr>
      <w:rPr>
        <w:rFonts w:ascii="Courier New" w:hAnsi="Courier New"/>
      </w:rPr>
    </w:lvl>
    <w:lvl w:ilvl="2" w:tplc="43C07E4C">
      <w:start w:val="1"/>
      <w:numFmt w:val="bullet"/>
      <w:lvlText w:val=""/>
      <w:lvlJc w:val="left"/>
      <w:pPr>
        <w:tabs>
          <w:tab w:val="num" w:pos="2160"/>
        </w:tabs>
        <w:ind w:left="2160" w:hanging="360"/>
      </w:pPr>
      <w:rPr>
        <w:rFonts w:ascii="Wingdings" w:hAnsi="Wingdings"/>
      </w:rPr>
    </w:lvl>
    <w:lvl w:ilvl="3" w:tplc="B97C799C">
      <w:start w:val="1"/>
      <w:numFmt w:val="bullet"/>
      <w:lvlText w:val=""/>
      <w:lvlJc w:val="left"/>
      <w:pPr>
        <w:tabs>
          <w:tab w:val="num" w:pos="2880"/>
        </w:tabs>
        <w:ind w:left="2880" w:hanging="360"/>
      </w:pPr>
      <w:rPr>
        <w:rFonts w:ascii="Symbol" w:hAnsi="Symbol"/>
      </w:rPr>
    </w:lvl>
    <w:lvl w:ilvl="4" w:tplc="F2D2F7F0">
      <w:start w:val="1"/>
      <w:numFmt w:val="bullet"/>
      <w:lvlText w:val="o"/>
      <w:lvlJc w:val="left"/>
      <w:pPr>
        <w:tabs>
          <w:tab w:val="num" w:pos="3600"/>
        </w:tabs>
        <w:ind w:left="3600" w:hanging="360"/>
      </w:pPr>
      <w:rPr>
        <w:rFonts w:ascii="Courier New" w:hAnsi="Courier New"/>
      </w:rPr>
    </w:lvl>
    <w:lvl w:ilvl="5" w:tplc="45227A72">
      <w:start w:val="1"/>
      <w:numFmt w:val="bullet"/>
      <w:lvlText w:val=""/>
      <w:lvlJc w:val="left"/>
      <w:pPr>
        <w:tabs>
          <w:tab w:val="num" w:pos="4320"/>
        </w:tabs>
        <w:ind w:left="4320" w:hanging="360"/>
      </w:pPr>
      <w:rPr>
        <w:rFonts w:ascii="Wingdings" w:hAnsi="Wingdings"/>
      </w:rPr>
    </w:lvl>
    <w:lvl w:ilvl="6" w:tplc="C5FCE1FE">
      <w:start w:val="1"/>
      <w:numFmt w:val="bullet"/>
      <w:lvlText w:val=""/>
      <w:lvlJc w:val="left"/>
      <w:pPr>
        <w:tabs>
          <w:tab w:val="num" w:pos="5040"/>
        </w:tabs>
        <w:ind w:left="5040" w:hanging="360"/>
      </w:pPr>
      <w:rPr>
        <w:rFonts w:ascii="Symbol" w:hAnsi="Symbol"/>
      </w:rPr>
    </w:lvl>
    <w:lvl w:ilvl="7" w:tplc="6C42AC70">
      <w:start w:val="1"/>
      <w:numFmt w:val="bullet"/>
      <w:lvlText w:val="o"/>
      <w:lvlJc w:val="left"/>
      <w:pPr>
        <w:tabs>
          <w:tab w:val="num" w:pos="5760"/>
        </w:tabs>
        <w:ind w:left="5760" w:hanging="360"/>
      </w:pPr>
      <w:rPr>
        <w:rFonts w:ascii="Courier New" w:hAnsi="Courier New"/>
      </w:rPr>
    </w:lvl>
    <w:lvl w:ilvl="8" w:tplc="DF2C2D54">
      <w:start w:val="1"/>
      <w:numFmt w:val="bullet"/>
      <w:lvlText w:val=""/>
      <w:lvlJc w:val="left"/>
      <w:pPr>
        <w:tabs>
          <w:tab w:val="num" w:pos="6480"/>
        </w:tabs>
        <w:ind w:left="6480" w:hanging="360"/>
      </w:pPr>
      <w:rPr>
        <w:rFonts w:ascii="Wingdings" w:hAnsi="Wingdings"/>
      </w:rPr>
    </w:lvl>
  </w:abstractNum>
  <w:abstractNum w:abstractNumId="3">
    <w:nsid w:val="796C77CB"/>
    <w:multiLevelType w:val="hybridMultilevel"/>
    <w:tmpl w:val="796C77CB"/>
    <w:lvl w:ilvl="0" w:tplc="FBDA63E0">
      <w:start w:val="2"/>
      <w:numFmt w:val="decimal"/>
      <w:lvlText w:val="%1."/>
      <w:lvlJc w:val="left"/>
      <w:pPr>
        <w:tabs>
          <w:tab w:val="num" w:pos="720"/>
        </w:tabs>
        <w:ind w:left="720" w:hanging="360"/>
      </w:pPr>
    </w:lvl>
    <w:lvl w:ilvl="1" w:tplc="0C6CFDB6">
      <w:start w:val="1"/>
      <w:numFmt w:val="lowerLetter"/>
      <w:lvlText w:val="%2."/>
      <w:lvlJc w:val="left"/>
      <w:pPr>
        <w:tabs>
          <w:tab w:val="num" w:pos="1440"/>
        </w:tabs>
        <w:ind w:left="1440" w:hanging="360"/>
      </w:pPr>
    </w:lvl>
    <w:lvl w:ilvl="2" w:tplc="D83C2B24">
      <w:start w:val="1"/>
      <w:numFmt w:val="lowerRoman"/>
      <w:lvlText w:val="%3."/>
      <w:lvlJc w:val="right"/>
      <w:pPr>
        <w:tabs>
          <w:tab w:val="num" w:pos="2160"/>
        </w:tabs>
        <w:ind w:left="2160" w:hanging="180"/>
      </w:pPr>
    </w:lvl>
    <w:lvl w:ilvl="3" w:tplc="7F0C4DFA">
      <w:start w:val="1"/>
      <w:numFmt w:val="decimal"/>
      <w:lvlText w:val="%4."/>
      <w:lvlJc w:val="left"/>
      <w:pPr>
        <w:tabs>
          <w:tab w:val="num" w:pos="2880"/>
        </w:tabs>
        <w:ind w:left="2880" w:hanging="360"/>
      </w:pPr>
    </w:lvl>
    <w:lvl w:ilvl="4" w:tplc="09DC8482">
      <w:start w:val="1"/>
      <w:numFmt w:val="lowerLetter"/>
      <w:lvlText w:val="%5."/>
      <w:lvlJc w:val="left"/>
      <w:pPr>
        <w:tabs>
          <w:tab w:val="num" w:pos="3600"/>
        </w:tabs>
        <w:ind w:left="3600" w:hanging="360"/>
      </w:pPr>
    </w:lvl>
    <w:lvl w:ilvl="5" w:tplc="0818C91E">
      <w:start w:val="1"/>
      <w:numFmt w:val="lowerRoman"/>
      <w:lvlText w:val="%6."/>
      <w:lvlJc w:val="right"/>
      <w:pPr>
        <w:tabs>
          <w:tab w:val="num" w:pos="4320"/>
        </w:tabs>
        <w:ind w:left="4320" w:hanging="180"/>
      </w:pPr>
    </w:lvl>
    <w:lvl w:ilvl="6" w:tplc="0076EE4E">
      <w:start w:val="1"/>
      <w:numFmt w:val="decimal"/>
      <w:lvlText w:val="%7."/>
      <w:lvlJc w:val="left"/>
      <w:pPr>
        <w:tabs>
          <w:tab w:val="num" w:pos="5040"/>
        </w:tabs>
        <w:ind w:left="5040" w:hanging="360"/>
      </w:pPr>
    </w:lvl>
    <w:lvl w:ilvl="7" w:tplc="B4BC2178">
      <w:start w:val="1"/>
      <w:numFmt w:val="lowerLetter"/>
      <w:lvlText w:val="%8."/>
      <w:lvlJc w:val="left"/>
      <w:pPr>
        <w:tabs>
          <w:tab w:val="num" w:pos="5760"/>
        </w:tabs>
        <w:ind w:left="5760" w:hanging="360"/>
      </w:pPr>
    </w:lvl>
    <w:lvl w:ilvl="8" w:tplc="623649A6">
      <w:start w:val="1"/>
      <w:numFmt w:val="lowerRoman"/>
      <w:lvlText w:val="%9."/>
      <w:lvlJc w:val="right"/>
      <w:pPr>
        <w:tabs>
          <w:tab w:val="num" w:pos="6480"/>
        </w:tabs>
        <w:ind w:left="6480" w:hanging="180"/>
      </w:pPr>
    </w:lvl>
  </w:abstractNum>
  <w:abstractNum w:abstractNumId="4">
    <w:nsid w:val="796C77CC"/>
    <w:multiLevelType w:val="hybridMultilevel"/>
    <w:tmpl w:val="796C77CC"/>
    <w:lvl w:ilvl="0" w:tplc="19344598">
      <w:start w:val="1"/>
      <w:numFmt w:val="bullet"/>
      <w:lvlText w:val=""/>
      <w:lvlJc w:val="left"/>
      <w:pPr>
        <w:tabs>
          <w:tab w:val="num" w:pos="720"/>
        </w:tabs>
        <w:ind w:left="720" w:hanging="360"/>
      </w:pPr>
      <w:rPr>
        <w:rFonts w:ascii="Symbol" w:hAnsi="Symbol"/>
      </w:rPr>
    </w:lvl>
    <w:lvl w:ilvl="1" w:tplc="54662D1C">
      <w:start w:val="1"/>
      <w:numFmt w:val="bullet"/>
      <w:lvlText w:val="o"/>
      <w:lvlJc w:val="left"/>
      <w:pPr>
        <w:tabs>
          <w:tab w:val="num" w:pos="1440"/>
        </w:tabs>
        <w:ind w:left="1440" w:hanging="360"/>
      </w:pPr>
      <w:rPr>
        <w:rFonts w:ascii="Courier New" w:hAnsi="Courier New"/>
      </w:rPr>
    </w:lvl>
    <w:lvl w:ilvl="2" w:tplc="16E49F84">
      <w:start w:val="1"/>
      <w:numFmt w:val="bullet"/>
      <w:lvlText w:val=""/>
      <w:lvlJc w:val="left"/>
      <w:pPr>
        <w:tabs>
          <w:tab w:val="num" w:pos="2160"/>
        </w:tabs>
        <w:ind w:left="2160" w:hanging="360"/>
      </w:pPr>
      <w:rPr>
        <w:rFonts w:ascii="Wingdings" w:hAnsi="Wingdings"/>
      </w:rPr>
    </w:lvl>
    <w:lvl w:ilvl="3" w:tplc="28CA4E5A">
      <w:start w:val="1"/>
      <w:numFmt w:val="bullet"/>
      <w:lvlText w:val=""/>
      <w:lvlJc w:val="left"/>
      <w:pPr>
        <w:tabs>
          <w:tab w:val="num" w:pos="2880"/>
        </w:tabs>
        <w:ind w:left="2880" w:hanging="360"/>
      </w:pPr>
      <w:rPr>
        <w:rFonts w:ascii="Symbol" w:hAnsi="Symbol"/>
      </w:rPr>
    </w:lvl>
    <w:lvl w:ilvl="4" w:tplc="6B98FD16">
      <w:start w:val="1"/>
      <w:numFmt w:val="bullet"/>
      <w:lvlText w:val="o"/>
      <w:lvlJc w:val="left"/>
      <w:pPr>
        <w:tabs>
          <w:tab w:val="num" w:pos="3600"/>
        </w:tabs>
        <w:ind w:left="3600" w:hanging="360"/>
      </w:pPr>
      <w:rPr>
        <w:rFonts w:ascii="Courier New" w:hAnsi="Courier New"/>
      </w:rPr>
    </w:lvl>
    <w:lvl w:ilvl="5" w:tplc="F63E5DD6">
      <w:start w:val="1"/>
      <w:numFmt w:val="bullet"/>
      <w:lvlText w:val=""/>
      <w:lvlJc w:val="left"/>
      <w:pPr>
        <w:tabs>
          <w:tab w:val="num" w:pos="4320"/>
        </w:tabs>
        <w:ind w:left="4320" w:hanging="360"/>
      </w:pPr>
      <w:rPr>
        <w:rFonts w:ascii="Wingdings" w:hAnsi="Wingdings"/>
      </w:rPr>
    </w:lvl>
    <w:lvl w:ilvl="6" w:tplc="4490A9FA">
      <w:start w:val="1"/>
      <w:numFmt w:val="bullet"/>
      <w:lvlText w:val=""/>
      <w:lvlJc w:val="left"/>
      <w:pPr>
        <w:tabs>
          <w:tab w:val="num" w:pos="5040"/>
        </w:tabs>
        <w:ind w:left="5040" w:hanging="360"/>
      </w:pPr>
      <w:rPr>
        <w:rFonts w:ascii="Symbol" w:hAnsi="Symbol"/>
      </w:rPr>
    </w:lvl>
    <w:lvl w:ilvl="7" w:tplc="885A8806">
      <w:start w:val="1"/>
      <w:numFmt w:val="bullet"/>
      <w:lvlText w:val="o"/>
      <w:lvlJc w:val="left"/>
      <w:pPr>
        <w:tabs>
          <w:tab w:val="num" w:pos="5760"/>
        </w:tabs>
        <w:ind w:left="5760" w:hanging="360"/>
      </w:pPr>
      <w:rPr>
        <w:rFonts w:ascii="Courier New" w:hAnsi="Courier New"/>
      </w:rPr>
    </w:lvl>
    <w:lvl w:ilvl="8" w:tplc="ADEA65FA">
      <w:start w:val="1"/>
      <w:numFmt w:val="bullet"/>
      <w:lvlText w:val=""/>
      <w:lvlJc w:val="left"/>
      <w:pPr>
        <w:tabs>
          <w:tab w:val="num" w:pos="6480"/>
        </w:tabs>
        <w:ind w:left="6480" w:hanging="360"/>
      </w:pPr>
      <w:rPr>
        <w:rFonts w:ascii="Wingdings" w:hAnsi="Wingdings"/>
      </w:rPr>
    </w:lvl>
  </w:abstractNum>
  <w:abstractNum w:abstractNumId="5">
    <w:nsid w:val="796C77CD"/>
    <w:multiLevelType w:val="hybridMultilevel"/>
    <w:tmpl w:val="796C77C9"/>
    <w:lvl w:ilvl="0" w:tplc="6AB03D1C">
      <w:start w:val="1"/>
      <w:numFmt w:val="bullet"/>
      <w:lvlText w:val=""/>
      <w:lvlJc w:val="left"/>
      <w:pPr>
        <w:tabs>
          <w:tab w:val="num" w:pos="720"/>
        </w:tabs>
        <w:ind w:left="720" w:hanging="360"/>
      </w:pPr>
      <w:rPr>
        <w:rFonts w:ascii="Symbol" w:hAnsi="Symbol"/>
      </w:rPr>
    </w:lvl>
    <w:lvl w:ilvl="1" w:tplc="BE78A10C">
      <w:start w:val="1"/>
      <w:numFmt w:val="bullet"/>
      <w:lvlText w:val="o"/>
      <w:lvlJc w:val="left"/>
      <w:pPr>
        <w:tabs>
          <w:tab w:val="num" w:pos="1440"/>
        </w:tabs>
        <w:ind w:left="1440" w:hanging="360"/>
      </w:pPr>
      <w:rPr>
        <w:rFonts w:ascii="Courier New" w:hAnsi="Courier New"/>
      </w:rPr>
    </w:lvl>
    <w:lvl w:ilvl="2" w:tplc="D49CE970">
      <w:start w:val="1"/>
      <w:numFmt w:val="bullet"/>
      <w:lvlText w:val=""/>
      <w:lvlJc w:val="left"/>
      <w:pPr>
        <w:tabs>
          <w:tab w:val="num" w:pos="2160"/>
        </w:tabs>
        <w:ind w:left="2160" w:hanging="360"/>
      </w:pPr>
      <w:rPr>
        <w:rFonts w:ascii="Wingdings" w:hAnsi="Wingdings"/>
      </w:rPr>
    </w:lvl>
    <w:lvl w:ilvl="3" w:tplc="27C2AAFC">
      <w:start w:val="1"/>
      <w:numFmt w:val="bullet"/>
      <w:lvlText w:val=""/>
      <w:lvlJc w:val="left"/>
      <w:pPr>
        <w:tabs>
          <w:tab w:val="num" w:pos="2880"/>
        </w:tabs>
        <w:ind w:left="2880" w:hanging="360"/>
      </w:pPr>
      <w:rPr>
        <w:rFonts w:ascii="Symbol" w:hAnsi="Symbol"/>
      </w:rPr>
    </w:lvl>
    <w:lvl w:ilvl="4" w:tplc="1054D23E">
      <w:start w:val="1"/>
      <w:numFmt w:val="bullet"/>
      <w:lvlText w:val="o"/>
      <w:lvlJc w:val="left"/>
      <w:pPr>
        <w:tabs>
          <w:tab w:val="num" w:pos="3600"/>
        </w:tabs>
        <w:ind w:left="3600" w:hanging="360"/>
      </w:pPr>
      <w:rPr>
        <w:rFonts w:ascii="Courier New" w:hAnsi="Courier New"/>
      </w:rPr>
    </w:lvl>
    <w:lvl w:ilvl="5" w:tplc="4E709B0A">
      <w:start w:val="1"/>
      <w:numFmt w:val="bullet"/>
      <w:lvlText w:val=""/>
      <w:lvlJc w:val="left"/>
      <w:pPr>
        <w:tabs>
          <w:tab w:val="num" w:pos="4320"/>
        </w:tabs>
        <w:ind w:left="4320" w:hanging="360"/>
      </w:pPr>
      <w:rPr>
        <w:rFonts w:ascii="Wingdings" w:hAnsi="Wingdings"/>
      </w:rPr>
    </w:lvl>
    <w:lvl w:ilvl="6" w:tplc="5E124498">
      <w:start w:val="1"/>
      <w:numFmt w:val="bullet"/>
      <w:lvlText w:val=""/>
      <w:lvlJc w:val="left"/>
      <w:pPr>
        <w:tabs>
          <w:tab w:val="num" w:pos="5040"/>
        </w:tabs>
        <w:ind w:left="5040" w:hanging="360"/>
      </w:pPr>
      <w:rPr>
        <w:rFonts w:ascii="Symbol" w:hAnsi="Symbol"/>
      </w:rPr>
    </w:lvl>
    <w:lvl w:ilvl="7" w:tplc="D9088A66">
      <w:start w:val="1"/>
      <w:numFmt w:val="bullet"/>
      <w:lvlText w:val="o"/>
      <w:lvlJc w:val="left"/>
      <w:pPr>
        <w:tabs>
          <w:tab w:val="num" w:pos="5760"/>
        </w:tabs>
        <w:ind w:left="5760" w:hanging="360"/>
      </w:pPr>
      <w:rPr>
        <w:rFonts w:ascii="Courier New" w:hAnsi="Courier New"/>
      </w:rPr>
    </w:lvl>
    <w:lvl w:ilvl="8" w:tplc="03C02EB2">
      <w:start w:val="1"/>
      <w:numFmt w:val="bullet"/>
      <w:lvlText w:val=""/>
      <w:lvlJc w:val="left"/>
      <w:pPr>
        <w:tabs>
          <w:tab w:val="num" w:pos="6480"/>
        </w:tabs>
        <w:ind w:left="6480" w:hanging="360"/>
      </w:pPr>
      <w:rPr>
        <w:rFonts w:ascii="Wingdings" w:hAnsi="Wingdings"/>
      </w:rPr>
    </w:lvl>
  </w:abstractNum>
  <w:abstractNum w:abstractNumId="6">
    <w:nsid w:val="796C77CE"/>
    <w:multiLevelType w:val="hybridMultilevel"/>
    <w:tmpl w:val="796C77CA"/>
    <w:lvl w:ilvl="0" w:tplc="537AF296">
      <w:start w:val="1"/>
      <w:numFmt w:val="bullet"/>
      <w:lvlText w:val=""/>
      <w:lvlJc w:val="left"/>
      <w:pPr>
        <w:tabs>
          <w:tab w:val="num" w:pos="720"/>
        </w:tabs>
        <w:ind w:left="720" w:hanging="360"/>
      </w:pPr>
      <w:rPr>
        <w:rFonts w:ascii="Symbol" w:hAnsi="Symbol"/>
      </w:rPr>
    </w:lvl>
    <w:lvl w:ilvl="1" w:tplc="2EC24B38">
      <w:start w:val="1"/>
      <w:numFmt w:val="bullet"/>
      <w:lvlText w:val="o"/>
      <w:lvlJc w:val="left"/>
      <w:pPr>
        <w:tabs>
          <w:tab w:val="num" w:pos="1440"/>
        </w:tabs>
        <w:ind w:left="1440" w:hanging="360"/>
      </w:pPr>
      <w:rPr>
        <w:rFonts w:ascii="Courier New" w:hAnsi="Courier New"/>
      </w:rPr>
    </w:lvl>
    <w:lvl w:ilvl="2" w:tplc="1D8E5882">
      <w:start w:val="1"/>
      <w:numFmt w:val="bullet"/>
      <w:lvlText w:val=""/>
      <w:lvlJc w:val="left"/>
      <w:pPr>
        <w:tabs>
          <w:tab w:val="num" w:pos="2160"/>
        </w:tabs>
        <w:ind w:left="2160" w:hanging="360"/>
      </w:pPr>
      <w:rPr>
        <w:rFonts w:ascii="Wingdings" w:hAnsi="Wingdings"/>
      </w:rPr>
    </w:lvl>
    <w:lvl w:ilvl="3" w:tplc="0316E566">
      <w:start w:val="1"/>
      <w:numFmt w:val="bullet"/>
      <w:lvlText w:val=""/>
      <w:lvlJc w:val="left"/>
      <w:pPr>
        <w:tabs>
          <w:tab w:val="num" w:pos="2880"/>
        </w:tabs>
        <w:ind w:left="2880" w:hanging="360"/>
      </w:pPr>
      <w:rPr>
        <w:rFonts w:ascii="Symbol" w:hAnsi="Symbol"/>
      </w:rPr>
    </w:lvl>
    <w:lvl w:ilvl="4" w:tplc="14BCF740">
      <w:start w:val="1"/>
      <w:numFmt w:val="bullet"/>
      <w:lvlText w:val="o"/>
      <w:lvlJc w:val="left"/>
      <w:pPr>
        <w:tabs>
          <w:tab w:val="num" w:pos="3600"/>
        </w:tabs>
        <w:ind w:left="3600" w:hanging="360"/>
      </w:pPr>
      <w:rPr>
        <w:rFonts w:ascii="Courier New" w:hAnsi="Courier New"/>
      </w:rPr>
    </w:lvl>
    <w:lvl w:ilvl="5" w:tplc="FB72FCC8">
      <w:start w:val="1"/>
      <w:numFmt w:val="bullet"/>
      <w:lvlText w:val=""/>
      <w:lvlJc w:val="left"/>
      <w:pPr>
        <w:tabs>
          <w:tab w:val="num" w:pos="4320"/>
        </w:tabs>
        <w:ind w:left="4320" w:hanging="360"/>
      </w:pPr>
      <w:rPr>
        <w:rFonts w:ascii="Wingdings" w:hAnsi="Wingdings"/>
      </w:rPr>
    </w:lvl>
    <w:lvl w:ilvl="6" w:tplc="4FF83A5E">
      <w:start w:val="1"/>
      <w:numFmt w:val="bullet"/>
      <w:lvlText w:val=""/>
      <w:lvlJc w:val="left"/>
      <w:pPr>
        <w:tabs>
          <w:tab w:val="num" w:pos="5040"/>
        </w:tabs>
        <w:ind w:left="5040" w:hanging="360"/>
      </w:pPr>
      <w:rPr>
        <w:rFonts w:ascii="Symbol" w:hAnsi="Symbol"/>
      </w:rPr>
    </w:lvl>
    <w:lvl w:ilvl="7" w:tplc="A6EC4870">
      <w:start w:val="1"/>
      <w:numFmt w:val="bullet"/>
      <w:lvlText w:val="o"/>
      <w:lvlJc w:val="left"/>
      <w:pPr>
        <w:tabs>
          <w:tab w:val="num" w:pos="5760"/>
        </w:tabs>
        <w:ind w:left="5760" w:hanging="360"/>
      </w:pPr>
      <w:rPr>
        <w:rFonts w:ascii="Courier New" w:hAnsi="Courier New"/>
      </w:rPr>
    </w:lvl>
    <w:lvl w:ilvl="8" w:tplc="847AD2FC">
      <w:start w:val="1"/>
      <w:numFmt w:val="bullet"/>
      <w:lvlText w:val=""/>
      <w:lvlJc w:val="left"/>
      <w:pPr>
        <w:tabs>
          <w:tab w:val="num" w:pos="6480"/>
        </w:tabs>
        <w:ind w:left="6480" w:hanging="360"/>
      </w:pPr>
      <w:rPr>
        <w:rFonts w:ascii="Wingdings" w:hAnsi="Wingdings"/>
      </w:rPr>
    </w:lvl>
  </w:abstractNum>
  <w:abstractNum w:abstractNumId="7">
    <w:nsid w:val="796C77CF"/>
    <w:multiLevelType w:val="hybridMultilevel"/>
    <w:tmpl w:val="796C77CB"/>
    <w:lvl w:ilvl="0" w:tplc="1780E170">
      <w:start w:val="1"/>
      <w:numFmt w:val="bullet"/>
      <w:lvlText w:val=""/>
      <w:lvlJc w:val="left"/>
      <w:pPr>
        <w:tabs>
          <w:tab w:val="num" w:pos="720"/>
        </w:tabs>
        <w:ind w:left="720" w:hanging="360"/>
      </w:pPr>
      <w:rPr>
        <w:rFonts w:ascii="Symbol" w:hAnsi="Symbol"/>
      </w:rPr>
    </w:lvl>
    <w:lvl w:ilvl="1" w:tplc="3C063094">
      <w:start w:val="1"/>
      <w:numFmt w:val="bullet"/>
      <w:lvlText w:val="o"/>
      <w:lvlJc w:val="left"/>
      <w:pPr>
        <w:tabs>
          <w:tab w:val="num" w:pos="1440"/>
        </w:tabs>
        <w:ind w:left="1440" w:hanging="360"/>
      </w:pPr>
      <w:rPr>
        <w:rFonts w:ascii="Courier New" w:hAnsi="Courier New"/>
      </w:rPr>
    </w:lvl>
    <w:lvl w:ilvl="2" w:tplc="03D085FA">
      <w:start w:val="1"/>
      <w:numFmt w:val="bullet"/>
      <w:lvlText w:val=""/>
      <w:lvlJc w:val="left"/>
      <w:pPr>
        <w:tabs>
          <w:tab w:val="num" w:pos="2160"/>
        </w:tabs>
        <w:ind w:left="2160" w:hanging="360"/>
      </w:pPr>
      <w:rPr>
        <w:rFonts w:ascii="Wingdings" w:hAnsi="Wingdings"/>
      </w:rPr>
    </w:lvl>
    <w:lvl w:ilvl="3" w:tplc="71622610">
      <w:start w:val="1"/>
      <w:numFmt w:val="bullet"/>
      <w:lvlText w:val=""/>
      <w:lvlJc w:val="left"/>
      <w:pPr>
        <w:tabs>
          <w:tab w:val="num" w:pos="2880"/>
        </w:tabs>
        <w:ind w:left="2880" w:hanging="360"/>
      </w:pPr>
      <w:rPr>
        <w:rFonts w:ascii="Symbol" w:hAnsi="Symbol"/>
      </w:rPr>
    </w:lvl>
    <w:lvl w:ilvl="4" w:tplc="8B7A605A">
      <w:start w:val="1"/>
      <w:numFmt w:val="bullet"/>
      <w:lvlText w:val="o"/>
      <w:lvlJc w:val="left"/>
      <w:pPr>
        <w:tabs>
          <w:tab w:val="num" w:pos="3600"/>
        </w:tabs>
        <w:ind w:left="3600" w:hanging="360"/>
      </w:pPr>
      <w:rPr>
        <w:rFonts w:ascii="Courier New" w:hAnsi="Courier New"/>
      </w:rPr>
    </w:lvl>
    <w:lvl w:ilvl="5" w:tplc="CD360B62">
      <w:start w:val="1"/>
      <w:numFmt w:val="bullet"/>
      <w:lvlText w:val=""/>
      <w:lvlJc w:val="left"/>
      <w:pPr>
        <w:tabs>
          <w:tab w:val="num" w:pos="4320"/>
        </w:tabs>
        <w:ind w:left="4320" w:hanging="360"/>
      </w:pPr>
      <w:rPr>
        <w:rFonts w:ascii="Wingdings" w:hAnsi="Wingdings"/>
      </w:rPr>
    </w:lvl>
    <w:lvl w:ilvl="6" w:tplc="222A2E64">
      <w:start w:val="1"/>
      <w:numFmt w:val="bullet"/>
      <w:lvlText w:val=""/>
      <w:lvlJc w:val="left"/>
      <w:pPr>
        <w:tabs>
          <w:tab w:val="num" w:pos="5040"/>
        </w:tabs>
        <w:ind w:left="5040" w:hanging="360"/>
      </w:pPr>
      <w:rPr>
        <w:rFonts w:ascii="Symbol" w:hAnsi="Symbol"/>
      </w:rPr>
    </w:lvl>
    <w:lvl w:ilvl="7" w:tplc="3C089348">
      <w:start w:val="1"/>
      <w:numFmt w:val="bullet"/>
      <w:lvlText w:val="o"/>
      <w:lvlJc w:val="left"/>
      <w:pPr>
        <w:tabs>
          <w:tab w:val="num" w:pos="5760"/>
        </w:tabs>
        <w:ind w:left="5760" w:hanging="360"/>
      </w:pPr>
      <w:rPr>
        <w:rFonts w:ascii="Courier New" w:hAnsi="Courier New"/>
      </w:rPr>
    </w:lvl>
    <w:lvl w:ilvl="8" w:tplc="BCE2BE44">
      <w:start w:val="1"/>
      <w:numFmt w:val="bullet"/>
      <w:lvlText w:val=""/>
      <w:lvlJc w:val="left"/>
      <w:pPr>
        <w:tabs>
          <w:tab w:val="num" w:pos="6480"/>
        </w:tabs>
        <w:ind w:left="6480" w:hanging="360"/>
      </w:pPr>
      <w:rPr>
        <w:rFonts w:ascii="Wingdings" w:hAnsi="Wingdings"/>
      </w:rPr>
    </w:lvl>
  </w:abstractNum>
  <w:abstractNum w:abstractNumId="8">
    <w:nsid w:val="796C77D0"/>
    <w:multiLevelType w:val="hybridMultilevel"/>
    <w:tmpl w:val="796C77C9"/>
    <w:lvl w:ilvl="0" w:tplc="34A88978">
      <w:start w:val="1"/>
      <w:numFmt w:val="bullet"/>
      <w:lvlText w:val=""/>
      <w:lvlJc w:val="left"/>
      <w:pPr>
        <w:tabs>
          <w:tab w:val="num" w:pos="720"/>
        </w:tabs>
        <w:ind w:left="720" w:hanging="360"/>
      </w:pPr>
      <w:rPr>
        <w:rFonts w:ascii="Symbol" w:hAnsi="Symbol"/>
      </w:rPr>
    </w:lvl>
    <w:lvl w:ilvl="1" w:tplc="3080E8A4">
      <w:start w:val="1"/>
      <w:numFmt w:val="bullet"/>
      <w:lvlText w:val="o"/>
      <w:lvlJc w:val="left"/>
      <w:pPr>
        <w:tabs>
          <w:tab w:val="num" w:pos="1440"/>
        </w:tabs>
        <w:ind w:left="1440" w:hanging="360"/>
      </w:pPr>
      <w:rPr>
        <w:rFonts w:ascii="Courier New" w:hAnsi="Courier New"/>
      </w:rPr>
    </w:lvl>
    <w:lvl w:ilvl="2" w:tplc="60226B70">
      <w:start w:val="1"/>
      <w:numFmt w:val="bullet"/>
      <w:lvlText w:val=""/>
      <w:lvlJc w:val="left"/>
      <w:pPr>
        <w:tabs>
          <w:tab w:val="num" w:pos="2160"/>
        </w:tabs>
        <w:ind w:left="2160" w:hanging="360"/>
      </w:pPr>
      <w:rPr>
        <w:rFonts w:ascii="Wingdings" w:hAnsi="Wingdings"/>
      </w:rPr>
    </w:lvl>
    <w:lvl w:ilvl="3" w:tplc="2E0E26C6">
      <w:start w:val="1"/>
      <w:numFmt w:val="bullet"/>
      <w:lvlText w:val=""/>
      <w:lvlJc w:val="left"/>
      <w:pPr>
        <w:tabs>
          <w:tab w:val="num" w:pos="2880"/>
        </w:tabs>
        <w:ind w:left="2880" w:hanging="360"/>
      </w:pPr>
      <w:rPr>
        <w:rFonts w:ascii="Symbol" w:hAnsi="Symbol"/>
      </w:rPr>
    </w:lvl>
    <w:lvl w:ilvl="4" w:tplc="CB5E7A06">
      <w:start w:val="1"/>
      <w:numFmt w:val="bullet"/>
      <w:lvlText w:val="o"/>
      <w:lvlJc w:val="left"/>
      <w:pPr>
        <w:tabs>
          <w:tab w:val="num" w:pos="3600"/>
        </w:tabs>
        <w:ind w:left="3600" w:hanging="360"/>
      </w:pPr>
      <w:rPr>
        <w:rFonts w:ascii="Courier New" w:hAnsi="Courier New"/>
      </w:rPr>
    </w:lvl>
    <w:lvl w:ilvl="5" w:tplc="BA18C23A">
      <w:start w:val="1"/>
      <w:numFmt w:val="bullet"/>
      <w:lvlText w:val=""/>
      <w:lvlJc w:val="left"/>
      <w:pPr>
        <w:tabs>
          <w:tab w:val="num" w:pos="4320"/>
        </w:tabs>
        <w:ind w:left="4320" w:hanging="360"/>
      </w:pPr>
      <w:rPr>
        <w:rFonts w:ascii="Wingdings" w:hAnsi="Wingdings"/>
      </w:rPr>
    </w:lvl>
    <w:lvl w:ilvl="6" w:tplc="C026E2B8">
      <w:start w:val="1"/>
      <w:numFmt w:val="bullet"/>
      <w:lvlText w:val=""/>
      <w:lvlJc w:val="left"/>
      <w:pPr>
        <w:tabs>
          <w:tab w:val="num" w:pos="5040"/>
        </w:tabs>
        <w:ind w:left="5040" w:hanging="360"/>
      </w:pPr>
      <w:rPr>
        <w:rFonts w:ascii="Symbol" w:hAnsi="Symbol"/>
      </w:rPr>
    </w:lvl>
    <w:lvl w:ilvl="7" w:tplc="2EE0993E">
      <w:start w:val="1"/>
      <w:numFmt w:val="bullet"/>
      <w:lvlText w:val="o"/>
      <w:lvlJc w:val="left"/>
      <w:pPr>
        <w:tabs>
          <w:tab w:val="num" w:pos="5760"/>
        </w:tabs>
        <w:ind w:left="5760" w:hanging="360"/>
      </w:pPr>
      <w:rPr>
        <w:rFonts w:ascii="Courier New" w:hAnsi="Courier New"/>
      </w:rPr>
    </w:lvl>
    <w:lvl w:ilvl="8" w:tplc="822693C2">
      <w:start w:val="1"/>
      <w:numFmt w:val="bullet"/>
      <w:lvlText w:val=""/>
      <w:lvlJc w:val="left"/>
      <w:pPr>
        <w:tabs>
          <w:tab w:val="num" w:pos="6480"/>
        </w:tabs>
        <w:ind w:left="6480" w:hanging="360"/>
      </w:pPr>
      <w:rPr>
        <w:rFonts w:ascii="Wingdings" w:hAnsi="Wingdings"/>
      </w:rPr>
    </w:lvl>
  </w:abstractNum>
  <w:abstractNum w:abstractNumId="9">
    <w:nsid w:val="796C77D1"/>
    <w:multiLevelType w:val="hybridMultilevel"/>
    <w:tmpl w:val="796C77C9"/>
    <w:lvl w:ilvl="0" w:tplc="BC385C24">
      <w:start w:val="1"/>
      <w:numFmt w:val="bullet"/>
      <w:lvlText w:val=""/>
      <w:lvlJc w:val="left"/>
      <w:pPr>
        <w:tabs>
          <w:tab w:val="num" w:pos="720"/>
        </w:tabs>
        <w:ind w:left="720" w:hanging="360"/>
      </w:pPr>
      <w:rPr>
        <w:rFonts w:ascii="Symbol" w:hAnsi="Symbol"/>
      </w:rPr>
    </w:lvl>
    <w:lvl w:ilvl="1" w:tplc="281C03A8">
      <w:start w:val="1"/>
      <w:numFmt w:val="bullet"/>
      <w:lvlText w:val="o"/>
      <w:lvlJc w:val="left"/>
      <w:pPr>
        <w:tabs>
          <w:tab w:val="num" w:pos="1440"/>
        </w:tabs>
        <w:ind w:left="1440" w:hanging="360"/>
      </w:pPr>
      <w:rPr>
        <w:rFonts w:ascii="Courier New" w:hAnsi="Courier New"/>
      </w:rPr>
    </w:lvl>
    <w:lvl w:ilvl="2" w:tplc="8BE44146">
      <w:start w:val="1"/>
      <w:numFmt w:val="bullet"/>
      <w:lvlText w:val=""/>
      <w:lvlJc w:val="left"/>
      <w:pPr>
        <w:tabs>
          <w:tab w:val="num" w:pos="2160"/>
        </w:tabs>
        <w:ind w:left="2160" w:hanging="360"/>
      </w:pPr>
      <w:rPr>
        <w:rFonts w:ascii="Wingdings" w:hAnsi="Wingdings"/>
      </w:rPr>
    </w:lvl>
    <w:lvl w:ilvl="3" w:tplc="A5BC973E">
      <w:start w:val="1"/>
      <w:numFmt w:val="bullet"/>
      <w:lvlText w:val=""/>
      <w:lvlJc w:val="left"/>
      <w:pPr>
        <w:tabs>
          <w:tab w:val="num" w:pos="2880"/>
        </w:tabs>
        <w:ind w:left="2880" w:hanging="360"/>
      </w:pPr>
      <w:rPr>
        <w:rFonts w:ascii="Symbol" w:hAnsi="Symbol"/>
      </w:rPr>
    </w:lvl>
    <w:lvl w:ilvl="4" w:tplc="8C169FA2">
      <w:start w:val="1"/>
      <w:numFmt w:val="bullet"/>
      <w:lvlText w:val="o"/>
      <w:lvlJc w:val="left"/>
      <w:pPr>
        <w:tabs>
          <w:tab w:val="num" w:pos="3600"/>
        </w:tabs>
        <w:ind w:left="3600" w:hanging="360"/>
      </w:pPr>
      <w:rPr>
        <w:rFonts w:ascii="Courier New" w:hAnsi="Courier New"/>
      </w:rPr>
    </w:lvl>
    <w:lvl w:ilvl="5" w:tplc="7C867D2E">
      <w:start w:val="1"/>
      <w:numFmt w:val="bullet"/>
      <w:lvlText w:val=""/>
      <w:lvlJc w:val="left"/>
      <w:pPr>
        <w:tabs>
          <w:tab w:val="num" w:pos="4320"/>
        </w:tabs>
        <w:ind w:left="4320" w:hanging="360"/>
      </w:pPr>
      <w:rPr>
        <w:rFonts w:ascii="Wingdings" w:hAnsi="Wingdings"/>
      </w:rPr>
    </w:lvl>
    <w:lvl w:ilvl="6" w:tplc="C594541A">
      <w:start w:val="1"/>
      <w:numFmt w:val="bullet"/>
      <w:lvlText w:val=""/>
      <w:lvlJc w:val="left"/>
      <w:pPr>
        <w:tabs>
          <w:tab w:val="num" w:pos="5040"/>
        </w:tabs>
        <w:ind w:left="5040" w:hanging="360"/>
      </w:pPr>
      <w:rPr>
        <w:rFonts w:ascii="Symbol" w:hAnsi="Symbol"/>
      </w:rPr>
    </w:lvl>
    <w:lvl w:ilvl="7" w:tplc="C91E0090">
      <w:start w:val="1"/>
      <w:numFmt w:val="bullet"/>
      <w:lvlText w:val="o"/>
      <w:lvlJc w:val="left"/>
      <w:pPr>
        <w:tabs>
          <w:tab w:val="num" w:pos="5760"/>
        </w:tabs>
        <w:ind w:left="5760" w:hanging="360"/>
      </w:pPr>
      <w:rPr>
        <w:rFonts w:ascii="Courier New" w:hAnsi="Courier New"/>
      </w:rPr>
    </w:lvl>
    <w:lvl w:ilvl="8" w:tplc="DDEC6B78">
      <w:start w:val="1"/>
      <w:numFmt w:val="bullet"/>
      <w:lvlText w:val=""/>
      <w:lvlJc w:val="left"/>
      <w:pPr>
        <w:tabs>
          <w:tab w:val="num" w:pos="6480"/>
        </w:tabs>
        <w:ind w:left="6480" w:hanging="360"/>
      </w:pPr>
      <w:rPr>
        <w:rFonts w:ascii="Wingdings" w:hAnsi="Wingdings"/>
      </w:rPr>
    </w:lvl>
  </w:abstractNum>
  <w:abstractNum w:abstractNumId="10">
    <w:nsid w:val="796C77D2"/>
    <w:multiLevelType w:val="hybridMultilevel"/>
    <w:tmpl w:val="796C77CA"/>
    <w:lvl w:ilvl="0" w:tplc="43B27890">
      <w:start w:val="1"/>
      <w:numFmt w:val="bullet"/>
      <w:lvlText w:val=""/>
      <w:lvlJc w:val="left"/>
      <w:pPr>
        <w:tabs>
          <w:tab w:val="num" w:pos="720"/>
        </w:tabs>
        <w:ind w:left="720" w:hanging="360"/>
      </w:pPr>
      <w:rPr>
        <w:rFonts w:ascii="Symbol" w:hAnsi="Symbol"/>
      </w:rPr>
    </w:lvl>
    <w:lvl w:ilvl="1" w:tplc="C4E28934">
      <w:start w:val="1"/>
      <w:numFmt w:val="bullet"/>
      <w:lvlText w:val="o"/>
      <w:lvlJc w:val="left"/>
      <w:pPr>
        <w:tabs>
          <w:tab w:val="num" w:pos="1440"/>
        </w:tabs>
        <w:ind w:left="1440" w:hanging="360"/>
      </w:pPr>
      <w:rPr>
        <w:rFonts w:ascii="Courier New" w:hAnsi="Courier New"/>
      </w:rPr>
    </w:lvl>
    <w:lvl w:ilvl="2" w:tplc="2C1220E6">
      <w:start w:val="1"/>
      <w:numFmt w:val="bullet"/>
      <w:lvlText w:val=""/>
      <w:lvlJc w:val="left"/>
      <w:pPr>
        <w:tabs>
          <w:tab w:val="num" w:pos="2160"/>
        </w:tabs>
        <w:ind w:left="2160" w:hanging="360"/>
      </w:pPr>
      <w:rPr>
        <w:rFonts w:ascii="Wingdings" w:hAnsi="Wingdings"/>
      </w:rPr>
    </w:lvl>
    <w:lvl w:ilvl="3" w:tplc="894CB868">
      <w:start w:val="1"/>
      <w:numFmt w:val="bullet"/>
      <w:lvlText w:val=""/>
      <w:lvlJc w:val="left"/>
      <w:pPr>
        <w:tabs>
          <w:tab w:val="num" w:pos="2880"/>
        </w:tabs>
        <w:ind w:left="2880" w:hanging="360"/>
      </w:pPr>
      <w:rPr>
        <w:rFonts w:ascii="Symbol" w:hAnsi="Symbol"/>
      </w:rPr>
    </w:lvl>
    <w:lvl w:ilvl="4" w:tplc="14CC194C">
      <w:start w:val="1"/>
      <w:numFmt w:val="bullet"/>
      <w:lvlText w:val="o"/>
      <w:lvlJc w:val="left"/>
      <w:pPr>
        <w:tabs>
          <w:tab w:val="num" w:pos="3600"/>
        </w:tabs>
        <w:ind w:left="3600" w:hanging="360"/>
      </w:pPr>
      <w:rPr>
        <w:rFonts w:ascii="Courier New" w:hAnsi="Courier New"/>
      </w:rPr>
    </w:lvl>
    <w:lvl w:ilvl="5" w:tplc="CC1A7D50">
      <w:start w:val="1"/>
      <w:numFmt w:val="bullet"/>
      <w:lvlText w:val=""/>
      <w:lvlJc w:val="left"/>
      <w:pPr>
        <w:tabs>
          <w:tab w:val="num" w:pos="4320"/>
        </w:tabs>
        <w:ind w:left="4320" w:hanging="360"/>
      </w:pPr>
      <w:rPr>
        <w:rFonts w:ascii="Wingdings" w:hAnsi="Wingdings"/>
      </w:rPr>
    </w:lvl>
    <w:lvl w:ilvl="6" w:tplc="0D3E6DDC">
      <w:start w:val="1"/>
      <w:numFmt w:val="bullet"/>
      <w:lvlText w:val=""/>
      <w:lvlJc w:val="left"/>
      <w:pPr>
        <w:tabs>
          <w:tab w:val="num" w:pos="5040"/>
        </w:tabs>
        <w:ind w:left="5040" w:hanging="360"/>
      </w:pPr>
      <w:rPr>
        <w:rFonts w:ascii="Symbol" w:hAnsi="Symbol"/>
      </w:rPr>
    </w:lvl>
    <w:lvl w:ilvl="7" w:tplc="0110367A">
      <w:start w:val="1"/>
      <w:numFmt w:val="bullet"/>
      <w:lvlText w:val="o"/>
      <w:lvlJc w:val="left"/>
      <w:pPr>
        <w:tabs>
          <w:tab w:val="num" w:pos="5760"/>
        </w:tabs>
        <w:ind w:left="5760" w:hanging="360"/>
      </w:pPr>
      <w:rPr>
        <w:rFonts w:ascii="Courier New" w:hAnsi="Courier New"/>
      </w:rPr>
    </w:lvl>
    <w:lvl w:ilvl="8" w:tplc="640EC282">
      <w:start w:val="1"/>
      <w:numFmt w:val="bullet"/>
      <w:lvlText w:val=""/>
      <w:lvlJc w:val="left"/>
      <w:pPr>
        <w:tabs>
          <w:tab w:val="num" w:pos="6480"/>
        </w:tabs>
        <w:ind w:left="6480" w:hanging="360"/>
      </w:pPr>
      <w:rPr>
        <w:rFonts w:ascii="Wingdings" w:hAnsi="Wingdings"/>
      </w:rPr>
    </w:lvl>
  </w:abstractNum>
  <w:abstractNum w:abstractNumId="11">
    <w:nsid w:val="796C77D3"/>
    <w:multiLevelType w:val="hybridMultilevel"/>
    <w:tmpl w:val="796C77CB"/>
    <w:lvl w:ilvl="0" w:tplc="D79AB116">
      <w:start w:val="1"/>
      <w:numFmt w:val="bullet"/>
      <w:lvlText w:val=""/>
      <w:lvlJc w:val="left"/>
      <w:pPr>
        <w:tabs>
          <w:tab w:val="num" w:pos="720"/>
        </w:tabs>
        <w:ind w:left="720" w:hanging="360"/>
      </w:pPr>
      <w:rPr>
        <w:rFonts w:ascii="Symbol" w:hAnsi="Symbol"/>
      </w:rPr>
    </w:lvl>
    <w:lvl w:ilvl="1" w:tplc="40AA253E">
      <w:start w:val="1"/>
      <w:numFmt w:val="bullet"/>
      <w:lvlText w:val="o"/>
      <w:lvlJc w:val="left"/>
      <w:pPr>
        <w:tabs>
          <w:tab w:val="num" w:pos="1440"/>
        </w:tabs>
        <w:ind w:left="1440" w:hanging="360"/>
      </w:pPr>
      <w:rPr>
        <w:rFonts w:ascii="Courier New" w:hAnsi="Courier New"/>
      </w:rPr>
    </w:lvl>
    <w:lvl w:ilvl="2" w:tplc="343892AE">
      <w:start w:val="1"/>
      <w:numFmt w:val="bullet"/>
      <w:lvlText w:val=""/>
      <w:lvlJc w:val="left"/>
      <w:pPr>
        <w:tabs>
          <w:tab w:val="num" w:pos="2160"/>
        </w:tabs>
        <w:ind w:left="2160" w:hanging="360"/>
      </w:pPr>
      <w:rPr>
        <w:rFonts w:ascii="Wingdings" w:hAnsi="Wingdings"/>
      </w:rPr>
    </w:lvl>
    <w:lvl w:ilvl="3" w:tplc="8EA8253E">
      <w:start w:val="1"/>
      <w:numFmt w:val="bullet"/>
      <w:lvlText w:val=""/>
      <w:lvlJc w:val="left"/>
      <w:pPr>
        <w:tabs>
          <w:tab w:val="num" w:pos="2880"/>
        </w:tabs>
        <w:ind w:left="2880" w:hanging="360"/>
      </w:pPr>
      <w:rPr>
        <w:rFonts w:ascii="Symbol" w:hAnsi="Symbol"/>
      </w:rPr>
    </w:lvl>
    <w:lvl w:ilvl="4" w:tplc="281AE05C">
      <w:start w:val="1"/>
      <w:numFmt w:val="bullet"/>
      <w:lvlText w:val="o"/>
      <w:lvlJc w:val="left"/>
      <w:pPr>
        <w:tabs>
          <w:tab w:val="num" w:pos="3600"/>
        </w:tabs>
        <w:ind w:left="3600" w:hanging="360"/>
      </w:pPr>
      <w:rPr>
        <w:rFonts w:ascii="Courier New" w:hAnsi="Courier New"/>
      </w:rPr>
    </w:lvl>
    <w:lvl w:ilvl="5" w:tplc="C958C7E0">
      <w:start w:val="1"/>
      <w:numFmt w:val="bullet"/>
      <w:lvlText w:val=""/>
      <w:lvlJc w:val="left"/>
      <w:pPr>
        <w:tabs>
          <w:tab w:val="num" w:pos="4320"/>
        </w:tabs>
        <w:ind w:left="4320" w:hanging="360"/>
      </w:pPr>
      <w:rPr>
        <w:rFonts w:ascii="Wingdings" w:hAnsi="Wingdings"/>
      </w:rPr>
    </w:lvl>
    <w:lvl w:ilvl="6" w:tplc="6C2436E0">
      <w:start w:val="1"/>
      <w:numFmt w:val="bullet"/>
      <w:lvlText w:val=""/>
      <w:lvlJc w:val="left"/>
      <w:pPr>
        <w:tabs>
          <w:tab w:val="num" w:pos="5040"/>
        </w:tabs>
        <w:ind w:left="5040" w:hanging="360"/>
      </w:pPr>
      <w:rPr>
        <w:rFonts w:ascii="Symbol" w:hAnsi="Symbol"/>
      </w:rPr>
    </w:lvl>
    <w:lvl w:ilvl="7" w:tplc="927E8C02">
      <w:start w:val="1"/>
      <w:numFmt w:val="bullet"/>
      <w:lvlText w:val="o"/>
      <w:lvlJc w:val="left"/>
      <w:pPr>
        <w:tabs>
          <w:tab w:val="num" w:pos="5760"/>
        </w:tabs>
        <w:ind w:left="5760" w:hanging="360"/>
      </w:pPr>
      <w:rPr>
        <w:rFonts w:ascii="Courier New" w:hAnsi="Courier New"/>
      </w:rPr>
    </w:lvl>
    <w:lvl w:ilvl="8" w:tplc="B838CEEC">
      <w:start w:val="1"/>
      <w:numFmt w:val="bullet"/>
      <w:lvlText w:val=""/>
      <w:lvlJc w:val="left"/>
      <w:pPr>
        <w:tabs>
          <w:tab w:val="num" w:pos="6480"/>
        </w:tabs>
        <w:ind w:left="6480" w:hanging="360"/>
      </w:pPr>
      <w:rPr>
        <w:rFonts w:ascii="Wingdings" w:hAnsi="Wingdings"/>
      </w:rPr>
    </w:lvl>
  </w:abstractNum>
  <w:abstractNum w:abstractNumId="12">
    <w:nsid w:val="796C77D4"/>
    <w:multiLevelType w:val="hybridMultilevel"/>
    <w:tmpl w:val="796C77CC"/>
    <w:lvl w:ilvl="0" w:tplc="89CE34C0">
      <w:start w:val="1"/>
      <w:numFmt w:val="bullet"/>
      <w:lvlText w:val=""/>
      <w:lvlJc w:val="left"/>
      <w:pPr>
        <w:tabs>
          <w:tab w:val="num" w:pos="720"/>
        </w:tabs>
        <w:ind w:left="720" w:hanging="360"/>
      </w:pPr>
      <w:rPr>
        <w:rFonts w:ascii="Symbol" w:hAnsi="Symbol"/>
      </w:rPr>
    </w:lvl>
    <w:lvl w:ilvl="1" w:tplc="3A9A80A0">
      <w:start w:val="1"/>
      <w:numFmt w:val="bullet"/>
      <w:lvlText w:val="o"/>
      <w:lvlJc w:val="left"/>
      <w:pPr>
        <w:tabs>
          <w:tab w:val="num" w:pos="1440"/>
        </w:tabs>
        <w:ind w:left="1440" w:hanging="360"/>
      </w:pPr>
      <w:rPr>
        <w:rFonts w:ascii="Courier New" w:hAnsi="Courier New"/>
      </w:rPr>
    </w:lvl>
    <w:lvl w:ilvl="2" w:tplc="E06E621A">
      <w:start w:val="1"/>
      <w:numFmt w:val="bullet"/>
      <w:lvlText w:val=""/>
      <w:lvlJc w:val="left"/>
      <w:pPr>
        <w:tabs>
          <w:tab w:val="num" w:pos="2160"/>
        </w:tabs>
        <w:ind w:left="2160" w:hanging="360"/>
      </w:pPr>
      <w:rPr>
        <w:rFonts w:ascii="Wingdings" w:hAnsi="Wingdings"/>
      </w:rPr>
    </w:lvl>
    <w:lvl w:ilvl="3" w:tplc="0F66FD3E">
      <w:start w:val="1"/>
      <w:numFmt w:val="bullet"/>
      <w:lvlText w:val=""/>
      <w:lvlJc w:val="left"/>
      <w:pPr>
        <w:tabs>
          <w:tab w:val="num" w:pos="2880"/>
        </w:tabs>
        <w:ind w:left="2880" w:hanging="360"/>
      </w:pPr>
      <w:rPr>
        <w:rFonts w:ascii="Symbol" w:hAnsi="Symbol"/>
      </w:rPr>
    </w:lvl>
    <w:lvl w:ilvl="4" w:tplc="C502867E">
      <w:start w:val="1"/>
      <w:numFmt w:val="bullet"/>
      <w:lvlText w:val="o"/>
      <w:lvlJc w:val="left"/>
      <w:pPr>
        <w:tabs>
          <w:tab w:val="num" w:pos="3600"/>
        </w:tabs>
        <w:ind w:left="3600" w:hanging="360"/>
      </w:pPr>
      <w:rPr>
        <w:rFonts w:ascii="Courier New" w:hAnsi="Courier New"/>
      </w:rPr>
    </w:lvl>
    <w:lvl w:ilvl="5" w:tplc="2ADEEF32">
      <w:start w:val="1"/>
      <w:numFmt w:val="bullet"/>
      <w:lvlText w:val=""/>
      <w:lvlJc w:val="left"/>
      <w:pPr>
        <w:tabs>
          <w:tab w:val="num" w:pos="4320"/>
        </w:tabs>
        <w:ind w:left="4320" w:hanging="360"/>
      </w:pPr>
      <w:rPr>
        <w:rFonts w:ascii="Wingdings" w:hAnsi="Wingdings"/>
      </w:rPr>
    </w:lvl>
    <w:lvl w:ilvl="6" w:tplc="19E860E0">
      <w:start w:val="1"/>
      <w:numFmt w:val="bullet"/>
      <w:lvlText w:val=""/>
      <w:lvlJc w:val="left"/>
      <w:pPr>
        <w:tabs>
          <w:tab w:val="num" w:pos="5040"/>
        </w:tabs>
        <w:ind w:left="5040" w:hanging="360"/>
      </w:pPr>
      <w:rPr>
        <w:rFonts w:ascii="Symbol" w:hAnsi="Symbol"/>
      </w:rPr>
    </w:lvl>
    <w:lvl w:ilvl="7" w:tplc="F2203E4E">
      <w:start w:val="1"/>
      <w:numFmt w:val="bullet"/>
      <w:lvlText w:val="o"/>
      <w:lvlJc w:val="left"/>
      <w:pPr>
        <w:tabs>
          <w:tab w:val="num" w:pos="5760"/>
        </w:tabs>
        <w:ind w:left="5760" w:hanging="360"/>
      </w:pPr>
      <w:rPr>
        <w:rFonts w:ascii="Courier New" w:hAnsi="Courier New"/>
      </w:rPr>
    </w:lvl>
    <w:lvl w:ilvl="8" w:tplc="92680E8A">
      <w:start w:val="1"/>
      <w:numFmt w:val="bullet"/>
      <w:lvlText w:val=""/>
      <w:lvlJc w:val="left"/>
      <w:pPr>
        <w:tabs>
          <w:tab w:val="num" w:pos="6480"/>
        </w:tabs>
        <w:ind w:left="6480" w:hanging="360"/>
      </w:pPr>
      <w:rPr>
        <w:rFonts w:ascii="Wingdings" w:hAnsi="Wingdings"/>
      </w:rPr>
    </w:lvl>
  </w:abstractNum>
  <w:abstractNum w:abstractNumId="13">
    <w:nsid w:val="796C77D5"/>
    <w:multiLevelType w:val="hybridMultilevel"/>
    <w:tmpl w:val="796C77C9"/>
    <w:lvl w:ilvl="0" w:tplc="763A273E">
      <w:start w:val="1"/>
      <w:numFmt w:val="bullet"/>
      <w:lvlText w:val=""/>
      <w:lvlJc w:val="left"/>
      <w:pPr>
        <w:tabs>
          <w:tab w:val="num" w:pos="720"/>
        </w:tabs>
        <w:ind w:left="720" w:hanging="360"/>
      </w:pPr>
      <w:rPr>
        <w:rFonts w:ascii="Symbol" w:hAnsi="Symbol"/>
      </w:rPr>
    </w:lvl>
    <w:lvl w:ilvl="1" w:tplc="FDB49C9C">
      <w:start w:val="1"/>
      <w:numFmt w:val="bullet"/>
      <w:lvlText w:val="o"/>
      <w:lvlJc w:val="left"/>
      <w:pPr>
        <w:tabs>
          <w:tab w:val="num" w:pos="1440"/>
        </w:tabs>
        <w:ind w:left="1440" w:hanging="360"/>
      </w:pPr>
      <w:rPr>
        <w:rFonts w:ascii="Courier New" w:hAnsi="Courier New"/>
      </w:rPr>
    </w:lvl>
    <w:lvl w:ilvl="2" w:tplc="82C081FC">
      <w:start w:val="1"/>
      <w:numFmt w:val="bullet"/>
      <w:lvlText w:val=""/>
      <w:lvlJc w:val="left"/>
      <w:pPr>
        <w:tabs>
          <w:tab w:val="num" w:pos="2160"/>
        </w:tabs>
        <w:ind w:left="2160" w:hanging="360"/>
      </w:pPr>
      <w:rPr>
        <w:rFonts w:ascii="Wingdings" w:hAnsi="Wingdings"/>
      </w:rPr>
    </w:lvl>
    <w:lvl w:ilvl="3" w:tplc="0E3C5668">
      <w:start w:val="1"/>
      <w:numFmt w:val="bullet"/>
      <w:lvlText w:val=""/>
      <w:lvlJc w:val="left"/>
      <w:pPr>
        <w:tabs>
          <w:tab w:val="num" w:pos="2880"/>
        </w:tabs>
        <w:ind w:left="2880" w:hanging="360"/>
      </w:pPr>
      <w:rPr>
        <w:rFonts w:ascii="Symbol" w:hAnsi="Symbol"/>
      </w:rPr>
    </w:lvl>
    <w:lvl w:ilvl="4" w:tplc="39D04402">
      <w:start w:val="1"/>
      <w:numFmt w:val="bullet"/>
      <w:lvlText w:val="o"/>
      <w:lvlJc w:val="left"/>
      <w:pPr>
        <w:tabs>
          <w:tab w:val="num" w:pos="3600"/>
        </w:tabs>
        <w:ind w:left="3600" w:hanging="360"/>
      </w:pPr>
      <w:rPr>
        <w:rFonts w:ascii="Courier New" w:hAnsi="Courier New"/>
      </w:rPr>
    </w:lvl>
    <w:lvl w:ilvl="5" w:tplc="8C180280">
      <w:start w:val="1"/>
      <w:numFmt w:val="bullet"/>
      <w:lvlText w:val=""/>
      <w:lvlJc w:val="left"/>
      <w:pPr>
        <w:tabs>
          <w:tab w:val="num" w:pos="4320"/>
        </w:tabs>
        <w:ind w:left="4320" w:hanging="360"/>
      </w:pPr>
      <w:rPr>
        <w:rFonts w:ascii="Wingdings" w:hAnsi="Wingdings"/>
      </w:rPr>
    </w:lvl>
    <w:lvl w:ilvl="6" w:tplc="3B90856E">
      <w:start w:val="1"/>
      <w:numFmt w:val="bullet"/>
      <w:lvlText w:val=""/>
      <w:lvlJc w:val="left"/>
      <w:pPr>
        <w:tabs>
          <w:tab w:val="num" w:pos="5040"/>
        </w:tabs>
        <w:ind w:left="5040" w:hanging="360"/>
      </w:pPr>
      <w:rPr>
        <w:rFonts w:ascii="Symbol" w:hAnsi="Symbol"/>
      </w:rPr>
    </w:lvl>
    <w:lvl w:ilvl="7" w:tplc="3406133A">
      <w:start w:val="1"/>
      <w:numFmt w:val="bullet"/>
      <w:lvlText w:val="o"/>
      <w:lvlJc w:val="left"/>
      <w:pPr>
        <w:tabs>
          <w:tab w:val="num" w:pos="5760"/>
        </w:tabs>
        <w:ind w:left="5760" w:hanging="360"/>
      </w:pPr>
      <w:rPr>
        <w:rFonts w:ascii="Courier New" w:hAnsi="Courier New"/>
      </w:rPr>
    </w:lvl>
    <w:lvl w:ilvl="8" w:tplc="EFAADE96">
      <w:start w:val="1"/>
      <w:numFmt w:val="bullet"/>
      <w:lvlText w:val=""/>
      <w:lvlJc w:val="left"/>
      <w:pPr>
        <w:tabs>
          <w:tab w:val="num" w:pos="6480"/>
        </w:tabs>
        <w:ind w:left="6480" w:hanging="360"/>
      </w:pPr>
      <w:rPr>
        <w:rFonts w:ascii="Wingdings" w:hAnsi="Wingdings"/>
      </w:rPr>
    </w:lvl>
  </w:abstractNum>
  <w:abstractNum w:abstractNumId="14">
    <w:nsid w:val="796C77D6"/>
    <w:multiLevelType w:val="hybridMultilevel"/>
    <w:tmpl w:val="796C77CA"/>
    <w:lvl w:ilvl="0" w:tplc="59768AE4">
      <w:start w:val="1"/>
      <w:numFmt w:val="bullet"/>
      <w:lvlText w:val=""/>
      <w:lvlJc w:val="left"/>
      <w:pPr>
        <w:tabs>
          <w:tab w:val="num" w:pos="720"/>
        </w:tabs>
        <w:ind w:left="720" w:hanging="360"/>
      </w:pPr>
      <w:rPr>
        <w:rFonts w:ascii="Symbol" w:hAnsi="Symbol"/>
      </w:rPr>
    </w:lvl>
    <w:lvl w:ilvl="1" w:tplc="C6B46C06">
      <w:start w:val="1"/>
      <w:numFmt w:val="bullet"/>
      <w:lvlText w:val="o"/>
      <w:lvlJc w:val="left"/>
      <w:pPr>
        <w:tabs>
          <w:tab w:val="num" w:pos="1440"/>
        </w:tabs>
        <w:ind w:left="1440" w:hanging="360"/>
      </w:pPr>
      <w:rPr>
        <w:rFonts w:ascii="Courier New" w:hAnsi="Courier New"/>
      </w:rPr>
    </w:lvl>
    <w:lvl w:ilvl="2" w:tplc="807EEE6E">
      <w:start w:val="1"/>
      <w:numFmt w:val="bullet"/>
      <w:lvlText w:val=""/>
      <w:lvlJc w:val="left"/>
      <w:pPr>
        <w:tabs>
          <w:tab w:val="num" w:pos="2160"/>
        </w:tabs>
        <w:ind w:left="2160" w:hanging="360"/>
      </w:pPr>
      <w:rPr>
        <w:rFonts w:ascii="Wingdings" w:hAnsi="Wingdings"/>
      </w:rPr>
    </w:lvl>
    <w:lvl w:ilvl="3" w:tplc="857C6F50">
      <w:start w:val="1"/>
      <w:numFmt w:val="bullet"/>
      <w:lvlText w:val=""/>
      <w:lvlJc w:val="left"/>
      <w:pPr>
        <w:tabs>
          <w:tab w:val="num" w:pos="2880"/>
        </w:tabs>
        <w:ind w:left="2880" w:hanging="360"/>
      </w:pPr>
      <w:rPr>
        <w:rFonts w:ascii="Symbol" w:hAnsi="Symbol"/>
      </w:rPr>
    </w:lvl>
    <w:lvl w:ilvl="4" w:tplc="E924BFFE">
      <w:start w:val="1"/>
      <w:numFmt w:val="bullet"/>
      <w:lvlText w:val="o"/>
      <w:lvlJc w:val="left"/>
      <w:pPr>
        <w:tabs>
          <w:tab w:val="num" w:pos="3600"/>
        </w:tabs>
        <w:ind w:left="3600" w:hanging="360"/>
      </w:pPr>
      <w:rPr>
        <w:rFonts w:ascii="Courier New" w:hAnsi="Courier New"/>
      </w:rPr>
    </w:lvl>
    <w:lvl w:ilvl="5" w:tplc="07941234">
      <w:start w:val="1"/>
      <w:numFmt w:val="bullet"/>
      <w:lvlText w:val=""/>
      <w:lvlJc w:val="left"/>
      <w:pPr>
        <w:tabs>
          <w:tab w:val="num" w:pos="4320"/>
        </w:tabs>
        <w:ind w:left="4320" w:hanging="360"/>
      </w:pPr>
      <w:rPr>
        <w:rFonts w:ascii="Wingdings" w:hAnsi="Wingdings"/>
      </w:rPr>
    </w:lvl>
    <w:lvl w:ilvl="6" w:tplc="B29A60FA">
      <w:start w:val="1"/>
      <w:numFmt w:val="bullet"/>
      <w:lvlText w:val=""/>
      <w:lvlJc w:val="left"/>
      <w:pPr>
        <w:tabs>
          <w:tab w:val="num" w:pos="5040"/>
        </w:tabs>
        <w:ind w:left="5040" w:hanging="360"/>
      </w:pPr>
      <w:rPr>
        <w:rFonts w:ascii="Symbol" w:hAnsi="Symbol"/>
      </w:rPr>
    </w:lvl>
    <w:lvl w:ilvl="7" w:tplc="CF5CB436">
      <w:start w:val="1"/>
      <w:numFmt w:val="bullet"/>
      <w:lvlText w:val="o"/>
      <w:lvlJc w:val="left"/>
      <w:pPr>
        <w:tabs>
          <w:tab w:val="num" w:pos="5760"/>
        </w:tabs>
        <w:ind w:left="5760" w:hanging="360"/>
      </w:pPr>
      <w:rPr>
        <w:rFonts w:ascii="Courier New" w:hAnsi="Courier New"/>
      </w:rPr>
    </w:lvl>
    <w:lvl w:ilvl="8" w:tplc="04AC7838">
      <w:start w:val="1"/>
      <w:numFmt w:val="bullet"/>
      <w:lvlText w:val=""/>
      <w:lvlJc w:val="left"/>
      <w:pPr>
        <w:tabs>
          <w:tab w:val="num" w:pos="6480"/>
        </w:tabs>
        <w:ind w:left="6480" w:hanging="360"/>
      </w:pPr>
      <w:rPr>
        <w:rFonts w:ascii="Wingdings" w:hAnsi="Wingdings"/>
      </w:rPr>
    </w:lvl>
  </w:abstractNum>
  <w:abstractNum w:abstractNumId="15">
    <w:nsid w:val="796C77D7"/>
    <w:multiLevelType w:val="hybridMultilevel"/>
    <w:tmpl w:val="796C77CB"/>
    <w:lvl w:ilvl="0" w:tplc="5F3AAEA0">
      <w:start w:val="1"/>
      <w:numFmt w:val="bullet"/>
      <w:lvlText w:val=""/>
      <w:lvlJc w:val="left"/>
      <w:pPr>
        <w:tabs>
          <w:tab w:val="num" w:pos="720"/>
        </w:tabs>
        <w:ind w:left="720" w:hanging="360"/>
      </w:pPr>
      <w:rPr>
        <w:rFonts w:ascii="Symbol" w:hAnsi="Symbol"/>
      </w:rPr>
    </w:lvl>
    <w:lvl w:ilvl="1" w:tplc="D87CBF8A">
      <w:start w:val="1"/>
      <w:numFmt w:val="bullet"/>
      <w:lvlText w:val="o"/>
      <w:lvlJc w:val="left"/>
      <w:pPr>
        <w:tabs>
          <w:tab w:val="num" w:pos="1440"/>
        </w:tabs>
        <w:ind w:left="1440" w:hanging="360"/>
      </w:pPr>
      <w:rPr>
        <w:rFonts w:ascii="Courier New" w:hAnsi="Courier New"/>
      </w:rPr>
    </w:lvl>
    <w:lvl w:ilvl="2" w:tplc="BAEC82E8">
      <w:start w:val="1"/>
      <w:numFmt w:val="bullet"/>
      <w:lvlText w:val=""/>
      <w:lvlJc w:val="left"/>
      <w:pPr>
        <w:tabs>
          <w:tab w:val="num" w:pos="2160"/>
        </w:tabs>
        <w:ind w:left="2160" w:hanging="360"/>
      </w:pPr>
      <w:rPr>
        <w:rFonts w:ascii="Wingdings" w:hAnsi="Wingdings"/>
      </w:rPr>
    </w:lvl>
    <w:lvl w:ilvl="3" w:tplc="7F9AA79E">
      <w:start w:val="1"/>
      <w:numFmt w:val="bullet"/>
      <w:lvlText w:val=""/>
      <w:lvlJc w:val="left"/>
      <w:pPr>
        <w:tabs>
          <w:tab w:val="num" w:pos="2880"/>
        </w:tabs>
        <w:ind w:left="2880" w:hanging="360"/>
      </w:pPr>
      <w:rPr>
        <w:rFonts w:ascii="Symbol" w:hAnsi="Symbol"/>
      </w:rPr>
    </w:lvl>
    <w:lvl w:ilvl="4" w:tplc="E7AAF68A">
      <w:start w:val="1"/>
      <w:numFmt w:val="bullet"/>
      <w:lvlText w:val="o"/>
      <w:lvlJc w:val="left"/>
      <w:pPr>
        <w:tabs>
          <w:tab w:val="num" w:pos="3600"/>
        </w:tabs>
        <w:ind w:left="3600" w:hanging="360"/>
      </w:pPr>
      <w:rPr>
        <w:rFonts w:ascii="Courier New" w:hAnsi="Courier New"/>
      </w:rPr>
    </w:lvl>
    <w:lvl w:ilvl="5" w:tplc="A358E9B0">
      <w:start w:val="1"/>
      <w:numFmt w:val="bullet"/>
      <w:lvlText w:val=""/>
      <w:lvlJc w:val="left"/>
      <w:pPr>
        <w:tabs>
          <w:tab w:val="num" w:pos="4320"/>
        </w:tabs>
        <w:ind w:left="4320" w:hanging="360"/>
      </w:pPr>
      <w:rPr>
        <w:rFonts w:ascii="Wingdings" w:hAnsi="Wingdings"/>
      </w:rPr>
    </w:lvl>
    <w:lvl w:ilvl="6" w:tplc="C2A6EE76">
      <w:start w:val="1"/>
      <w:numFmt w:val="bullet"/>
      <w:lvlText w:val=""/>
      <w:lvlJc w:val="left"/>
      <w:pPr>
        <w:tabs>
          <w:tab w:val="num" w:pos="5040"/>
        </w:tabs>
        <w:ind w:left="5040" w:hanging="360"/>
      </w:pPr>
      <w:rPr>
        <w:rFonts w:ascii="Symbol" w:hAnsi="Symbol"/>
      </w:rPr>
    </w:lvl>
    <w:lvl w:ilvl="7" w:tplc="E4BC96C2">
      <w:start w:val="1"/>
      <w:numFmt w:val="bullet"/>
      <w:lvlText w:val="o"/>
      <w:lvlJc w:val="left"/>
      <w:pPr>
        <w:tabs>
          <w:tab w:val="num" w:pos="5760"/>
        </w:tabs>
        <w:ind w:left="5760" w:hanging="360"/>
      </w:pPr>
      <w:rPr>
        <w:rFonts w:ascii="Courier New" w:hAnsi="Courier New"/>
      </w:rPr>
    </w:lvl>
    <w:lvl w:ilvl="8" w:tplc="094606D8">
      <w:start w:val="1"/>
      <w:numFmt w:val="bullet"/>
      <w:lvlText w:val=""/>
      <w:lvlJc w:val="left"/>
      <w:pPr>
        <w:tabs>
          <w:tab w:val="num" w:pos="6480"/>
        </w:tabs>
        <w:ind w:left="6480" w:hanging="360"/>
      </w:pPr>
      <w:rPr>
        <w:rFonts w:ascii="Wingdings" w:hAnsi="Wingdings"/>
      </w:rPr>
    </w:lvl>
  </w:abstractNum>
  <w:abstractNum w:abstractNumId="16">
    <w:nsid w:val="796C77D8"/>
    <w:multiLevelType w:val="hybridMultilevel"/>
    <w:tmpl w:val="796C77C9"/>
    <w:lvl w:ilvl="0" w:tplc="877E8008">
      <w:start w:val="1"/>
      <w:numFmt w:val="bullet"/>
      <w:lvlText w:val=""/>
      <w:lvlJc w:val="left"/>
      <w:pPr>
        <w:tabs>
          <w:tab w:val="num" w:pos="720"/>
        </w:tabs>
        <w:ind w:left="720" w:hanging="360"/>
      </w:pPr>
      <w:rPr>
        <w:rFonts w:ascii="Symbol" w:hAnsi="Symbol"/>
      </w:rPr>
    </w:lvl>
    <w:lvl w:ilvl="1" w:tplc="1AD6FAF4">
      <w:start w:val="1"/>
      <w:numFmt w:val="bullet"/>
      <w:lvlText w:val="o"/>
      <w:lvlJc w:val="left"/>
      <w:pPr>
        <w:tabs>
          <w:tab w:val="num" w:pos="1440"/>
        </w:tabs>
        <w:ind w:left="1440" w:hanging="360"/>
      </w:pPr>
      <w:rPr>
        <w:rFonts w:ascii="Courier New" w:hAnsi="Courier New"/>
      </w:rPr>
    </w:lvl>
    <w:lvl w:ilvl="2" w:tplc="E5742E4A">
      <w:start w:val="1"/>
      <w:numFmt w:val="bullet"/>
      <w:lvlText w:val=""/>
      <w:lvlJc w:val="left"/>
      <w:pPr>
        <w:tabs>
          <w:tab w:val="num" w:pos="2160"/>
        </w:tabs>
        <w:ind w:left="2160" w:hanging="360"/>
      </w:pPr>
      <w:rPr>
        <w:rFonts w:ascii="Wingdings" w:hAnsi="Wingdings"/>
      </w:rPr>
    </w:lvl>
    <w:lvl w:ilvl="3" w:tplc="3FBEC994">
      <w:start w:val="1"/>
      <w:numFmt w:val="bullet"/>
      <w:lvlText w:val=""/>
      <w:lvlJc w:val="left"/>
      <w:pPr>
        <w:tabs>
          <w:tab w:val="num" w:pos="2880"/>
        </w:tabs>
        <w:ind w:left="2880" w:hanging="360"/>
      </w:pPr>
      <w:rPr>
        <w:rFonts w:ascii="Symbol" w:hAnsi="Symbol"/>
      </w:rPr>
    </w:lvl>
    <w:lvl w:ilvl="4" w:tplc="CC94C360">
      <w:start w:val="1"/>
      <w:numFmt w:val="bullet"/>
      <w:lvlText w:val="o"/>
      <w:lvlJc w:val="left"/>
      <w:pPr>
        <w:tabs>
          <w:tab w:val="num" w:pos="3600"/>
        </w:tabs>
        <w:ind w:left="3600" w:hanging="360"/>
      </w:pPr>
      <w:rPr>
        <w:rFonts w:ascii="Courier New" w:hAnsi="Courier New"/>
      </w:rPr>
    </w:lvl>
    <w:lvl w:ilvl="5" w:tplc="BA1413BA">
      <w:start w:val="1"/>
      <w:numFmt w:val="bullet"/>
      <w:lvlText w:val=""/>
      <w:lvlJc w:val="left"/>
      <w:pPr>
        <w:tabs>
          <w:tab w:val="num" w:pos="4320"/>
        </w:tabs>
        <w:ind w:left="4320" w:hanging="360"/>
      </w:pPr>
      <w:rPr>
        <w:rFonts w:ascii="Wingdings" w:hAnsi="Wingdings"/>
      </w:rPr>
    </w:lvl>
    <w:lvl w:ilvl="6" w:tplc="15F47E0E">
      <w:start w:val="1"/>
      <w:numFmt w:val="bullet"/>
      <w:lvlText w:val=""/>
      <w:lvlJc w:val="left"/>
      <w:pPr>
        <w:tabs>
          <w:tab w:val="num" w:pos="5040"/>
        </w:tabs>
        <w:ind w:left="5040" w:hanging="360"/>
      </w:pPr>
      <w:rPr>
        <w:rFonts w:ascii="Symbol" w:hAnsi="Symbol"/>
      </w:rPr>
    </w:lvl>
    <w:lvl w:ilvl="7" w:tplc="64F81420">
      <w:start w:val="1"/>
      <w:numFmt w:val="bullet"/>
      <w:lvlText w:val="o"/>
      <w:lvlJc w:val="left"/>
      <w:pPr>
        <w:tabs>
          <w:tab w:val="num" w:pos="5760"/>
        </w:tabs>
        <w:ind w:left="5760" w:hanging="360"/>
      </w:pPr>
      <w:rPr>
        <w:rFonts w:ascii="Courier New" w:hAnsi="Courier New"/>
      </w:rPr>
    </w:lvl>
    <w:lvl w:ilvl="8" w:tplc="730AB41E">
      <w:start w:val="1"/>
      <w:numFmt w:val="bullet"/>
      <w:lvlText w:val=""/>
      <w:lvlJc w:val="left"/>
      <w:pPr>
        <w:tabs>
          <w:tab w:val="num" w:pos="6480"/>
        </w:tabs>
        <w:ind w:left="6480" w:hanging="360"/>
      </w:pPr>
      <w:rPr>
        <w:rFonts w:ascii="Wingdings" w:hAnsi="Wingdings"/>
      </w:rPr>
    </w:lvl>
  </w:abstractNum>
  <w:abstractNum w:abstractNumId="17">
    <w:nsid w:val="796C77D9"/>
    <w:multiLevelType w:val="hybridMultilevel"/>
    <w:tmpl w:val="796C77CA"/>
    <w:lvl w:ilvl="0" w:tplc="C8ACE878">
      <w:start w:val="1"/>
      <w:numFmt w:val="decimal"/>
      <w:lvlText w:val="%1."/>
      <w:lvlJc w:val="left"/>
      <w:pPr>
        <w:tabs>
          <w:tab w:val="num" w:pos="720"/>
        </w:tabs>
        <w:ind w:left="720" w:hanging="360"/>
      </w:pPr>
    </w:lvl>
    <w:lvl w:ilvl="1" w:tplc="FB1C02EE">
      <w:start w:val="1"/>
      <w:numFmt w:val="decimal"/>
      <w:lvlText w:val="%2."/>
      <w:lvlJc w:val="left"/>
      <w:pPr>
        <w:tabs>
          <w:tab w:val="num" w:pos="1440"/>
        </w:tabs>
        <w:ind w:left="1440" w:hanging="360"/>
      </w:pPr>
    </w:lvl>
    <w:lvl w:ilvl="2" w:tplc="A09E3DEA">
      <w:start w:val="1"/>
      <w:numFmt w:val="decimal"/>
      <w:lvlText w:val="%3."/>
      <w:lvlJc w:val="right"/>
      <w:pPr>
        <w:tabs>
          <w:tab w:val="num" w:pos="2160"/>
        </w:tabs>
        <w:ind w:left="2160" w:hanging="180"/>
      </w:pPr>
    </w:lvl>
    <w:lvl w:ilvl="3" w:tplc="A22852E4">
      <w:start w:val="1"/>
      <w:numFmt w:val="decimal"/>
      <w:lvlText w:val="%4."/>
      <w:lvlJc w:val="left"/>
      <w:pPr>
        <w:tabs>
          <w:tab w:val="num" w:pos="2880"/>
        </w:tabs>
        <w:ind w:left="2880" w:hanging="360"/>
      </w:pPr>
    </w:lvl>
    <w:lvl w:ilvl="4" w:tplc="75D4AE82">
      <w:start w:val="1"/>
      <w:numFmt w:val="lowerLetter"/>
      <w:lvlText w:val="%5."/>
      <w:lvlJc w:val="left"/>
      <w:pPr>
        <w:tabs>
          <w:tab w:val="num" w:pos="3600"/>
        </w:tabs>
        <w:ind w:left="3600" w:hanging="360"/>
      </w:pPr>
    </w:lvl>
    <w:lvl w:ilvl="5" w:tplc="1FE2644E">
      <w:start w:val="1"/>
      <w:numFmt w:val="lowerRoman"/>
      <w:lvlText w:val="%6."/>
      <w:lvlJc w:val="right"/>
      <w:pPr>
        <w:tabs>
          <w:tab w:val="num" w:pos="4320"/>
        </w:tabs>
        <w:ind w:left="4320" w:hanging="180"/>
      </w:pPr>
    </w:lvl>
    <w:lvl w:ilvl="6" w:tplc="84505D62">
      <w:start w:val="1"/>
      <w:numFmt w:val="decimal"/>
      <w:lvlText w:val="%7."/>
      <w:lvlJc w:val="left"/>
      <w:pPr>
        <w:tabs>
          <w:tab w:val="num" w:pos="5040"/>
        </w:tabs>
        <w:ind w:left="5040" w:hanging="360"/>
      </w:pPr>
    </w:lvl>
    <w:lvl w:ilvl="7" w:tplc="0F1644A8">
      <w:start w:val="1"/>
      <w:numFmt w:val="lowerLetter"/>
      <w:lvlText w:val="%8."/>
      <w:lvlJc w:val="left"/>
      <w:pPr>
        <w:tabs>
          <w:tab w:val="num" w:pos="5760"/>
        </w:tabs>
        <w:ind w:left="5760" w:hanging="360"/>
      </w:pPr>
    </w:lvl>
    <w:lvl w:ilvl="8" w:tplc="57DE3228">
      <w:start w:val="1"/>
      <w:numFmt w:val="lowerRoman"/>
      <w:lvlText w:val="%9."/>
      <w:lvlJc w:val="right"/>
      <w:pPr>
        <w:tabs>
          <w:tab w:val="num" w:pos="6480"/>
        </w:tabs>
        <w:ind w:left="6480" w:hanging="180"/>
      </w:pPr>
    </w:lvl>
  </w:abstractNum>
  <w:abstractNum w:abstractNumId="18">
    <w:nsid w:val="796C77DA"/>
    <w:multiLevelType w:val="hybridMultilevel"/>
    <w:tmpl w:val="796C77CB"/>
    <w:lvl w:ilvl="0" w:tplc="236ADC80">
      <w:start w:val="1"/>
      <w:numFmt w:val="bullet"/>
      <w:lvlText w:val=""/>
      <w:lvlJc w:val="left"/>
      <w:pPr>
        <w:tabs>
          <w:tab w:val="num" w:pos="720"/>
        </w:tabs>
        <w:ind w:left="720" w:hanging="360"/>
      </w:pPr>
      <w:rPr>
        <w:rFonts w:ascii="Symbol" w:hAnsi="Symbol"/>
      </w:rPr>
    </w:lvl>
    <w:lvl w:ilvl="1" w:tplc="DCD0C5D4">
      <w:start w:val="1"/>
      <w:numFmt w:val="bullet"/>
      <w:lvlText w:val="o"/>
      <w:lvlJc w:val="left"/>
      <w:pPr>
        <w:tabs>
          <w:tab w:val="num" w:pos="1440"/>
        </w:tabs>
        <w:ind w:left="1440" w:hanging="360"/>
      </w:pPr>
      <w:rPr>
        <w:rFonts w:ascii="Courier New" w:hAnsi="Courier New"/>
      </w:rPr>
    </w:lvl>
    <w:lvl w:ilvl="2" w:tplc="E04A2E4C">
      <w:start w:val="1"/>
      <w:numFmt w:val="bullet"/>
      <w:lvlText w:val=""/>
      <w:lvlJc w:val="left"/>
      <w:pPr>
        <w:tabs>
          <w:tab w:val="num" w:pos="2160"/>
        </w:tabs>
        <w:ind w:left="2160" w:hanging="360"/>
      </w:pPr>
      <w:rPr>
        <w:rFonts w:ascii="Wingdings" w:hAnsi="Wingdings"/>
      </w:rPr>
    </w:lvl>
    <w:lvl w:ilvl="3" w:tplc="8F6815A8">
      <w:start w:val="1"/>
      <w:numFmt w:val="bullet"/>
      <w:lvlText w:val=""/>
      <w:lvlJc w:val="left"/>
      <w:pPr>
        <w:tabs>
          <w:tab w:val="num" w:pos="2880"/>
        </w:tabs>
        <w:ind w:left="2880" w:hanging="360"/>
      </w:pPr>
      <w:rPr>
        <w:rFonts w:ascii="Symbol" w:hAnsi="Symbol"/>
      </w:rPr>
    </w:lvl>
    <w:lvl w:ilvl="4" w:tplc="0D6A1694">
      <w:start w:val="1"/>
      <w:numFmt w:val="bullet"/>
      <w:lvlText w:val="o"/>
      <w:lvlJc w:val="left"/>
      <w:pPr>
        <w:tabs>
          <w:tab w:val="num" w:pos="3600"/>
        </w:tabs>
        <w:ind w:left="3600" w:hanging="360"/>
      </w:pPr>
      <w:rPr>
        <w:rFonts w:ascii="Courier New" w:hAnsi="Courier New"/>
      </w:rPr>
    </w:lvl>
    <w:lvl w:ilvl="5" w:tplc="A1745FB6">
      <w:start w:val="1"/>
      <w:numFmt w:val="bullet"/>
      <w:lvlText w:val=""/>
      <w:lvlJc w:val="left"/>
      <w:pPr>
        <w:tabs>
          <w:tab w:val="num" w:pos="4320"/>
        </w:tabs>
        <w:ind w:left="4320" w:hanging="360"/>
      </w:pPr>
      <w:rPr>
        <w:rFonts w:ascii="Wingdings" w:hAnsi="Wingdings"/>
      </w:rPr>
    </w:lvl>
    <w:lvl w:ilvl="6" w:tplc="50AA1D52">
      <w:start w:val="1"/>
      <w:numFmt w:val="bullet"/>
      <w:lvlText w:val=""/>
      <w:lvlJc w:val="left"/>
      <w:pPr>
        <w:tabs>
          <w:tab w:val="num" w:pos="5040"/>
        </w:tabs>
        <w:ind w:left="5040" w:hanging="360"/>
      </w:pPr>
      <w:rPr>
        <w:rFonts w:ascii="Symbol" w:hAnsi="Symbol"/>
      </w:rPr>
    </w:lvl>
    <w:lvl w:ilvl="7" w:tplc="4322D324">
      <w:start w:val="1"/>
      <w:numFmt w:val="bullet"/>
      <w:lvlText w:val="o"/>
      <w:lvlJc w:val="left"/>
      <w:pPr>
        <w:tabs>
          <w:tab w:val="num" w:pos="5760"/>
        </w:tabs>
        <w:ind w:left="5760" w:hanging="360"/>
      </w:pPr>
      <w:rPr>
        <w:rFonts w:ascii="Courier New" w:hAnsi="Courier New"/>
      </w:rPr>
    </w:lvl>
    <w:lvl w:ilvl="8" w:tplc="CB7E25C2">
      <w:start w:val="1"/>
      <w:numFmt w:val="bullet"/>
      <w:lvlText w:val=""/>
      <w:lvlJc w:val="left"/>
      <w:pPr>
        <w:tabs>
          <w:tab w:val="num" w:pos="6480"/>
        </w:tabs>
        <w:ind w:left="6480" w:hanging="360"/>
      </w:pPr>
      <w:rPr>
        <w:rFonts w:ascii="Wingdings" w:hAnsi="Wingdings"/>
      </w:rPr>
    </w:lvl>
  </w:abstractNum>
  <w:abstractNum w:abstractNumId="19">
    <w:nsid w:val="796C77DB"/>
    <w:multiLevelType w:val="hybridMultilevel"/>
    <w:tmpl w:val="796C77C9"/>
    <w:lvl w:ilvl="0" w:tplc="9E14FBE4">
      <w:start w:val="1"/>
      <w:numFmt w:val="bullet"/>
      <w:lvlText w:val=""/>
      <w:lvlJc w:val="left"/>
      <w:pPr>
        <w:tabs>
          <w:tab w:val="num" w:pos="720"/>
        </w:tabs>
        <w:ind w:left="720" w:hanging="360"/>
      </w:pPr>
      <w:rPr>
        <w:rFonts w:ascii="Symbol" w:hAnsi="Symbol"/>
      </w:rPr>
    </w:lvl>
    <w:lvl w:ilvl="1" w:tplc="FAAAEA2E">
      <w:start w:val="1"/>
      <w:numFmt w:val="bullet"/>
      <w:lvlText w:val="o"/>
      <w:lvlJc w:val="left"/>
      <w:pPr>
        <w:tabs>
          <w:tab w:val="num" w:pos="1440"/>
        </w:tabs>
        <w:ind w:left="1440" w:hanging="360"/>
      </w:pPr>
      <w:rPr>
        <w:rFonts w:ascii="Courier New" w:hAnsi="Courier New"/>
      </w:rPr>
    </w:lvl>
    <w:lvl w:ilvl="2" w:tplc="70AAAD72">
      <w:start w:val="1"/>
      <w:numFmt w:val="bullet"/>
      <w:lvlText w:val=""/>
      <w:lvlJc w:val="left"/>
      <w:pPr>
        <w:tabs>
          <w:tab w:val="num" w:pos="2160"/>
        </w:tabs>
        <w:ind w:left="2160" w:hanging="360"/>
      </w:pPr>
      <w:rPr>
        <w:rFonts w:ascii="Wingdings" w:hAnsi="Wingdings"/>
      </w:rPr>
    </w:lvl>
    <w:lvl w:ilvl="3" w:tplc="5ED21CA2">
      <w:start w:val="1"/>
      <w:numFmt w:val="bullet"/>
      <w:lvlText w:val=""/>
      <w:lvlJc w:val="left"/>
      <w:pPr>
        <w:tabs>
          <w:tab w:val="num" w:pos="2880"/>
        </w:tabs>
        <w:ind w:left="2880" w:hanging="360"/>
      </w:pPr>
      <w:rPr>
        <w:rFonts w:ascii="Symbol" w:hAnsi="Symbol"/>
      </w:rPr>
    </w:lvl>
    <w:lvl w:ilvl="4" w:tplc="F6666A76">
      <w:start w:val="1"/>
      <w:numFmt w:val="bullet"/>
      <w:lvlText w:val="o"/>
      <w:lvlJc w:val="left"/>
      <w:pPr>
        <w:tabs>
          <w:tab w:val="num" w:pos="3600"/>
        </w:tabs>
        <w:ind w:left="3600" w:hanging="360"/>
      </w:pPr>
      <w:rPr>
        <w:rFonts w:ascii="Courier New" w:hAnsi="Courier New"/>
      </w:rPr>
    </w:lvl>
    <w:lvl w:ilvl="5" w:tplc="8EACC3E2">
      <w:start w:val="1"/>
      <w:numFmt w:val="bullet"/>
      <w:lvlText w:val=""/>
      <w:lvlJc w:val="left"/>
      <w:pPr>
        <w:tabs>
          <w:tab w:val="num" w:pos="4320"/>
        </w:tabs>
        <w:ind w:left="4320" w:hanging="360"/>
      </w:pPr>
      <w:rPr>
        <w:rFonts w:ascii="Wingdings" w:hAnsi="Wingdings"/>
      </w:rPr>
    </w:lvl>
    <w:lvl w:ilvl="6" w:tplc="5DF04CB2">
      <w:start w:val="1"/>
      <w:numFmt w:val="bullet"/>
      <w:lvlText w:val=""/>
      <w:lvlJc w:val="left"/>
      <w:pPr>
        <w:tabs>
          <w:tab w:val="num" w:pos="5040"/>
        </w:tabs>
        <w:ind w:left="5040" w:hanging="360"/>
      </w:pPr>
      <w:rPr>
        <w:rFonts w:ascii="Symbol" w:hAnsi="Symbol"/>
      </w:rPr>
    </w:lvl>
    <w:lvl w:ilvl="7" w:tplc="C7C8E054">
      <w:start w:val="1"/>
      <w:numFmt w:val="bullet"/>
      <w:lvlText w:val="o"/>
      <w:lvlJc w:val="left"/>
      <w:pPr>
        <w:tabs>
          <w:tab w:val="num" w:pos="5760"/>
        </w:tabs>
        <w:ind w:left="5760" w:hanging="360"/>
      </w:pPr>
      <w:rPr>
        <w:rFonts w:ascii="Courier New" w:hAnsi="Courier New"/>
      </w:rPr>
    </w:lvl>
    <w:lvl w:ilvl="8" w:tplc="8516055C">
      <w:start w:val="1"/>
      <w:numFmt w:val="bullet"/>
      <w:lvlText w:val=""/>
      <w:lvlJc w:val="left"/>
      <w:pPr>
        <w:tabs>
          <w:tab w:val="num" w:pos="6480"/>
        </w:tabs>
        <w:ind w:left="6480" w:hanging="360"/>
      </w:pPr>
      <w:rPr>
        <w:rFonts w:ascii="Wingdings" w:hAnsi="Wingdings"/>
      </w:rPr>
    </w:lvl>
  </w:abstractNum>
  <w:abstractNum w:abstractNumId="20">
    <w:nsid w:val="796C77DC"/>
    <w:multiLevelType w:val="hybridMultilevel"/>
    <w:tmpl w:val="796C77C9"/>
    <w:lvl w:ilvl="0" w:tplc="836EAC6A">
      <w:start w:val="1"/>
      <w:numFmt w:val="bullet"/>
      <w:lvlText w:val=""/>
      <w:lvlJc w:val="left"/>
      <w:pPr>
        <w:tabs>
          <w:tab w:val="num" w:pos="720"/>
        </w:tabs>
        <w:ind w:left="720" w:hanging="360"/>
      </w:pPr>
      <w:rPr>
        <w:rFonts w:ascii="Symbol" w:hAnsi="Symbol"/>
      </w:rPr>
    </w:lvl>
    <w:lvl w:ilvl="1" w:tplc="FBEC43D0">
      <w:start w:val="1"/>
      <w:numFmt w:val="bullet"/>
      <w:lvlText w:val="o"/>
      <w:lvlJc w:val="left"/>
      <w:pPr>
        <w:tabs>
          <w:tab w:val="num" w:pos="1440"/>
        </w:tabs>
        <w:ind w:left="1440" w:hanging="360"/>
      </w:pPr>
      <w:rPr>
        <w:rFonts w:ascii="Courier New" w:hAnsi="Courier New"/>
      </w:rPr>
    </w:lvl>
    <w:lvl w:ilvl="2" w:tplc="10D65514">
      <w:start w:val="1"/>
      <w:numFmt w:val="bullet"/>
      <w:lvlText w:val=""/>
      <w:lvlJc w:val="left"/>
      <w:pPr>
        <w:tabs>
          <w:tab w:val="num" w:pos="2160"/>
        </w:tabs>
        <w:ind w:left="2160" w:hanging="360"/>
      </w:pPr>
      <w:rPr>
        <w:rFonts w:ascii="Wingdings" w:hAnsi="Wingdings"/>
      </w:rPr>
    </w:lvl>
    <w:lvl w:ilvl="3" w:tplc="6EC05D1E">
      <w:start w:val="1"/>
      <w:numFmt w:val="bullet"/>
      <w:lvlText w:val=""/>
      <w:lvlJc w:val="left"/>
      <w:pPr>
        <w:tabs>
          <w:tab w:val="num" w:pos="2880"/>
        </w:tabs>
        <w:ind w:left="2880" w:hanging="360"/>
      </w:pPr>
      <w:rPr>
        <w:rFonts w:ascii="Symbol" w:hAnsi="Symbol"/>
      </w:rPr>
    </w:lvl>
    <w:lvl w:ilvl="4" w:tplc="DF0689E0">
      <w:start w:val="1"/>
      <w:numFmt w:val="bullet"/>
      <w:lvlText w:val="o"/>
      <w:lvlJc w:val="left"/>
      <w:pPr>
        <w:tabs>
          <w:tab w:val="num" w:pos="3600"/>
        </w:tabs>
        <w:ind w:left="3600" w:hanging="360"/>
      </w:pPr>
      <w:rPr>
        <w:rFonts w:ascii="Courier New" w:hAnsi="Courier New"/>
      </w:rPr>
    </w:lvl>
    <w:lvl w:ilvl="5" w:tplc="DF4261D2">
      <w:start w:val="1"/>
      <w:numFmt w:val="bullet"/>
      <w:lvlText w:val=""/>
      <w:lvlJc w:val="left"/>
      <w:pPr>
        <w:tabs>
          <w:tab w:val="num" w:pos="4320"/>
        </w:tabs>
        <w:ind w:left="4320" w:hanging="360"/>
      </w:pPr>
      <w:rPr>
        <w:rFonts w:ascii="Wingdings" w:hAnsi="Wingdings"/>
      </w:rPr>
    </w:lvl>
    <w:lvl w:ilvl="6" w:tplc="31F882F4">
      <w:start w:val="1"/>
      <w:numFmt w:val="bullet"/>
      <w:lvlText w:val=""/>
      <w:lvlJc w:val="left"/>
      <w:pPr>
        <w:tabs>
          <w:tab w:val="num" w:pos="5040"/>
        </w:tabs>
        <w:ind w:left="5040" w:hanging="360"/>
      </w:pPr>
      <w:rPr>
        <w:rFonts w:ascii="Symbol" w:hAnsi="Symbol"/>
      </w:rPr>
    </w:lvl>
    <w:lvl w:ilvl="7" w:tplc="50AC67D0">
      <w:start w:val="1"/>
      <w:numFmt w:val="bullet"/>
      <w:lvlText w:val="o"/>
      <w:lvlJc w:val="left"/>
      <w:pPr>
        <w:tabs>
          <w:tab w:val="num" w:pos="5760"/>
        </w:tabs>
        <w:ind w:left="5760" w:hanging="360"/>
      </w:pPr>
      <w:rPr>
        <w:rFonts w:ascii="Courier New" w:hAnsi="Courier New"/>
      </w:rPr>
    </w:lvl>
    <w:lvl w:ilvl="8" w:tplc="FEB87B74">
      <w:start w:val="1"/>
      <w:numFmt w:val="bullet"/>
      <w:lvlText w:val=""/>
      <w:lvlJc w:val="left"/>
      <w:pPr>
        <w:tabs>
          <w:tab w:val="num" w:pos="6480"/>
        </w:tabs>
        <w:ind w:left="6480" w:hanging="360"/>
      </w:pPr>
      <w:rPr>
        <w:rFonts w:ascii="Wingdings" w:hAnsi="Wingdings"/>
      </w:rPr>
    </w:lvl>
  </w:abstractNum>
  <w:abstractNum w:abstractNumId="21">
    <w:nsid w:val="796C77DD"/>
    <w:multiLevelType w:val="hybridMultilevel"/>
    <w:tmpl w:val="796C77C9"/>
    <w:lvl w:ilvl="0" w:tplc="4864BA84">
      <w:start w:val="1"/>
      <w:numFmt w:val="bullet"/>
      <w:lvlText w:val=""/>
      <w:lvlJc w:val="left"/>
      <w:pPr>
        <w:tabs>
          <w:tab w:val="num" w:pos="720"/>
        </w:tabs>
        <w:ind w:left="720" w:hanging="360"/>
      </w:pPr>
      <w:rPr>
        <w:rFonts w:ascii="Symbol" w:hAnsi="Symbol"/>
      </w:rPr>
    </w:lvl>
    <w:lvl w:ilvl="1" w:tplc="DB248C8C">
      <w:start w:val="1"/>
      <w:numFmt w:val="bullet"/>
      <w:lvlText w:val="o"/>
      <w:lvlJc w:val="left"/>
      <w:pPr>
        <w:tabs>
          <w:tab w:val="num" w:pos="1440"/>
        </w:tabs>
        <w:ind w:left="1440" w:hanging="360"/>
      </w:pPr>
      <w:rPr>
        <w:rFonts w:ascii="Courier New" w:hAnsi="Courier New"/>
      </w:rPr>
    </w:lvl>
    <w:lvl w:ilvl="2" w:tplc="75363910">
      <w:start w:val="1"/>
      <w:numFmt w:val="bullet"/>
      <w:lvlText w:val=""/>
      <w:lvlJc w:val="left"/>
      <w:pPr>
        <w:tabs>
          <w:tab w:val="num" w:pos="2160"/>
        </w:tabs>
        <w:ind w:left="2160" w:hanging="360"/>
      </w:pPr>
      <w:rPr>
        <w:rFonts w:ascii="Wingdings" w:hAnsi="Wingdings"/>
      </w:rPr>
    </w:lvl>
    <w:lvl w:ilvl="3" w:tplc="7A440A12">
      <w:start w:val="1"/>
      <w:numFmt w:val="bullet"/>
      <w:lvlText w:val=""/>
      <w:lvlJc w:val="left"/>
      <w:pPr>
        <w:tabs>
          <w:tab w:val="num" w:pos="2880"/>
        </w:tabs>
        <w:ind w:left="2880" w:hanging="360"/>
      </w:pPr>
      <w:rPr>
        <w:rFonts w:ascii="Symbol" w:hAnsi="Symbol"/>
      </w:rPr>
    </w:lvl>
    <w:lvl w:ilvl="4" w:tplc="CB30AB72">
      <w:start w:val="1"/>
      <w:numFmt w:val="bullet"/>
      <w:lvlText w:val="o"/>
      <w:lvlJc w:val="left"/>
      <w:pPr>
        <w:tabs>
          <w:tab w:val="num" w:pos="3600"/>
        </w:tabs>
        <w:ind w:left="3600" w:hanging="360"/>
      </w:pPr>
      <w:rPr>
        <w:rFonts w:ascii="Courier New" w:hAnsi="Courier New"/>
      </w:rPr>
    </w:lvl>
    <w:lvl w:ilvl="5" w:tplc="B35EC3C2">
      <w:start w:val="1"/>
      <w:numFmt w:val="bullet"/>
      <w:lvlText w:val=""/>
      <w:lvlJc w:val="left"/>
      <w:pPr>
        <w:tabs>
          <w:tab w:val="num" w:pos="4320"/>
        </w:tabs>
        <w:ind w:left="4320" w:hanging="360"/>
      </w:pPr>
      <w:rPr>
        <w:rFonts w:ascii="Wingdings" w:hAnsi="Wingdings"/>
      </w:rPr>
    </w:lvl>
    <w:lvl w:ilvl="6" w:tplc="8CF053A4">
      <w:start w:val="1"/>
      <w:numFmt w:val="bullet"/>
      <w:lvlText w:val=""/>
      <w:lvlJc w:val="left"/>
      <w:pPr>
        <w:tabs>
          <w:tab w:val="num" w:pos="5040"/>
        </w:tabs>
        <w:ind w:left="5040" w:hanging="360"/>
      </w:pPr>
      <w:rPr>
        <w:rFonts w:ascii="Symbol" w:hAnsi="Symbol"/>
      </w:rPr>
    </w:lvl>
    <w:lvl w:ilvl="7" w:tplc="13CE0776">
      <w:start w:val="1"/>
      <w:numFmt w:val="bullet"/>
      <w:lvlText w:val="o"/>
      <w:lvlJc w:val="left"/>
      <w:pPr>
        <w:tabs>
          <w:tab w:val="num" w:pos="5760"/>
        </w:tabs>
        <w:ind w:left="5760" w:hanging="360"/>
      </w:pPr>
      <w:rPr>
        <w:rFonts w:ascii="Courier New" w:hAnsi="Courier New"/>
      </w:rPr>
    </w:lvl>
    <w:lvl w:ilvl="8" w:tplc="BEE0368C">
      <w:start w:val="1"/>
      <w:numFmt w:val="bullet"/>
      <w:lvlText w:val=""/>
      <w:lvlJc w:val="left"/>
      <w:pPr>
        <w:tabs>
          <w:tab w:val="num" w:pos="6480"/>
        </w:tabs>
        <w:ind w:left="6480" w:hanging="360"/>
      </w:pPr>
      <w:rPr>
        <w:rFonts w:ascii="Wingdings" w:hAnsi="Wingdings"/>
      </w:rPr>
    </w:lvl>
  </w:abstractNum>
  <w:abstractNum w:abstractNumId="22">
    <w:nsid w:val="796C77DE"/>
    <w:multiLevelType w:val="hybridMultilevel"/>
    <w:tmpl w:val="796C77CA"/>
    <w:lvl w:ilvl="0" w:tplc="BE067B4E">
      <w:start w:val="1"/>
      <w:numFmt w:val="bullet"/>
      <w:lvlText w:val=""/>
      <w:lvlJc w:val="left"/>
      <w:pPr>
        <w:tabs>
          <w:tab w:val="num" w:pos="720"/>
        </w:tabs>
        <w:ind w:left="720" w:hanging="360"/>
      </w:pPr>
      <w:rPr>
        <w:rFonts w:ascii="Symbol" w:hAnsi="Symbol"/>
      </w:rPr>
    </w:lvl>
    <w:lvl w:ilvl="1" w:tplc="CDC46E82">
      <w:start w:val="1"/>
      <w:numFmt w:val="bullet"/>
      <w:lvlText w:val="o"/>
      <w:lvlJc w:val="left"/>
      <w:pPr>
        <w:tabs>
          <w:tab w:val="num" w:pos="1440"/>
        </w:tabs>
        <w:ind w:left="1440" w:hanging="360"/>
      </w:pPr>
      <w:rPr>
        <w:rFonts w:ascii="Courier New" w:hAnsi="Courier New"/>
      </w:rPr>
    </w:lvl>
    <w:lvl w:ilvl="2" w:tplc="E2940404">
      <w:start w:val="1"/>
      <w:numFmt w:val="bullet"/>
      <w:lvlText w:val=""/>
      <w:lvlJc w:val="left"/>
      <w:pPr>
        <w:tabs>
          <w:tab w:val="num" w:pos="2160"/>
        </w:tabs>
        <w:ind w:left="2160" w:hanging="360"/>
      </w:pPr>
      <w:rPr>
        <w:rFonts w:ascii="Wingdings" w:hAnsi="Wingdings"/>
      </w:rPr>
    </w:lvl>
    <w:lvl w:ilvl="3" w:tplc="4ECE8B22">
      <w:start w:val="1"/>
      <w:numFmt w:val="bullet"/>
      <w:lvlText w:val=""/>
      <w:lvlJc w:val="left"/>
      <w:pPr>
        <w:tabs>
          <w:tab w:val="num" w:pos="2880"/>
        </w:tabs>
        <w:ind w:left="2880" w:hanging="360"/>
      </w:pPr>
      <w:rPr>
        <w:rFonts w:ascii="Symbol" w:hAnsi="Symbol"/>
      </w:rPr>
    </w:lvl>
    <w:lvl w:ilvl="4" w:tplc="3D1843BC">
      <w:start w:val="1"/>
      <w:numFmt w:val="bullet"/>
      <w:lvlText w:val="o"/>
      <w:lvlJc w:val="left"/>
      <w:pPr>
        <w:tabs>
          <w:tab w:val="num" w:pos="3600"/>
        </w:tabs>
        <w:ind w:left="3600" w:hanging="360"/>
      </w:pPr>
      <w:rPr>
        <w:rFonts w:ascii="Courier New" w:hAnsi="Courier New"/>
      </w:rPr>
    </w:lvl>
    <w:lvl w:ilvl="5" w:tplc="F74EFF4E">
      <w:start w:val="1"/>
      <w:numFmt w:val="bullet"/>
      <w:lvlText w:val=""/>
      <w:lvlJc w:val="left"/>
      <w:pPr>
        <w:tabs>
          <w:tab w:val="num" w:pos="4320"/>
        </w:tabs>
        <w:ind w:left="4320" w:hanging="360"/>
      </w:pPr>
      <w:rPr>
        <w:rFonts w:ascii="Wingdings" w:hAnsi="Wingdings"/>
      </w:rPr>
    </w:lvl>
    <w:lvl w:ilvl="6" w:tplc="168A23D8">
      <w:start w:val="1"/>
      <w:numFmt w:val="bullet"/>
      <w:lvlText w:val=""/>
      <w:lvlJc w:val="left"/>
      <w:pPr>
        <w:tabs>
          <w:tab w:val="num" w:pos="5040"/>
        </w:tabs>
        <w:ind w:left="5040" w:hanging="360"/>
      </w:pPr>
      <w:rPr>
        <w:rFonts w:ascii="Symbol" w:hAnsi="Symbol"/>
      </w:rPr>
    </w:lvl>
    <w:lvl w:ilvl="7" w:tplc="802ED5EE">
      <w:start w:val="1"/>
      <w:numFmt w:val="bullet"/>
      <w:lvlText w:val="o"/>
      <w:lvlJc w:val="left"/>
      <w:pPr>
        <w:tabs>
          <w:tab w:val="num" w:pos="5760"/>
        </w:tabs>
        <w:ind w:left="5760" w:hanging="360"/>
      </w:pPr>
      <w:rPr>
        <w:rFonts w:ascii="Courier New" w:hAnsi="Courier New"/>
      </w:rPr>
    </w:lvl>
    <w:lvl w:ilvl="8" w:tplc="A5B6A702">
      <w:start w:val="1"/>
      <w:numFmt w:val="bullet"/>
      <w:lvlText w:val=""/>
      <w:lvlJc w:val="left"/>
      <w:pPr>
        <w:tabs>
          <w:tab w:val="num" w:pos="6480"/>
        </w:tabs>
        <w:ind w:left="6480" w:hanging="360"/>
      </w:pPr>
      <w:rPr>
        <w:rFonts w:ascii="Wingdings" w:hAnsi="Wingdings"/>
      </w:rPr>
    </w:lvl>
  </w:abstractNum>
  <w:abstractNum w:abstractNumId="23">
    <w:nsid w:val="796C77DF"/>
    <w:multiLevelType w:val="hybridMultilevel"/>
    <w:tmpl w:val="796C77C9"/>
    <w:lvl w:ilvl="0" w:tplc="FA623C30">
      <w:start w:val="1"/>
      <w:numFmt w:val="bullet"/>
      <w:lvlText w:val=""/>
      <w:lvlJc w:val="left"/>
      <w:pPr>
        <w:tabs>
          <w:tab w:val="num" w:pos="720"/>
        </w:tabs>
        <w:ind w:left="720" w:hanging="360"/>
      </w:pPr>
      <w:rPr>
        <w:rFonts w:ascii="Symbol" w:hAnsi="Symbol"/>
      </w:rPr>
    </w:lvl>
    <w:lvl w:ilvl="1" w:tplc="490CBD36">
      <w:start w:val="1"/>
      <w:numFmt w:val="bullet"/>
      <w:lvlText w:val="o"/>
      <w:lvlJc w:val="left"/>
      <w:pPr>
        <w:tabs>
          <w:tab w:val="num" w:pos="1440"/>
        </w:tabs>
        <w:ind w:left="1440" w:hanging="360"/>
      </w:pPr>
      <w:rPr>
        <w:rFonts w:ascii="Courier New" w:hAnsi="Courier New"/>
      </w:rPr>
    </w:lvl>
    <w:lvl w:ilvl="2" w:tplc="55BC7D22">
      <w:start w:val="1"/>
      <w:numFmt w:val="bullet"/>
      <w:lvlText w:val=""/>
      <w:lvlJc w:val="left"/>
      <w:pPr>
        <w:tabs>
          <w:tab w:val="num" w:pos="2160"/>
        </w:tabs>
        <w:ind w:left="2160" w:hanging="360"/>
      </w:pPr>
      <w:rPr>
        <w:rFonts w:ascii="Wingdings" w:hAnsi="Wingdings"/>
      </w:rPr>
    </w:lvl>
    <w:lvl w:ilvl="3" w:tplc="04DCD334">
      <w:start w:val="1"/>
      <w:numFmt w:val="bullet"/>
      <w:lvlText w:val=""/>
      <w:lvlJc w:val="left"/>
      <w:pPr>
        <w:tabs>
          <w:tab w:val="num" w:pos="2880"/>
        </w:tabs>
        <w:ind w:left="2880" w:hanging="360"/>
      </w:pPr>
      <w:rPr>
        <w:rFonts w:ascii="Symbol" w:hAnsi="Symbol"/>
      </w:rPr>
    </w:lvl>
    <w:lvl w:ilvl="4" w:tplc="0F2A2FEC">
      <w:start w:val="1"/>
      <w:numFmt w:val="bullet"/>
      <w:lvlText w:val="o"/>
      <w:lvlJc w:val="left"/>
      <w:pPr>
        <w:tabs>
          <w:tab w:val="num" w:pos="3600"/>
        </w:tabs>
        <w:ind w:left="3600" w:hanging="360"/>
      </w:pPr>
      <w:rPr>
        <w:rFonts w:ascii="Courier New" w:hAnsi="Courier New"/>
      </w:rPr>
    </w:lvl>
    <w:lvl w:ilvl="5" w:tplc="D64A826E">
      <w:start w:val="1"/>
      <w:numFmt w:val="bullet"/>
      <w:lvlText w:val=""/>
      <w:lvlJc w:val="left"/>
      <w:pPr>
        <w:tabs>
          <w:tab w:val="num" w:pos="4320"/>
        </w:tabs>
        <w:ind w:left="4320" w:hanging="360"/>
      </w:pPr>
      <w:rPr>
        <w:rFonts w:ascii="Wingdings" w:hAnsi="Wingdings"/>
      </w:rPr>
    </w:lvl>
    <w:lvl w:ilvl="6" w:tplc="2DACAD68">
      <w:start w:val="1"/>
      <w:numFmt w:val="bullet"/>
      <w:lvlText w:val=""/>
      <w:lvlJc w:val="left"/>
      <w:pPr>
        <w:tabs>
          <w:tab w:val="num" w:pos="5040"/>
        </w:tabs>
        <w:ind w:left="5040" w:hanging="360"/>
      </w:pPr>
      <w:rPr>
        <w:rFonts w:ascii="Symbol" w:hAnsi="Symbol"/>
      </w:rPr>
    </w:lvl>
    <w:lvl w:ilvl="7" w:tplc="EFF2DDB0">
      <w:start w:val="1"/>
      <w:numFmt w:val="bullet"/>
      <w:lvlText w:val="o"/>
      <w:lvlJc w:val="left"/>
      <w:pPr>
        <w:tabs>
          <w:tab w:val="num" w:pos="5760"/>
        </w:tabs>
        <w:ind w:left="5760" w:hanging="360"/>
      </w:pPr>
      <w:rPr>
        <w:rFonts w:ascii="Courier New" w:hAnsi="Courier New"/>
      </w:rPr>
    </w:lvl>
    <w:lvl w:ilvl="8" w:tplc="2B66478A">
      <w:start w:val="1"/>
      <w:numFmt w:val="bullet"/>
      <w:lvlText w:val=""/>
      <w:lvlJc w:val="left"/>
      <w:pPr>
        <w:tabs>
          <w:tab w:val="num" w:pos="6480"/>
        </w:tabs>
        <w:ind w:left="6480" w:hanging="360"/>
      </w:pPr>
      <w:rPr>
        <w:rFonts w:ascii="Wingdings" w:hAnsi="Wingdings"/>
      </w:rPr>
    </w:lvl>
  </w:abstractNum>
  <w:abstractNum w:abstractNumId="24">
    <w:nsid w:val="796C77E0"/>
    <w:multiLevelType w:val="hybridMultilevel"/>
    <w:tmpl w:val="796C77C9"/>
    <w:lvl w:ilvl="0" w:tplc="C31A475A">
      <w:start w:val="1"/>
      <w:numFmt w:val="bullet"/>
      <w:lvlText w:val=""/>
      <w:lvlJc w:val="left"/>
      <w:pPr>
        <w:tabs>
          <w:tab w:val="num" w:pos="720"/>
        </w:tabs>
        <w:ind w:left="720" w:hanging="360"/>
      </w:pPr>
      <w:rPr>
        <w:rFonts w:ascii="Symbol" w:hAnsi="Symbol"/>
      </w:rPr>
    </w:lvl>
    <w:lvl w:ilvl="1" w:tplc="C6F4F130">
      <w:start w:val="1"/>
      <w:numFmt w:val="bullet"/>
      <w:lvlText w:val="o"/>
      <w:lvlJc w:val="left"/>
      <w:pPr>
        <w:tabs>
          <w:tab w:val="num" w:pos="1440"/>
        </w:tabs>
        <w:ind w:left="1440" w:hanging="360"/>
      </w:pPr>
      <w:rPr>
        <w:rFonts w:ascii="Courier New" w:hAnsi="Courier New"/>
      </w:rPr>
    </w:lvl>
    <w:lvl w:ilvl="2" w:tplc="4D5E8598">
      <w:start w:val="1"/>
      <w:numFmt w:val="bullet"/>
      <w:lvlText w:val=""/>
      <w:lvlJc w:val="left"/>
      <w:pPr>
        <w:tabs>
          <w:tab w:val="num" w:pos="2160"/>
        </w:tabs>
        <w:ind w:left="2160" w:hanging="360"/>
      </w:pPr>
      <w:rPr>
        <w:rFonts w:ascii="Wingdings" w:hAnsi="Wingdings"/>
      </w:rPr>
    </w:lvl>
    <w:lvl w:ilvl="3" w:tplc="BF5EEA7E">
      <w:start w:val="1"/>
      <w:numFmt w:val="bullet"/>
      <w:lvlText w:val=""/>
      <w:lvlJc w:val="left"/>
      <w:pPr>
        <w:tabs>
          <w:tab w:val="num" w:pos="2880"/>
        </w:tabs>
        <w:ind w:left="2880" w:hanging="360"/>
      </w:pPr>
      <w:rPr>
        <w:rFonts w:ascii="Symbol" w:hAnsi="Symbol"/>
      </w:rPr>
    </w:lvl>
    <w:lvl w:ilvl="4" w:tplc="A058DBA2">
      <w:start w:val="1"/>
      <w:numFmt w:val="bullet"/>
      <w:lvlText w:val="o"/>
      <w:lvlJc w:val="left"/>
      <w:pPr>
        <w:tabs>
          <w:tab w:val="num" w:pos="3600"/>
        </w:tabs>
        <w:ind w:left="3600" w:hanging="360"/>
      </w:pPr>
      <w:rPr>
        <w:rFonts w:ascii="Courier New" w:hAnsi="Courier New"/>
      </w:rPr>
    </w:lvl>
    <w:lvl w:ilvl="5" w:tplc="6A70C4CE">
      <w:start w:val="1"/>
      <w:numFmt w:val="bullet"/>
      <w:lvlText w:val=""/>
      <w:lvlJc w:val="left"/>
      <w:pPr>
        <w:tabs>
          <w:tab w:val="num" w:pos="4320"/>
        </w:tabs>
        <w:ind w:left="4320" w:hanging="360"/>
      </w:pPr>
      <w:rPr>
        <w:rFonts w:ascii="Wingdings" w:hAnsi="Wingdings"/>
      </w:rPr>
    </w:lvl>
    <w:lvl w:ilvl="6" w:tplc="97425B8C">
      <w:start w:val="1"/>
      <w:numFmt w:val="bullet"/>
      <w:lvlText w:val=""/>
      <w:lvlJc w:val="left"/>
      <w:pPr>
        <w:tabs>
          <w:tab w:val="num" w:pos="5040"/>
        </w:tabs>
        <w:ind w:left="5040" w:hanging="360"/>
      </w:pPr>
      <w:rPr>
        <w:rFonts w:ascii="Symbol" w:hAnsi="Symbol"/>
      </w:rPr>
    </w:lvl>
    <w:lvl w:ilvl="7" w:tplc="7F9CF556">
      <w:start w:val="1"/>
      <w:numFmt w:val="bullet"/>
      <w:lvlText w:val="o"/>
      <w:lvlJc w:val="left"/>
      <w:pPr>
        <w:tabs>
          <w:tab w:val="num" w:pos="5760"/>
        </w:tabs>
        <w:ind w:left="5760" w:hanging="360"/>
      </w:pPr>
      <w:rPr>
        <w:rFonts w:ascii="Courier New" w:hAnsi="Courier New"/>
      </w:rPr>
    </w:lvl>
    <w:lvl w:ilvl="8" w:tplc="644E5DC8">
      <w:start w:val="1"/>
      <w:numFmt w:val="bullet"/>
      <w:lvlText w:val=""/>
      <w:lvlJc w:val="left"/>
      <w:pPr>
        <w:tabs>
          <w:tab w:val="num" w:pos="6480"/>
        </w:tabs>
        <w:ind w:left="6480" w:hanging="360"/>
      </w:pPr>
      <w:rPr>
        <w:rFonts w:ascii="Wingdings" w:hAnsi="Wingdings"/>
      </w:rPr>
    </w:lvl>
  </w:abstractNum>
  <w:abstractNum w:abstractNumId="25">
    <w:nsid w:val="796C77E1"/>
    <w:multiLevelType w:val="hybridMultilevel"/>
    <w:tmpl w:val="796C77CA"/>
    <w:lvl w:ilvl="0" w:tplc="2A740042">
      <w:start w:val="1"/>
      <w:numFmt w:val="upperLetter"/>
      <w:lvlText w:val="%1."/>
      <w:lvlJc w:val="left"/>
      <w:pPr>
        <w:tabs>
          <w:tab w:val="num" w:pos="720"/>
        </w:tabs>
        <w:ind w:left="720" w:hanging="360"/>
      </w:pPr>
    </w:lvl>
    <w:lvl w:ilvl="1" w:tplc="1FF2D314">
      <w:start w:val="1"/>
      <w:numFmt w:val="lowerLetter"/>
      <w:lvlText w:val="%2."/>
      <w:lvlJc w:val="left"/>
      <w:pPr>
        <w:tabs>
          <w:tab w:val="num" w:pos="1440"/>
        </w:tabs>
        <w:ind w:left="1440" w:hanging="360"/>
      </w:pPr>
    </w:lvl>
    <w:lvl w:ilvl="2" w:tplc="2A8A6F16">
      <w:start w:val="1"/>
      <w:numFmt w:val="lowerRoman"/>
      <w:lvlText w:val="%3."/>
      <w:lvlJc w:val="right"/>
      <w:pPr>
        <w:tabs>
          <w:tab w:val="num" w:pos="2160"/>
        </w:tabs>
        <w:ind w:left="2160" w:hanging="180"/>
      </w:pPr>
    </w:lvl>
    <w:lvl w:ilvl="3" w:tplc="14181F6C">
      <w:start w:val="1"/>
      <w:numFmt w:val="decimal"/>
      <w:lvlText w:val="%4."/>
      <w:lvlJc w:val="left"/>
      <w:pPr>
        <w:tabs>
          <w:tab w:val="num" w:pos="2880"/>
        </w:tabs>
        <w:ind w:left="2880" w:hanging="360"/>
      </w:pPr>
    </w:lvl>
    <w:lvl w:ilvl="4" w:tplc="ED9C2E46">
      <w:start w:val="1"/>
      <w:numFmt w:val="lowerLetter"/>
      <w:lvlText w:val="%5."/>
      <w:lvlJc w:val="left"/>
      <w:pPr>
        <w:tabs>
          <w:tab w:val="num" w:pos="3600"/>
        </w:tabs>
        <w:ind w:left="3600" w:hanging="360"/>
      </w:pPr>
    </w:lvl>
    <w:lvl w:ilvl="5" w:tplc="BF305062">
      <w:start w:val="1"/>
      <w:numFmt w:val="lowerRoman"/>
      <w:lvlText w:val="%6."/>
      <w:lvlJc w:val="right"/>
      <w:pPr>
        <w:tabs>
          <w:tab w:val="num" w:pos="4320"/>
        </w:tabs>
        <w:ind w:left="4320" w:hanging="180"/>
      </w:pPr>
    </w:lvl>
    <w:lvl w:ilvl="6" w:tplc="589CC928">
      <w:start w:val="1"/>
      <w:numFmt w:val="decimal"/>
      <w:lvlText w:val="%7."/>
      <w:lvlJc w:val="left"/>
      <w:pPr>
        <w:tabs>
          <w:tab w:val="num" w:pos="5040"/>
        </w:tabs>
        <w:ind w:left="5040" w:hanging="360"/>
      </w:pPr>
    </w:lvl>
    <w:lvl w:ilvl="7" w:tplc="A8C419F4">
      <w:start w:val="1"/>
      <w:numFmt w:val="lowerLetter"/>
      <w:lvlText w:val="%8."/>
      <w:lvlJc w:val="left"/>
      <w:pPr>
        <w:tabs>
          <w:tab w:val="num" w:pos="5760"/>
        </w:tabs>
        <w:ind w:left="5760" w:hanging="360"/>
      </w:pPr>
    </w:lvl>
    <w:lvl w:ilvl="8" w:tplc="040EC8FE">
      <w:start w:val="1"/>
      <w:numFmt w:val="lowerRoman"/>
      <w:lvlText w:val="%9."/>
      <w:lvlJc w:val="right"/>
      <w:pPr>
        <w:tabs>
          <w:tab w:val="num" w:pos="6480"/>
        </w:tabs>
        <w:ind w:left="6480" w:hanging="180"/>
      </w:pPr>
    </w:lvl>
  </w:abstractNum>
  <w:abstractNum w:abstractNumId="26">
    <w:nsid w:val="796C77E2"/>
    <w:multiLevelType w:val="hybridMultilevel"/>
    <w:tmpl w:val="796C77CB"/>
    <w:lvl w:ilvl="0" w:tplc="8AA4605A">
      <w:start w:val="1"/>
      <w:numFmt w:val="decimal"/>
      <w:lvlText w:val="%1."/>
      <w:lvlJc w:val="left"/>
      <w:pPr>
        <w:tabs>
          <w:tab w:val="num" w:pos="720"/>
        </w:tabs>
        <w:ind w:left="720" w:hanging="360"/>
      </w:pPr>
    </w:lvl>
    <w:lvl w:ilvl="1" w:tplc="F2089C60">
      <w:start w:val="1"/>
      <w:numFmt w:val="decimal"/>
      <w:lvlText w:val="%2."/>
      <w:lvlJc w:val="left"/>
      <w:pPr>
        <w:tabs>
          <w:tab w:val="num" w:pos="1440"/>
        </w:tabs>
        <w:ind w:left="1440" w:hanging="360"/>
      </w:pPr>
    </w:lvl>
    <w:lvl w:ilvl="2" w:tplc="A1605FD0">
      <w:start w:val="1"/>
      <w:numFmt w:val="lowerRoman"/>
      <w:lvlText w:val="%3."/>
      <w:lvlJc w:val="right"/>
      <w:pPr>
        <w:tabs>
          <w:tab w:val="num" w:pos="2160"/>
        </w:tabs>
        <w:ind w:left="2160" w:hanging="180"/>
      </w:pPr>
    </w:lvl>
    <w:lvl w:ilvl="3" w:tplc="4CA02D74">
      <w:start w:val="1"/>
      <w:numFmt w:val="decimal"/>
      <w:lvlText w:val="%4."/>
      <w:lvlJc w:val="left"/>
      <w:pPr>
        <w:tabs>
          <w:tab w:val="num" w:pos="2880"/>
        </w:tabs>
        <w:ind w:left="2880" w:hanging="360"/>
      </w:pPr>
    </w:lvl>
    <w:lvl w:ilvl="4" w:tplc="46162ECE">
      <w:start w:val="1"/>
      <w:numFmt w:val="lowerLetter"/>
      <w:lvlText w:val="%5."/>
      <w:lvlJc w:val="left"/>
      <w:pPr>
        <w:tabs>
          <w:tab w:val="num" w:pos="3600"/>
        </w:tabs>
        <w:ind w:left="3600" w:hanging="360"/>
      </w:pPr>
    </w:lvl>
    <w:lvl w:ilvl="5" w:tplc="229E8674">
      <w:start w:val="1"/>
      <w:numFmt w:val="lowerRoman"/>
      <w:lvlText w:val="%6."/>
      <w:lvlJc w:val="right"/>
      <w:pPr>
        <w:tabs>
          <w:tab w:val="num" w:pos="4320"/>
        </w:tabs>
        <w:ind w:left="4320" w:hanging="180"/>
      </w:pPr>
    </w:lvl>
    <w:lvl w:ilvl="6" w:tplc="9CA4BE8E">
      <w:start w:val="1"/>
      <w:numFmt w:val="decimal"/>
      <w:lvlText w:val="%7."/>
      <w:lvlJc w:val="left"/>
      <w:pPr>
        <w:tabs>
          <w:tab w:val="num" w:pos="5040"/>
        </w:tabs>
        <w:ind w:left="5040" w:hanging="360"/>
      </w:pPr>
    </w:lvl>
    <w:lvl w:ilvl="7" w:tplc="CBE48210">
      <w:start w:val="1"/>
      <w:numFmt w:val="lowerLetter"/>
      <w:lvlText w:val="%8."/>
      <w:lvlJc w:val="left"/>
      <w:pPr>
        <w:tabs>
          <w:tab w:val="num" w:pos="5760"/>
        </w:tabs>
        <w:ind w:left="5760" w:hanging="360"/>
      </w:pPr>
    </w:lvl>
    <w:lvl w:ilvl="8" w:tplc="3650EB68">
      <w:start w:val="1"/>
      <w:numFmt w:val="lowerRoman"/>
      <w:lvlText w:val="%9."/>
      <w:lvlJc w:val="right"/>
      <w:pPr>
        <w:tabs>
          <w:tab w:val="num" w:pos="6480"/>
        </w:tabs>
        <w:ind w:left="6480" w:hanging="180"/>
      </w:pPr>
    </w:lvl>
  </w:abstractNum>
  <w:abstractNum w:abstractNumId="27">
    <w:nsid w:val="796C77E3"/>
    <w:multiLevelType w:val="hybridMultilevel"/>
    <w:tmpl w:val="796C77CC"/>
    <w:lvl w:ilvl="0" w:tplc="3C76C50A">
      <w:start w:val="2"/>
      <w:numFmt w:val="upperLetter"/>
      <w:lvlText w:val="%1."/>
      <w:lvlJc w:val="left"/>
      <w:pPr>
        <w:tabs>
          <w:tab w:val="num" w:pos="720"/>
        </w:tabs>
        <w:ind w:left="720" w:hanging="360"/>
      </w:pPr>
    </w:lvl>
    <w:lvl w:ilvl="1" w:tplc="83249F44">
      <w:start w:val="1"/>
      <w:numFmt w:val="lowerLetter"/>
      <w:lvlText w:val="%2."/>
      <w:lvlJc w:val="left"/>
      <w:pPr>
        <w:tabs>
          <w:tab w:val="num" w:pos="1440"/>
        </w:tabs>
        <w:ind w:left="1440" w:hanging="360"/>
      </w:pPr>
    </w:lvl>
    <w:lvl w:ilvl="2" w:tplc="5AC21C42">
      <w:start w:val="1"/>
      <w:numFmt w:val="lowerRoman"/>
      <w:lvlText w:val="%3."/>
      <w:lvlJc w:val="right"/>
      <w:pPr>
        <w:tabs>
          <w:tab w:val="num" w:pos="2160"/>
        </w:tabs>
        <w:ind w:left="2160" w:hanging="180"/>
      </w:pPr>
    </w:lvl>
    <w:lvl w:ilvl="3" w:tplc="6444013A">
      <w:start w:val="1"/>
      <w:numFmt w:val="decimal"/>
      <w:lvlText w:val="%4."/>
      <w:lvlJc w:val="left"/>
      <w:pPr>
        <w:tabs>
          <w:tab w:val="num" w:pos="2880"/>
        </w:tabs>
        <w:ind w:left="2880" w:hanging="360"/>
      </w:pPr>
    </w:lvl>
    <w:lvl w:ilvl="4" w:tplc="5046FAAA">
      <w:start w:val="1"/>
      <w:numFmt w:val="lowerLetter"/>
      <w:lvlText w:val="%5."/>
      <w:lvlJc w:val="left"/>
      <w:pPr>
        <w:tabs>
          <w:tab w:val="num" w:pos="3600"/>
        </w:tabs>
        <w:ind w:left="3600" w:hanging="360"/>
      </w:pPr>
    </w:lvl>
    <w:lvl w:ilvl="5" w:tplc="15FCAC08">
      <w:start w:val="1"/>
      <w:numFmt w:val="lowerRoman"/>
      <w:lvlText w:val="%6."/>
      <w:lvlJc w:val="right"/>
      <w:pPr>
        <w:tabs>
          <w:tab w:val="num" w:pos="4320"/>
        </w:tabs>
        <w:ind w:left="4320" w:hanging="180"/>
      </w:pPr>
    </w:lvl>
    <w:lvl w:ilvl="6" w:tplc="5B02E7A6">
      <w:start w:val="1"/>
      <w:numFmt w:val="decimal"/>
      <w:lvlText w:val="%7."/>
      <w:lvlJc w:val="left"/>
      <w:pPr>
        <w:tabs>
          <w:tab w:val="num" w:pos="5040"/>
        </w:tabs>
        <w:ind w:left="5040" w:hanging="360"/>
      </w:pPr>
    </w:lvl>
    <w:lvl w:ilvl="7" w:tplc="6AD004E4">
      <w:start w:val="1"/>
      <w:numFmt w:val="lowerLetter"/>
      <w:lvlText w:val="%8."/>
      <w:lvlJc w:val="left"/>
      <w:pPr>
        <w:tabs>
          <w:tab w:val="num" w:pos="5760"/>
        </w:tabs>
        <w:ind w:left="5760" w:hanging="360"/>
      </w:pPr>
    </w:lvl>
    <w:lvl w:ilvl="8" w:tplc="03D8F090">
      <w:start w:val="1"/>
      <w:numFmt w:val="lowerRoman"/>
      <w:lvlText w:val="%9."/>
      <w:lvlJc w:val="right"/>
      <w:pPr>
        <w:tabs>
          <w:tab w:val="num" w:pos="6480"/>
        </w:tabs>
        <w:ind w:left="6480" w:hanging="180"/>
      </w:pPr>
    </w:lvl>
  </w:abstractNum>
  <w:abstractNum w:abstractNumId="28">
    <w:nsid w:val="796C77E4"/>
    <w:multiLevelType w:val="hybridMultilevel"/>
    <w:tmpl w:val="796C77CD"/>
    <w:lvl w:ilvl="0" w:tplc="BDE6B750">
      <w:start w:val="3"/>
      <w:numFmt w:val="upperLetter"/>
      <w:lvlText w:val="%1."/>
      <w:lvlJc w:val="left"/>
      <w:pPr>
        <w:tabs>
          <w:tab w:val="num" w:pos="720"/>
        </w:tabs>
        <w:ind w:left="720" w:hanging="360"/>
      </w:pPr>
    </w:lvl>
    <w:lvl w:ilvl="1" w:tplc="12EE8408">
      <w:start w:val="1"/>
      <w:numFmt w:val="lowerLetter"/>
      <w:lvlText w:val="%2."/>
      <w:lvlJc w:val="left"/>
      <w:pPr>
        <w:tabs>
          <w:tab w:val="num" w:pos="1440"/>
        </w:tabs>
        <w:ind w:left="1440" w:hanging="360"/>
      </w:pPr>
    </w:lvl>
    <w:lvl w:ilvl="2" w:tplc="98A216E6">
      <w:start w:val="1"/>
      <w:numFmt w:val="lowerRoman"/>
      <w:lvlText w:val="%3."/>
      <w:lvlJc w:val="right"/>
      <w:pPr>
        <w:tabs>
          <w:tab w:val="num" w:pos="2160"/>
        </w:tabs>
        <w:ind w:left="2160" w:hanging="180"/>
      </w:pPr>
    </w:lvl>
    <w:lvl w:ilvl="3" w:tplc="F7761B0A">
      <w:start w:val="1"/>
      <w:numFmt w:val="decimal"/>
      <w:lvlText w:val="%4."/>
      <w:lvlJc w:val="left"/>
      <w:pPr>
        <w:tabs>
          <w:tab w:val="num" w:pos="2880"/>
        </w:tabs>
        <w:ind w:left="2880" w:hanging="360"/>
      </w:pPr>
    </w:lvl>
    <w:lvl w:ilvl="4" w:tplc="B5947DDC">
      <w:start w:val="1"/>
      <w:numFmt w:val="lowerLetter"/>
      <w:lvlText w:val="%5."/>
      <w:lvlJc w:val="left"/>
      <w:pPr>
        <w:tabs>
          <w:tab w:val="num" w:pos="3600"/>
        </w:tabs>
        <w:ind w:left="3600" w:hanging="360"/>
      </w:pPr>
    </w:lvl>
    <w:lvl w:ilvl="5" w:tplc="055AB8FA">
      <w:start w:val="1"/>
      <w:numFmt w:val="lowerRoman"/>
      <w:lvlText w:val="%6."/>
      <w:lvlJc w:val="right"/>
      <w:pPr>
        <w:tabs>
          <w:tab w:val="num" w:pos="4320"/>
        </w:tabs>
        <w:ind w:left="4320" w:hanging="180"/>
      </w:pPr>
    </w:lvl>
    <w:lvl w:ilvl="6" w:tplc="F1224AF4">
      <w:start w:val="1"/>
      <w:numFmt w:val="decimal"/>
      <w:lvlText w:val="%7."/>
      <w:lvlJc w:val="left"/>
      <w:pPr>
        <w:tabs>
          <w:tab w:val="num" w:pos="5040"/>
        </w:tabs>
        <w:ind w:left="5040" w:hanging="360"/>
      </w:pPr>
    </w:lvl>
    <w:lvl w:ilvl="7" w:tplc="DD28F2EA">
      <w:start w:val="1"/>
      <w:numFmt w:val="lowerLetter"/>
      <w:lvlText w:val="%8."/>
      <w:lvlJc w:val="left"/>
      <w:pPr>
        <w:tabs>
          <w:tab w:val="num" w:pos="5760"/>
        </w:tabs>
        <w:ind w:left="5760" w:hanging="360"/>
      </w:pPr>
    </w:lvl>
    <w:lvl w:ilvl="8" w:tplc="92AEBED8">
      <w:start w:val="1"/>
      <w:numFmt w:val="lowerRoman"/>
      <w:lvlText w:val="%9."/>
      <w:lvlJc w:val="right"/>
      <w:pPr>
        <w:tabs>
          <w:tab w:val="num" w:pos="6480"/>
        </w:tabs>
        <w:ind w:left="6480" w:hanging="180"/>
      </w:pPr>
    </w:lvl>
  </w:abstractNum>
  <w:abstractNum w:abstractNumId="29">
    <w:nsid w:val="796C77E5"/>
    <w:multiLevelType w:val="hybridMultilevel"/>
    <w:tmpl w:val="796C77CE"/>
    <w:lvl w:ilvl="0" w:tplc="CE80A3FE">
      <w:start w:val="4"/>
      <w:numFmt w:val="upperLetter"/>
      <w:lvlText w:val="%1."/>
      <w:lvlJc w:val="left"/>
      <w:pPr>
        <w:tabs>
          <w:tab w:val="num" w:pos="720"/>
        </w:tabs>
        <w:ind w:left="720" w:hanging="360"/>
      </w:pPr>
    </w:lvl>
    <w:lvl w:ilvl="1" w:tplc="DDEE8A86">
      <w:start w:val="1"/>
      <w:numFmt w:val="lowerLetter"/>
      <w:lvlText w:val="%2."/>
      <w:lvlJc w:val="left"/>
      <w:pPr>
        <w:tabs>
          <w:tab w:val="num" w:pos="1440"/>
        </w:tabs>
        <w:ind w:left="1440" w:hanging="360"/>
      </w:pPr>
    </w:lvl>
    <w:lvl w:ilvl="2" w:tplc="B8004EC8">
      <w:start w:val="1"/>
      <w:numFmt w:val="lowerRoman"/>
      <w:lvlText w:val="%3."/>
      <w:lvlJc w:val="right"/>
      <w:pPr>
        <w:tabs>
          <w:tab w:val="num" w:pos="2160"/>
        </w:tabs>
        <w:ind w:left="2160" w:hanging="180"/>
      </w:pPr>
    </w:lvl>
    <w:lvl w:ilvl="3" w:tplc="D360C2B2">
      <w:start w:val="1"/>
      <w:numFmt w:val="decimal"/>
      <w:lvlText w:val="%4."/>
      <w:lvlJc w:val="left"/>
      <w:pPr>
        <w:tabs>
          <w:tab w:val="num" w:pos="2880"/>
        </w:tabs>
        <w:ind w:left="2880" w:hanging="360"/>
      </w:pPr>
    </w:lvl>
    <w:lvl w:ilvl="4" w:tplc="CE68E162">
      <w:start w:val="1"/>
      <w:numFmt w:val="lowerLetter"/>
      <w:lvlText w:val="%5."/>
      <w:lvlJc w:val="left"/>
      <w:pPr>
        <w:tabs>
          <w:tab w:val="num" w:pos="3600"/>
        </w:tabs>
        <w:ind w:left="3600" w:hanging="360"/>
      </w:pPr>
    </w:lvl>
    <w:lvl w:ilvl="5" w:tplc="F794A066">
      <w:start w:val="1"/>
      <w:numFmt w:val="lowerRoman"/>
      <w:lvlText w:val="%6."/>
      <w:lvlJc w:val="right"/>
      <w:pPr>
        <w:tabs>
          <w:tab w:val="num" w:pos="4320"/>
        </w:tabs>
        <w:ind w:left="4320" w:hanging="180"/>
      </w:pPr>
    </w:lvl>
    <w:lvl w:ilvl="6" w:tplc="112AD840">
      <w:start w:val="1"/>
      <w:numFmt w:val="decimal"/>
      <w:lvlText w:val="%7."/>
      <w:lvlJc w:val="left"/>
      <w:pPr>
        <w:tabs>
          <w:tab w:val="num" w:pos="5040"/>
        </w:tabs>
        <w:ind w:left="5040" w:hanging="360"/>
      </w:pPr>
    </w:lvl>
    <w:lvl w:ilvl="7" w:tplc="A300D438">
      <w:start w:val="1"/>
      <w:numFmt w:val="lowerLetter"/>
      <w:lvlText w:val="%8."/>
      <w:lvlJc w:val="left"/>
      <w:pPr>
        <w:tabs>
          <w:tab w:val="num" w:pos="5760"/>
        </w:tabs>
        <w:ind w:left="5760" w:hanging="360"/>
      </w:pPr>
    </w:lvl>
    <w:lvl w:ilvl="8" w:tplc="14660052">
      <w:start w:val="1"/>
      <w:numFmt w:val="lowerRoman"/>
      <w:lvlText w:val="%9."/>
      <w:lvlJc w:val="right"/>
      <w:pPr>
        <w:tabs>
          <w:tab w:val="num" w:pos="6480"/>
        </w:tabs>
        <w:ind w:left="6480" w:hanging="180"/>
      </w:pPr>
    </w:lvl>
  </w:abstractNum>
  <w:abstractNum w:abstractNumId="30">
    <w:nsid w:val="796C77E6"/>
    <w:multiLevelType w:val="hybridMultilevel"/>
    <w:tmpl w:val="796C77CF"/>
    <w:lvl w:ilvl="0" w:tplc="0CD49A8E">
      <w:start w:val="5"/>
      <w:numFmt w:val="upperLetter"/>
      <w:lvlText w:val="%1."/>
      <w:lvlJc w:val="left"/>
      <w:pPr>
        <w:tabs>
          <w:tab w:val="num" w:pos="720"/>
        </w:tabs>
        <w:ind w:left="720" w:hanging="360"/>
      </w:pPr>
    </w:lvl>
    <w:lvl w:ilvl="1" w:tplc="D1C87142">
      <w:start w:val="1"/>
      <w:numFmt w:val="lowerLetter"/>
      <w:lvlText w:val="%2."/>
      <w:lvlJc w:val="left"/>
      <w:pPr>
        <w:tabs>
          <w:tab w:val="num" w:pos="1440"/>
        </w:tabs>
        <w:ind w:left="1440" w:hanging="360"/>
      </w:pPr>
    </w:lvl>
    <w:lvl w:ilvl="2" w:tplc="8474FCF8">
      <w:start w:val="1"/>
      <w:numFmt w:val="lowerRoman"/>
      <w:lvlText w:val="%3."/>
      <w:lvlJc w:val="right"/>
      <w:pPr>
        <w:tabs>
          <w:tab w:val="num" w:pos="2160"/>
        </w:tabs>
        <w:ind w:left="2160" w:hanging="180"/>
      </w:pPr>
    </w:lvl>
    <w:lvl w:ilvl="3" w:tplc="7A92B7AA">
      <w:start w:val="1"/>
      <w:numFmt w:val="decimal"/>
      <w:lvlText w:val="%4."/>
      <w:lvlJc w:val="left"/>
      <w:pPr>
        <w:tabs>
          <w:tab w:val="num" w:pos="2880"/>
        </w:tabs>
        <w:ind w:left="2880" w:hanging="360"/>
      </w:pPr>
    </w:lvl>
    <w:lvl w:ilvl="4" w:tplc="7276771A">
      <w:start w:val="1"/>
      <w:numFmt w:val="lowerLetter"/>
      <w:lvlText w:val="%5."/>
      <w:lvlJc w:val="left"/>
      <w:pPr>
        <w:tabs>
          <w:tab w:val="num" w:pos="3600"/>
        </w:tabs>
        <w:ind w:left="3600" w:hanging="360"/>
      </w:pPr>
    </w:lvl>
    <w:lvl w:ilvl="5" w:tplc="AA006ED2">
      <w:start w:val="1"/>
      <w:numFmt w:val="lowerRoman"/>
      <w:lvlText w:val="%6."/>
      <w:lvlJc w:val="right"/>
      <w:pPr>
        <w:tabs>
          <w:tab w:val="num" w:pos="4320"/>
        </w:tabs>
        <w:ind w:left="4320" w:hanging="180"/>
      </w:pPr>
    </w:lvl>
    <w:lvl w:ilvl="6" w:tplc="DCCABD58">
      <w:start w:val="1"/>
      <w:numFmt w:val="decimal"/>
      <w:lvlText w:val="%7."/>
      <w:lvlJc w:val="left"/>
      <w:pPr>
        <w:tabs>
          <w:tab w:val="num" w:pos="5040"/>
        </w:tabs>
        <w:ind w:left="5040" w:hanging="360"/>
      </w:pPr>
    </w:lvl>
    <w:lvl w:ilvl="7" w:tplc="76565F06">
      <w:start w:val="1"/>
      <w:numFmt w:val="lowerLetter"/>
      <w:lvlText w:val="%8."/>
      <w:lvlJc w:val="left"/>
      <w:pPr>
        <w:tabs>
          <w:tab w:val="num" w:pos="5760"/>
        </w:tabs>
        <w:ind w:left="5760" w:hanging="360"/>
      </w:pPr>
    </w:lvl>
    <w:lvl w:ilvl="8" w:tplc="04E2AFF8">
      <w:start w:val="1"/>
      <w:numFmt w:val="lowerRoman"/>
      <w:lvlText w:val="%9."/>
      <w:lvlJc w:val="right"/>
      <w:pPr>
        <w:tabs>
          <w:tab w:val="num" w:pos="6480"/>
        </w:tabs>
        <w:ind w:left="6480" w:hanging="180"/>
      </w:pPr>
    </w:lvl>
  </w:abstractNum>
  <w:abstractNum w:abstractNumId="31">
    <w:nsid w:val="796C77E7"/>
    <w:multiLevelType w:val="hybridMultilevel"/>
    <w:tmpl w:val="796C77D0"/>
    <w:lvl w:ilvl="0" w:tplc="B30C866C">
      <w:start w:val="6"/>
      <w:numFmt w:val="upperLetter"/>
      <w:lvlText w:val="%1."/>
      <w:lvlJc w:val="left"/>
      <w:pPr>
        <w:tabs>
          <w:tab w:val="num" w:pos="720"/>
        </w:tabs>
        <w:ind w:left="720" w:hanging="360"/>
      </w:pPr>
    </w:lvl>
    <w:lvl w:ilvl="1" w:tplc="40D48B3C">
      <w:start w:val="1"/>
      <w:numFmt w:val="lowerLetter"/>
      <w:lvlText w:val="%2."/>
      <w:lvlJc w:val="left"/>
      <w:pPr>
        <w:tabs>
          <w:tab w:val="num" w:pos="1440"/>
        </w:tabs>
        <w:ind w:left="1440" w:hanging="360"/>
      </w:pPr>
    </w:lvl>
    <w:lvl w:ilvl="2" w:tplc="E9BA4490">
      <w:start w:val="1"/>
      <w:numFmt w:val="lowerRoman"/>
      <w:lvlText w:val="%3."/>
      <w:lvlJc w:val="right"/>
      <w:pPr>
        <w:tabs>
          <w:tab w:val="num" w:pos="2160"/>
        </w:tabs>
        <w:ind w:left="2160" w:hanging="180"/>
      </w:pPr>
    </w:lvl>
    <w:lvl w:ilvl="3" w:tplc="AC802E02">
      <w:start w:val="1"/>
      <w:numFmt w:val="decimal"/>
      <w:lvlText w:val="%4."/>
      <w:lvlJc w:val="left"/>
      <w:pPr>
        <w:tabs>
          <w:tab w:val="num" w:pos="2880"/>
        </w:tabs>
        <w:ind w:left="2880" w:hanging="360"/>
      </w:pPr>
    </w:lvl>
    <w:lvl w:ilvl="4" w:tplc="83A26BAC">
      <w:start w:val="1"/>
      <w:numFmt w:val="lowerLetter"/>
      <w:lvlText w:val="%5."/>
      <w:lvlJc w:val="left"/>
      <w:pPr>
        <w:tabs>
          <w:tab w:val="num" w:pos="3600"/>
        </w:tabs>
        <w:ind w:left="3600" w:hanging="360"/>
      </w:pPr>
    </w:lvl>
    <w:lvl w:ilvl="5" w:tplc="13ECC72C">
      <w:start w:val="1"/>
      <w:numFmt w:val="lowerRoman"/>
      <w:lvlText w:val="%6."/>
      <w:lvlJc w:val="right"/>
      <w:pPr>
        <w:tabs>
          <w:tab w:val="num" w:pos="4320"/>
        </w:tabs>
        <w:ind w:left="4320" w:hanging="180"/>
      </w:pPr>
    </w:lvl>
    <w:lvl w:ilvl="6" w:tplc="654A5054">
      <w:start w:val="1"/>
      <w:numFmt w:val="decimal"/>
      <w:lvlText w:val="%7."/>
      <w:lvlJc w:val="left"/>
      <w:pPr>
        <w:tabs>
          <w:tab w:val="num" w:pos="5040"/>
        </w:tabs>
        <w:ind w:left="5040" w:hanging="360"/>
      </w:pPr>
    </w:lvl>
    <w:lvl w:ilvl="7" w:tplc="FB768B20">
      <w:start w:val="1"/>
      <w:numFmt w:val="lowerLetter"/>
      <w:lvlText w:val="%8."/>
      <w:lvlJc w:val="left"/>
      <w:pPr>
        <w:tabs>
          <w:tab w:val="num" w:pos="5760"/>
        </w:tabs>
        <w:ind w:left="5760" w:hanging="360"/>
      </w:pPr>
    </w:lvl>
    <w:lvl w:ilvl="8" w:tplc="F02C78D8">
      <w:start w:val="1"/>
      <w:numFmt w:val="lowerRoman"/>
      <w:lvlText w:val="%9."/>
      <w:lvlJc w:val="right"/>
      <w:pPr>
        <w:tabs>
          <w:tab w:val="num" w:pos="6480"/>
        </w:tabs>
        <w:ind w:left="6480" w:hanging="180"/>
      </w:pPr>
    </w:lvl>
  </w:abstractNum>
  <w:abstractNum w:abstractNumId="32">
    <w:nsid w:val="796C77E8"/>
    <w:multiLevelType w:val="hybridMultilevel"/>
    <w:tmpl w:val="796C77D1"/>
    <w:lvl w:ilvl="0" w:tplc="44DAF3E0">
      <w:start w:val="1"/>
      <w:numFmt w:val="bullet"/>
      <w:lvlText w:val=""/>
      <w:lvlJc w:val="left"/>
      <w:pPr>
        <w:tabs>
          <w:tab w:val="num" w:pos="720"/>
        </w:tabs>
        <w:ind w:left="720" w:hanging="360"/>
      </w:pPr>
      <w:rPr>
        <w:rFonts w:ascii="Symbol" w:hAnsi="Symbol"/>
      </w:rPr>
    </w:lvl>
    <w:lvl w:ilvl="1" w:tplc="6526F044">
      <w:start w:val="1"/>
      <w:numFmt w:val="bullet"/>
      <w:lvlText w:val="o"/>
      <w:lvlJc w:val="left"/>
      <w:pPr>
        <w:tabs>
          <w:tab w:val="num" w:pos="1440"/>
        </w:tabs>
        <w:ind w:left="1440" w:hanging="360"/>
      </w:pPr>
      <w:rPr>
        <w:rFonts w:ascii="Courier New" w:hAnsi="Courier New"/>
      </w:rPr>
    </w:lvl>
    <w:lvl w:ilvl="2" w:tplc="E022F23C">
      <w:start w:val="1"/>
      <w:numFmt w:val="bullet"/>
      <w:lvlText w:val=""/>
      <w:lvlJc w:val="left"/>
      <w:pPr>
        <w:tabs>
          <w:tab w:val="num" w:pos="2160"/>
        </w:tabs>
        <w:ind w:left="2160" w:hanging="360"/>
      </w:pPr>
      <w:rPr>
        <w:rFonts w:ascii="Wingdings" w:hAnsi="Wingdings"/>
      </w:rPr>
    </w:lvl>
    <w:lvl w:ilvl="3" w:tplc="92A073E8">
      <w:start w:val="1"/>
      <w:numFmt w:val="bullet"/>
      <w:lvlText w:val=""/>
      <w:lvlJc w:val="left"/>
      <w:pPr>
        <w:tabs>
          <w:tab w:val="num" w:pos="2880"/>
        </w:tabs>
        <w:ind w:left="2880" w:hanging="360"/>
      </w:pPr>
      <w:rPr>
        <w:rFonts w:ascii="Symbol" w:hAnsi="Symbol"/>
      </w:rPr>
    </w:lvl>
    <w:lvl w:ilvl="4" w:tplc="1EF05ED6">
      <w:start w:val="1"/>
      <w:numFmt w:val="bullet"/>
      <w:lvlText w:val="o"/>
      <w:lvlJc w:val="left"/>
      <w:pPr>
        <w:tabs>
          <w:tab w:val="num" w:pos="3600"/>
        </w:tabs>
        <w:ind w:left="3600" w:hanging="360"/>
      </w:pPr>
      <w:rPr>
        <w:rFonts w:ascii="Courier New" w:hAnsi="Courier New"/>
      </w:rPr>
    </w:lvl>
    <w:lvl w:ilvl="5" w:tplc="CD4EC648">
      <w:start w:val="1"/>
      <w:numFmt w:val="bullet"/>
      <w:lvlText w:val=""/>
      <w:lvlJc w:val="left"/>
      <w:pPr>
        <w:tabs>
          <w:tab w:val="num" w:pos="4320"/>
        </w:tabs>
        <w:ind w:left="4320" w:hanging="360"/>
      </w:pPr>
      <w:rPr>
        <w:rFonts w:ascii="Wingdings" w:hAnsi="Wingdings"/>
      </w:rPr>
    </w:lvl>
    <w:lvl w:ilvl="6" w:tplc="4D32D1B0">
      <w:start w:val="1"/>
      <w:numFmt w:val="bullet"/>
      <w:lvlText w:val=""/>
      <w:lvlJc w:val="left"/>
      <w:pPr>
        <w:tabs>
          <w:tab w:val="num" w:pos="5040"/>
        </w:tabs>
        <w:ind w:left="5040" w:hanging="360"/>
      </w:pPr>
      <w:rPr>
        <w:rFonts w:ascii="Symbol" w:hAnsi="Symbol"/>
      </w:rPr>
    </w:lvl>
    <w:lvl w:ilvl="7" w:tplc="D936AF6C">
      <w:start w:val="1"/>
      <w:numFmt w:val="bullet"/>
      <w:lvlText w:val="o"/>
      <w:lvlJc w:val="left"/>
      <w:pPr>
        <w:tabs>
          <w:tab w:val="num" w:pos="5760"/>
        </w:tabs>
        <w:ind w:left="5760" w:hanging="360"/>
      </w:pPr>
      <w:rPr>
        <w:rFonts w:ascii="Courier New" w:hAnsi="Courier New"/>
      </w:rPr>
    </w:lvl>
    <w:lvl w:ilvl="8" w:tplc="4C48ECBC">
      <w:start w:val="1"/>
      <w:numFmt w:val="bullet"/>
      <w:lvlText w:val=""/>
      <w:lvlJc w:val="left"/>
      <w:pPr>
        <w:tabs>
          <w:tab w:val="num" w:pos="6480"/>
        </w:tabs>
        <w:ind w:left="6480" w:hanging="360"/>
      </w:pPr>
      <w:rPr>
        <w:rFonts w:ascii="Wingdings" w:hAnsi="Wingdings"/>
      </w:rPr>
    </w:lvl>
  </w:abstractNum>
  <w:abstractNum w:abstractNumId="33">
    <w:nsid w:val="796C77E9"/>
    <w:multiLevelType w:val="hybridMultilevel"/>
    <w:tmpl w:val="796C77D2"/>
    <w:lvl w:ilvl="0" w:tplc="D28AB6A8">
      <w:start w:val="1"/>
      <w:numFmt w:val="bullet"/>
      <w:lvlText w:val=""/>
      <w:lvlJc w:val="left"/>
      <w:pPr>
        <w:tabs>
          <w:tab w:val="num" w:pos="720"/>
        </w:tabs>
        <w:ind w:left="720" w:hanging="360"/>
      </w:pPr>
      <w:rPr>
        <w:rFonts w:ascii="Symbol" w:hAnsi="Symbol"/>
      </w:rPr>
    </w:lvl>
    <w:lvl w:ilvl="1" w:tplc="CFFA53AE">
      <w:start w:val="1"/>
      <w:numFmt w:val="bullet"/>
      <w:lvlText w:val="o"/>
      <w:lvlJc w:val="left"/>
      <w:pPr>
        <w:tabs>
          <w:tab w:val="num" w:pos="1440"/>
        </w:tabs>
        <w:ind w:left="1440" w:hanging="360"/>
      </w:pPr>
      <w:rPr>
        <w:rFonts w:ascii="Courier New" w:hAnsi="Courier New"/>
      </w:rPr>
    </w:lvl>
    <w:lvl w:ilvl="2" w:tplc="B4849C0C">
      <w:start w:val="1"/>
      <w:numFmt w:val="bullet"/>
      <w:lvlText w:val=""/>
      <w:lvlJc w:val="left"/>
      <w:pPr>
        <w:tabs>
          <w:tab w:val="num" w:pos="2160"/>
        </w:tabs>
        <w:ind w:left="2160" w:hanging="360"/>
      </w:pPr>
      <w:rPr>
        <w:rFonts w:ascii="Wingdings" w:hAnsi="Wingdings"/>
      </w:rPr>
    </w:lvl>
    <w:lvl w:ilvl="3" w:tplc="E78A56AE">
      <w:start w:val="1"/>
      <w:numFmt w:val="bullet"/>
      <w:lvlText w:val=""/>
      <w:lvlJc w:val="left"/>
      <w:pPr>
        <w:tabs>
          <w:tab w:val="num" w:pos="2880"/>
        </w:tabs>
        <w:ind w:left="2880" w:hanging="360"/>
      </w:pPr>
      <w:rPr>
        <w:rFonts w:ascii="Symbol" w:hAnsi="Symbol"/>
      </w:rPr>
    </w:lvl>
    <w:lvl w:ilvl="4" w:tplc="B2F86DF0">
      <w:start w:val="1"/>
      <w:numFmt w:val="bullet"/>
      <w:lvlText w:val="o"/>
      <w:lvlJc w:val="left"/>
      <w:pPr>
        <w:tabs>
          <w:tab w:val="num" w:pos="3600"/>
        </w:tabs>
        <w:ind w:left="3600" w:hanging="360"/>
      </w:pPr>
      <w:rPr>
        <w:rFonts w:ascii="Courier New" w:hAnsi="Courier New"/>
      </w:rPr>
    </w:lvl>
    <w:lvl w:ilvl="5" w:tplc="26BC7FE0">
      <w:start w:val="1"/>
      <w:numFmt w:val="bullet"/>
      <w:lvlText w:val=""/>
      <w:lvlJc w:val="left"/>
      <w:pPr>
        <w:tabs>
          <w:tab w:val="num" w:pos="4320"/>
        </w:tabs>
        <w:ind w:left="4320" w:hanging="360"/>
      </w:pPr>
      <w:rPr>
        <w:rFonts w:ascii="Wingdings" w:hAnsi="Wingdings"/>
      </w:rPr>
    </w:lvl>
    <w:lvl w:ilvl="6" w:tplc="30800392">
      <w:start w:val="1"/>
      <w:numFmt w:val="bullet"/>
      <w:lvlText w:val=""/>
      <w:lvlJc w:val="left"/>
      <w:pPr>
        <w:tabs>
          <w:tab w:val="num" w:pos="5040"/>
        </w:tabs>
        <w:ind w:left="5040" w:hanging="360"/>
      </w:pPr>
      <w:rPr>
        <w:rFonts w:ascii="Symbol" w:hAnsi="Symbol"/>
      </w:rPr>
    </w:lvl>
    <w:lvl w:ilvl="7" w:tplc="64A0B096">
      <w:start w:val="1"/>
      <w:numFmt w:val="bullet"/>
      <w:lvlText w:val="o"/>
      <w:lvlJc w:val="left"/>
      <w:pPr>
        <w:tabs>
          <w:tab w:val="num" w:pos="5760"/>
        </w:tabs>
        <w:ind w:left="5760" w:hanging="360"/>
      </w:pPr>
      <w:rPr>
        <w:rFonts w:ascii="Courier New" w:hAnsi="Courier New"/>
      </w:rPr>
    </w:lvl>
    <w:lvl w:ilvl="8" w:tplc="157A458C">
      <w:start w:val="1"/>
      <w:numFmt w:val="bullet"/>
      <w:lvlText w:val=""/>
      <w:lvlJc w:val="left"/>
      <w:pPr>
        <w:tabs>
          <w:tab w:val="num" w:pos="6480"/>
        </w:tabs>
        <w:ind w:left="6480" w:hanging="360"/>
      </w:pPr>
      <w:rPr>
        <w:rFonts w:ascii="Wingdings" w:hAnsi="Wingdings"/>
      </w:rPr>
    </w:lvl>
  </w:abstractNum>
  <w:abstractNum w:abstractNumId="34">
    <w:nsid w:val="796C77EA"/>
    <w:multiLevelType w:val="hybridMultilevel"/>
    <w:tmpl w:val="796C77C9"/>
    <w:lvl w:ilvl="0" w:tplc="75ACC78A">
      <w:start w:val="1"/>
      <w:numFmt w:val="decimal"/>
      <w:lvlText w:val="%1."/>
      <w:lvlJc w:val="left"/>
      <w:pPr>
        <w:tabs>
          <w:tab w:val="num" w:pos="720"/>
        </w:tabs>
        <w:ind w:left="720" w:hanging="360"/>
      </w:pPr>
    </w:lvl>
    <w:lvl w:ilvl="1" w:tplc="A628B5B8">
      <w:start w:val="1"/>
      <w:numFmt w:val="lowerLetter"/>
      <w:lvlText w:val="%2."/>
      <w:lvlJc w:val="left"/>
      <w:pPr>
        <w:tabs>
          <w:tab w:val="num" w:pos="1440"/>
        </w:tabs>
        <w:ind w:left="1440" w:hanging="360"/>
      </w:pPr>
    </w:lvl>
    <w:lvl w:ilvl="2" w:tplc="D5BAE020">
      <w:start w:val="1"/>
      <w:numFmt w:val="lowerRoman"/>
      <w:lvlText w:val="%3."/>
      <w:lvlJc w:val="right"/>
      <w:pPr>
        <w:tabs>
          <w:tab w:val="num" w:pos="2160"/>
        </w:tabs>
        <w:ind w:left="2160" w:hanging="180"/>
      </w:pPr>
    </w:lvl>
    <w:lvl w:ilvl="3" w:tplc="D1CE56DE">
      <w:start w:val="1"/>
      <w:numFmt w:val="decimal"/>
      <w:lvlText w:val="%4."/>
      <w:lvlJc w:val="left"/>
      <w:pPr>
        <w:tabs>
          <w:tab w:val="num" w:pos="2880"/>
        </w:tabs>
        <w:ind w:left="2880" w:hanging="360"/>
      </w:pPr>
    </w:lvl>
    <w:lvl w:ilvl="4" w:tplc="E4C2A8CA">
      <w:start w:val="1"/>
      <w:numFmt w:val="lowerLetter"/>
      <w:lvlText w:val="%5."/>
      <w:lvlJc w:val="left"/>
      <w:pPr>
        <w:tabs>
          <w:tab w:val="num" w:pos="3600"/>
        </w:tabs>
        <w:ind w:left="3600" w:hanging="360"/>
      </w:pPr>
    </w:lvl>
    <w:lvl w:ilvl="5" w:tplc="D430E706">
      <w:start w:val="1"/>
      <w:numFmt w:val="lowerRoman"/>
      <w:lvlText w:val="%6."/>
      <w:lvlJc w:val="right"/>
      <w:pPr>
        <w:tabs>
          <w:tab w:val="num" w:pos="4320"/>
        </w:tabs>
        <w:ind w:left="4320" w:hanging="180"/>
      </w:pPr>
    </w:lvl>
    <w:lvl w:ilvl="6" w:tplc="5816CD90">
      <w:start w:val="1"/>
      <w:numFmt w:val="decimal"/>
      <w:lvlText w:val="%7."/>
      <w:lvlJc w:val="left"/>
      <w:pPr>
        <w:tabs>
          <w:tab w:val="num" w:pos="5040"/>
        </w:tabs>
        <w:ind w:left="5040" w:hanging="360"/>
      </w:pPr>
    </w:lvl>
    <w:lvl w:ilvl="7" w:tplc="A4862364">
      <w:start w:val="1"/>
      <w:numFmt w:val="lowerLetter"/>
      <w:lvlText w:val="%8."/>
      <w:lvlJc w:val="left"/>
      <w:pPr>
        <w:tabs>
          <w:tab w:val="num" w:pos="5760"/>
        </w:tabs>
        <w:ind w:left="5760" w:hanging="360"/>
      </w:pPr>
    </w:lvl>
    <w:lvl w:ilvl="8" w:tplc="155CD4F8">
      <w:start w:val="1"/>
      <w:numFmt w:val="lowerRoman"/>
      <w:lvlText w:val="%9."/>
      <w:lvlJc w:val="right"/>
      <w:pPr>
        <w:tabs>
          <w:tab w:val="num" w:pos="6480"/>
        </w:tabs>
        <w:ind w:left="6480" w:hanging="180"/>
      </w:pPr>
    </w:lvl>
  </w:abstractNum>
  <w:abstractNum w:abstractNumId="35">
    <w:nsid w:val="796C77EB"/>
    <w:multiLevelType w:val="hybridMultilevel"/>
    <w:tmpl w:val="796C77C9"/>
    <w:lvl w:ilvl="0" w:tplc="A0D82E1E">
      <w:start w:val="1"/>
      <w:numFmt w:val="bullet"/>
      <w:lvlText w:val=""/>
      <w:lvlJc w:val="left"/>
      <w:pPr>
        <w:tabs>
          <w:tab w:val="num" w:pos="720"/>
        </w:tabs>
        <w:ind w:left="720" w:hanging="360"/>
      </w:pPr>
      <w:rPr>
        <w:rFonts w:ascii="Symbol" w:hAnsi="Symbol"/>
      </w:rPr>
    </w:lvl>
    <w:lvl w:ilvl="1" w:tplc="BC743A30">
      <w:start w:val="1"/>
      <w:numFmt w:val="bullet"/>
      <w:lvlText w:val="o"/>
      <w:lvlJc w:val="left"/>
      <w:pPr>
        <w:tabs>
          <w:tab w:val="num" w:pos="1440"/>
        </w:tabs>
        <w:ind w:left="1440" w:hanging="360"/>
      </w:pPr>
      <w:rPr>
        <w:rFonts w:ascii="Courier New" w:hAnsi="Courier New"/>
      </w:rPr>
    </w:lvl>
    <w:lvl w:ilvl="2" w:tplc="C2969788">
      <w:start w:val="1"/>
      <w:numFmt w:val="bullet"/>
      <w:lvlText w:val=""/>
      <w:lvlJc w:val="left"/>
      <w:pPr>
        <w:tabs>
          <w:tab w:val="num" w:pos="2160"/>
        </w:tabs>
        <w:ind w:left="2160" w:hanging="360"/>
      </w:pPr>
      <w:rPr>
        <w:rFonts w:ascii="Wingdings" w:hAnsi="Wingdings"/>
      </w:rPr>
    </w:lvl>
    <w:lvl w:ilvl="3" w:tplc="DA880C2E">
      <w:start w:val="1"/>
      <w:numFmt w:val="bullet"/>
      <w:lvlText w:val=""/>
      <w:lvlJc w:val="left"/>
      <w:pPr>
        <w:tabs>
          <w:tab w:val="num" w:pos="2880"/>
        </w:tabs>
        <w:ind w:left="2880" w:hanging="360"/>
      </w:pPr>
      <w:rPr>
        <w:rFonts w:ascii="Symbol" w:hAnsi="Symbol"/>
      </w:rPr>
    </w:lvl>
    <w:lvl w:ilvl="4" w:tplc="9C0CE882">
      <w:start w:val="1"/>
      <w:numFmt w:val="bullet"/>
      <w:lvlText w:val="o"/>
      <w:lvlJc w:val="left"/>
      <w:pPr>
        <w:tabs>
          <w:tab w:val="num" w:pos="3600"/>
        </w:tabs>
        <w:ind w:left="3600" w:hanging="360"/>
      </w:pPr>
      <w:rPr>
        <w:rFonts w:ascii="Courier New" w:hAnsi="Courier New"/>
      </w:rPr>
    </w:lvl>
    <w:lvl w:ilvl="5" w:tplc="7CC4D214">
      <w:start w:val="1"/>
      <w:numFmt w:val="bullet"/>
      <w:lvlText w:val=""/>
      <w:lvlJc w:val="left"/>
      <w:pPr>
        <w:tabs>
          <w:tab w:val="num" w:pos="4320"/>
        </w:tabs>
        <w:ind w:left="4320" w:hanging="360"/>
      </w:pPr>
      <w:rPr>
        <w:rFonts w:ascii="Wingdings" w:hAnsi="Wingdings"/>
      </w:rPr>
    </w:lvl>
    <w:lvl w:ilvl="6" w:tplc="FBB26C14">
      <w:start w:val="1"/>
      <w:numFmt w:val="bullet"/>
      <w:lvlText w:val=""/>
      <w:lvlJc w:val="left"/>
      <w:pPr>
        <w:tabs>
          <w:tab w:val="num" w:pos="5040"/>
        </w:tabs>
        <w:ind w:left="5040" w:hanging="360"/>
      </w:pPr>
      <w:rPr>
        <w:rFonts w:ascii="Symbol" w:hAnsi="Symbol"/>
      </w:rPr>
    </w:lvl>
    <w:lvl w:ilvl="7" w:tplc="952C2C98">
      <w:start w:val="1"/>
      <w:numFmt w:val="bullet"/>
      <w:lvlText w:val="o"/>
      <w:lvlJc w:val="left"/>
      <w:pPr>
        <w:tabs>
          <w:tab w:val="num" w:pos="5760"/>
        </w:tabs>
        <w:ind w:left="5760" w:hanging="360"/>
      </w:pPr>
      <w:rPr>
        <w:rFonts w:ascii="Courier New" w:hAnsi="Courier New"/>
      </w:rPr>
    </w:lvl>
    <w:lvl w:ilvl="8" w:tplc="45787D48">
      <w:start w:val="1"/>
      <w:numFmt w:val="bullet"/>
      <w:lvlText w:val=""/>
      <w:lvlJc w:val="left"/>
      <w:pPr>
        <w:tabs>
          <w:tab w:val="num" w:pos="6480"/>
        </w:tabs>
        <w:ind w:left="6480" w:hanging="360"/>
      </w:pPr>
      <w:rPr>
        <w:rFonts w:ascii="Wingdings" w:hAnsi="Wingdings"/>
      </w:rPr>
    </w:lvl>
  </w:abstractNum>
  <w:abstractNum w:abstractNumId="36">
    <w:nsid w:val="796C77EC"/>
    <w:multiLevelType w:val="hybridMultilevel"/>
    <w:tmpl w:val="796C77C9"/>
    <w:lvl w:ilvl="0" w:tplc="E784503E">
      <w:start w:val="1"/>
      <w:numFmt w:val="decimal"/>
      <w:lvlText w:val="%1."/>
      <w:lvlJc w:val="left"/>
      <w:pPr>
        <w:tabs>
          <w:tab w:val="num" w:pos="720"/>
        </w:tabs>
        <w:ind w:left="720" w:hanging="360"/>
      </w:pPr>
    </w:lvl>
    <w:lvl w:ilvl="1" w:tplc="DCA8DB9E">
      <w:start w:val="1"/>
      <w:numFmt w:val="lowerLetter"/>
      <w:lvlText w:val="%2."/>
      <w:lvlJc w:val="left"/>
      <w:pPr>
        <w:tabs>
          <w:tab w:val="num" w:pos="1440"/>
        </w:tabs>
        <w:ind w:left="1440" w:hanging="360"/>
      </w:pPr>
    </w:lvl>
    <w:lvl w:ilvl="2" w:tplc="C448AB3C">
      <w:start w:val="1"/>
      <w:numFmt w:val="lowerRoman"/>
      <w:lvlText w:val="%3."/>
      <w:lvlJc w:val="right"/>
      <w:pPr>
        <w:tabs>
          <w:tab w:val="num" w:pos="2160"/>
        </w:tabs>
        <w:ind w:left="2160" w:hanging="180"/>
      </w:pPr>
    </w:lvl>
    <w:lvl w:ilvl="3" w:tplc="89F4E728">
      <w:start w:val="1"/>
      <w:numFmt w:val="decimal"/>
      <w:lvlText w:val="%4."/>
      <w:lvlJc w:val="left"/>
      <w:pPr>
        <w:tabs>
          <w:tab w:val="num" w:pos="2880"/>
        </w:tabs>
        <w:ind w:left="2880" w:hanging="360"/>
      </w:pPr>
    </w:lvl>
    <w:lvl w:ilvl="4" w:tplc="7370F44E">
      <w:start w:val="1"/>
      <w:numFmt w:val="lowerLetter"/>
      <w:lvlText w:val="%5."/>
      <w:lvlJc w:val="left"/>
      <w:pPr>
        <w:tabs>
          <w:tab w:val="num" w:pos="3600"/>
        </w:tabs>
        <w:ind w:left="3600" w:hanging="360"/>
      </w:pPr>
    </w:lvl>
    <w:lvl w:ilvl="5" w:tplc="E5B28598">
      <w:start w:val="1"/>
      <w:numFmt w:val="lowerRoman"/>
      <w:lvlText w:val="%6."/>
      <w:lvlJc w:val="right"/>
      <w:pPr>
        <w:tabs>
          <w:tab w:val="num" w:pos="4320"/>
        </w:tabs>
        <w:ind w:left="4320" w:hanging="180"/>
      </w:pPr>
    </w:lvl>
    <w:lvl w:ilvl="6" w:tplc="8DB8700A">
      <w:start w:val="1"/>
      <w:numFmt w:val="decimal"/>
      <w:lvlText w:val="%7."/>
      <w:lvlJc w:val="left"/>
      <w:pPr>
        <w:tabs>
          <w:tab w:val="num" w:pos="5040"/>
        </w:tabs>
        <w:ind w:left="5040" w:hanging="360"/>
      </w:pPr>
    </w:lvl>
    <w:lvl w:ilvl="7" w:tplc="C0946E24">
      <w:start w:val="1"/>
      <w:numFmt w:val="lowerLetter"/>
      <w:lvlText w:val="%8."/>
      <w:lvlJc w:val="left"/>
      <w:pPr>
        <w:tabs>
          <w:tab w:val="num" w:pos="5760"/>
        </w:tabs>
        <w:ind w:left="5760" w:hanging="360"/>
      </w:pPr>
    </w:lvl>
    <w:lvl w:ilvl="8" w:tplc="F652380A">
      <w:start w:val="1"/>
      <w:numFmt w:val="lowerRoman"/>
      <w:lvlText w:val="%9."/>
      <w:lvlJc w:val="right"/>
      <w:pPr>
        <w:tabs>
          <w:tab w:val="num" w:pos="6480"/>
        </w:tabs>
        <w:ind w:left="6480" w:hanging="180"/>
      </w:pPr>
    </w:lvl>
  </w:abstractNum>
  <w:abstractNum w:abstractNumId="37">
    <w:nsid w:val="796C77ED"/>
    <w:multiLevelType w:val="hybridMultilevel"/>
    <w:tmpl w:val="796C77C9"/>
    <w:lvl w:ilvl="0" w:tplc="1BE45BC6">
      <w:start w:val="1"/>
      <w:numFmt w:val="bullet"/>
      <w:lvlText w:val=""/>
      <w:lvlJc w:val="left"/>
      <w:pPr>
        <w:tabs>
          <w:tab w:val="num" w:pos="720"/>
        </w:tabs>
        <w:ind w:left="720" w:hanging="360"/>
      </w:pPr>
      <w:rPr>
        <w:rFonts w:ascii="Symbol" w:hAnsi="Symbol"/>
      </w:rPr>
    </w:lvl>
    <w:lvl w:ilvl="1" w:tplc="469ACD4E">
      <w:start w:val="1"/>
      <w:numFmt w:val="bullet"/>
      <w:lvlText w:val="o"/>
      <w:lvlJc w:val="left"/>
      <w:pPr>
        <w:tabs>
          <w:tab w:val="num" w:pos="1440"/>
        </w:tabs>
        <w:ind w:left="1440" w:hanging="360"/>
      </w:pPr>
      <w:rPr>
        <w:rFonts w:ascii="Courier New" w:hAnsi="Courier New"/>
      </w:rPr>
    </w:lvl>
    <w:lvl w:ilvl="2" w:tplc="C3C4E306">
      <w:start w:val="1"/>
      <w:numFmt w:val="bullet"/>
      <w:lvlText w:val=""/>
      <w:lvlJc w:val="left"/>
      <w:pPr>
        <w:tabs>
          <w:tab w:val="num" w:pos="2160"/>
        </w:tabs>
        <w:ind w:left="2160" w:hanging="360"/>
      </w:pPr>
      <w:rPr>
        <w:rFonts w:ascii="Wingdings" w:hAnsi="Wingdings"/>
      </w:rPr>
    </w:lvl>
    <w:lvl w:ilvl="3" w:tplc="03505CCA">
      <w:start w:val="1"/>
      <w:numFmt w:val="bullet"/>
      <w:lvlText w:val=""/>
      <w:lvlJc w:val="left"/>
      <w:pPr>
        <w:tabs>
          <w:tab w:val="num" w:pos="2880"/>
        </w:tabs>
        <w:ind w:left="2880" w:hanging="360"/>
      </w:pPr>
      <w:rPr>
        <w:rFonts w:ascii="Symbol" w:hAnsi="Symbol"/>
      </w:rPr>
    </w:lvl>
    <w:lvl w:ilvl="4" w:tplc="2E2A4A8A">
      <w:start w:val="1"/>
      <w:numFmt w:val="bullet"/>
      <w:lvlText w:val="o"/>
      <w:lvlJc w:val="left"/>
      <w:pPr>
        <w:tabs>
          <w:tab w:val="num" w:pos="3600"/>
        </w:tabs>
        <w:ind w:left="3600" w:hanging="360"/>
      </w:pPr>
      <w:rPr>
        <w:rFonts w:ascii="Courier New" w:hAnsi="Courier New"/>
      </w:rPr>
    </w:lvl>
    <w:lvl w:ilvl="5" w:tplc="01705DB6">
      <w:start w:val="1"/>
      <w:numFmt w:val="bullet"/>
      <w:lvlText w:val=""/>
      <w:lvlJc w:val="left"/>
      <w:pPr>
        <w:tabs>
          <w:tab w:val="num" w:pos="4320"/>
        </w:tabs>
        <w:ind w:left="4320" w:hanging="360"/>
      </w:pPr>
      <w:rPr>
        <w:rFonts w:ascii="Wingdings" w:hAnsi="Wingdings"/>
      </w:rPr>
    </w:lvl>
    <w:lvl w:ilvl="6" w:tplc="6506FC74">
      <w:start w:val="1"/>
      <w:numFmt w:val="bullet"/>
      <w:lvlText w:val=""/>
      <w:lvlJc w:val="left"/>
      <w:pPr>
        <w:tabs>
          <w:tab w:val="num" w:pos="5040"/>
        </w:tabs>
        <w:ind w:left="5040" w:hanging="360"/>
      </w:pPr>
      <w:rPr>
        <w:rFonts w:ascii="Symbol" w:hAnsi="Symbol"/>
      </w:rPr>
    </w:lvl>
    <w:lvl w:ilvl="7" w:tplc="AB0A1974">
      <w:start w:val="1"/>
      <w:numFmt w:val="bullet"/>
      <w:lvlText w:val="o"/>
      <w:lvlJc w:val="left"/>
      <w:pPr>
        <w:tabs>
          <w:tab w:val="num" w:pos="5760"/>
        </w:tabs>
        <w:ind w:left="5760" w:hanging="360"/>
      </w:pPr>
      <w:rPr>
        <w:rFonts w:ascii="Courier New" w:hAnsi="Courier New"/>
      </w:rPr>
    </w:lvl>
    <w:lvl w:ilvl="8" w:tplc="E652589C">
      <w:start w:val="1"/>
      <w:numFmt w:val="bullet"/>
      <w:lvlText w:val=""/>
      <w:lvlJc w:val="left"/>
      <w:pPr>
        <w:tabs>
          <w:tab w:val="num" w:pos="6480"/>
        </w:tabs>
        <w:ind w:left="6480" w:hanging="360"/>
      </w:pPr>
      <w:rPr>
        <w:rFonts w:ascii="Wingdings" w:hAnsi="Wingdings"/>
      </w:rPr>
    </w:lvl>
  </w:abstractNum>
  <w:abstractNum w:abstractNumId="38">
    <w:nsid w:val="796C77EE"/>
    <w:multiLevelType w:val="hybridMultilevel"/>
    <w:tmpl w:val="796C77C9"/>
    <w:lvl w:ilvl="0" w:tplc="9A3ECEC2">
      <w:start w:val="1"/>
      <w:numFmt w:val="bullet"/>
      <w:lvlText w:val=""/>
      <w:lvlJc w:val="left"/>
      <w:pPr>
        <w:tabs>
          <w:tab w:val="num" w:pos="720"/>
        </w:tabs>
        <w:ind w:left="720" w:hanging="360"/>
      </w:pPr>
      <w:rPr>
        <w:rFonts w:ascii="Symbol" w:hAnsi="Symbol"/>
      </w:rPr>
    </w:lvl>
    <w:lvl w:ilvl="1" w:tplc="7BB2D360">
      <w:start w:val="1"/>
      <w:numFmt w:val="bullet"/>
      <w:lvlText w:val="o"/>
      <w:lvlJc w:val="left"/>
      <w:pPr>
        <w:tabs>
          <w:tab w:val="num" w:pos="1440"/>
        </w:tabs>
        <w:ind w:left="1440" w:hanging="360"/>
      </w:pPr>
      <w:rPr>
        <w:rFonts w:ascii="Courier New" w:hAnsi="Courier New"/>
      </w:rPr>
    </w:lvl>
    <w:lvl w:ilvl="2" w:tplc="BC886242">
      <w:start w:val="1"/>
      <w:numFmt w:val="bullet"/>
      <w:lvlText w:val=""/>
      <w:lvlJc w:val="left"/>
      <w:pPr>
        <w:tabs>
          <w:tab w:val="num" w:pos="2160"/>
        </w:tabs>
        <w:ind w:left="2160" w:hanging="360"/>
      </w:pPr>
      <w:rPr>
        <w:rFonts w:ascii="Wingdings" w:hAnsi="Wingdings"/>
      </w:rPr>
    </w:lvl>
    <w:lvl w:ilvl="3" w:tplc="E194971A">
      <w:start w:val="1"/>
      <w:numFmt w:val="bullet"/>
      <w:lvlText w:val=""/>
      <w:lvlJc w:val="left"/>
      <w:pPr>
        <w:tabs>
          <w:tab w:val="num" w:pos="2880"/>
        </w:tabs>
        <w:ind w:left="2880" w:hanging="360"/>
      </w:pPr>
      <w:rPr>
        <w:rFonts w:ascii="Symbol" w:hAnsi="Symbol"/>
      </w:rPr>
    </w:lvl>
    <w:lvl w:ilvl="4" w:tplc="3A289D40">
      <w:start w:val="1"/>
      <w:numFmt w:val="bullet"/>
      <w:lvlText w:val="o"/>
      <w:lvlJc w:val="left"/>
      <w:pPr>
        <w:tabs>
          <w:tab w:val="num" w:pos="3600"/>
        </w:tabs>
        <w:ind w:left="3600" w:hanging="360"/>
      </w:pPr>
      <w:rPr>
        <w:rFonts w:ascii="Courier New" w:hAnsi="Courier New"/>
      </w:rPr>
    </w:lvl>
    <w:lvl w:ilvl="5" w:tplc="08482224">
      <w:start w:val="1"/>
      <w:numFmt w:val="bullet"/>
      <w:lvlText w:val=""/>
      <w:lvlJc w:val="left"/>
      <w:pPr>
        <w:tabs>
          <w:tab w:val="num" w:pos="4320"/>
        </w:tabs>
        <w:ind w:left="4320" w:hanging="360"/>
      </w:pPr>
      <w:rPr>
        <w:rFonts w:ascii="Wingdings" w:hAnsi="Wingdings"/>
      </w:rPr>
    </w:lvl>
    <w:lvl w:ilvl="6" w:tplc="3FF2B5BE">
      <w:start w:val="1"/>
      <w:numFmt w:val="bullet"/>
      <w:lvlText w:val=""/>
      <w:lvlJc w:val="left"/>
      <w:pPr>
        <w:tabs>
          <w:tab w:val="num" w:pos="5040"/>
        </w:tabs>
        <w:ind w:left="5040" w:hanging="360"/>
      </w:pPr>
      <w:rPr>
        <w:rFonts w:ascii="Symbol" w:hAnsi="Symbol"/>
      </w:rPr>
    </w:lvl>
    <w:lvl w:ilvl="7" w:tplc="C3DEC2EA">
      <w:start w:val="1"/>
      <w:numFmt w:val="bullet"/>
      <w:lvlText w:val="o"/>
      <w:lvlJc w:val="left"/>
      <w:pPr>
        <w:tabs>
          <w:tab w:val="num" w:pos="5760"/>
        </w:tabs>
        <w:ind w:left="5760" w:hanging="360"/>
      </w:pPr>
      <w:rPr>
        <w:rFonts w:ascii="Courier New" w:hAnsi="Courier New"/>
      </w:rPr>
    </w:lvl>
    <w:lvl w:ilvl="8" w:tplc="174ABBB2">
      <w:start w:val="1"/>
      <w:numFmt w:val="bullet"/>
      <w:lvlText w:val=""/>
      <w:lvlJc w:val="left"/>
      <w:pPr>
        <w:tabs>
          <w:tab w:val="num" w:pos="6480"/>
        </w:tabs>
        <w:ind w:left="6480" w:hanging="360"/>
      </w:pPr>
      <w:rPr>
        <w:rFonts w:ascii="Wingdings" w:hAnsi="Wingdings"/>
      </w:rPr>
    </w:lvl>
  </w:abstractNum>
  <w:abstractNum w:abstractNumId="39">
    <w:nsid w:val="796C77EF"/>
    <w:multiLevelType w:val="hybridMultilevel"/>
    <w:tmpl w:val="796C77C9"/>
    <w:lvl w:ilvl="0" w:tplc="673CC384">
      <w:start w:val="1"/>
      <w:numFmt w:val="bullet"/>
      <w:lvlText w:val=""/>
      <w:lvlJc w:val="left"/>
      <w:pPr>
        <w:tabs>
          <w:tab w:val="num" w:pos="720"/>
        </w:tabs>
        <w:ind w:left="720" w:hanging="360"/>
      </w:pPr>
      <w:rPr>
        <w:rFonts w:ascii="Symbol" w:hAnsi="Symbol"/>
      </w:rPr>
    </w:lvl>
    <w:lvl w:ilvl="1" w:tplc="33801B68">
      <w:start w:val="1"/>
      <w:numFmt w:val="bullet"/>
      <w:lvlText w:val="o"/>
      <w:lvlJc w:val="left"/>
      <w:pPr>
        <w:tabs>
          <w:tab w:val="num" w:pos="1440"/>
        </w:tabs>
        <w:ind w:left="1440" w:hanging="360"/>
      </w:pPr>
      <w:rPr>
        <w:rFonts w:ascii="Courier New" w:hAnsi="Courier New"/>
      </w:rPr>
    </w:lvl>
    <w:lvl w:ilvl="2" w:tplc="E6108488">
      <w:start w:val="1"/>
      <w:numFmt w:val="bullet"/>
      <w:lvlText w:val=""/>
      <w:lvlJc w:val="left"/>
      <w:pPr>
        <w:tabs>
          <w:tab w:val="num" w:pos="2160"/>
        </w:tabs>
        <w:ind w:left="2160" w:hanging="360"/>
      </w:pPr>
      <w:rPr>
        <w:rFonts w:ascii="Wingdings" w:hAnsi="Wingdings"/>
      </w:rPr>
    </w:lvl>
    <w:lvl w:ilvl="3" w:tplc="DDB290F8">
      <w:start w:val="1"/>
      <w:numFmt w:val="bullet"/>
      <w:lvlText w:val=""/>
      <w:lvlJc w:val="left"/>
      <w:pPr>
        <w:tabs>
          <w:tab w:val="num" w:pos="2880"/>
        </w:tabs>
        <w:ind w:left="2880" w:hanging="360"/>
      </w:pPr>
      <w:rPr>
        <w:rFonts w:ascii="Symbol" w:hAnsi="Symbol"/>
      </w:rPr>
    </w:lvl>
    <w:lvl w:ilvl="4" w:tplc="18F2725A">
      <w:start w:val="1"/>
      <w:numFmt w:val="bullet"/>
      <w:lvlText w:val="o"/>
      <w:lvlJc w:val="left"/>
      <w:pPr>
        <w:tabs>
          <w:tab w:val="num" w:pos="3600"/>
        </w:tabs>
        <w:ind w:left="3600" w:hanging="360"/>
      </w:pPr>
      <w:rPr>
        <w:rFonts w:ascii="Courier New" w:hAnsi="Courier New"/>
      </w:rPr>
    </w:lvl>
    <w:lvl w:ilvl="5" w:tplc="6B120D1E">
      <w:start w:val="1"/>
      <w:numFmt w:val="bullet"/>
      <w:lvlText w:val=""/>
      <w:lvlJc w:val="left"/>
      <w:pPr>
        <w:tabs>
          <w:tab w:val="num" w:pos="4320"/>
        </w:tabs>
        <w:ind w:left="4320" w:hanging="360"/>
      </w:pPr>
      <w:rPr>
        <w:rFonts w:ascii="Wingdings" w:hAnsi="Wingdings"/>
      </w:rPr>
    </w:lvl>
    <w:lvl w:ilvl="6" w:tplc="720EE8C4">
      <w:start w:val="1"/>
      <w:numFmt w:val="bullet"/>
      <w:lvlText w:val=""/>
      <w:lvlJc w:val="left"/>
      <w:pPr>
        <w:tabs>
          <w:tab w:val="num" w:pos="5040"/>
        </w:tabs>
        <w:ind w:left="5040" w:hanging="360"/>
      </w:pPr>
      <w:rPr>
        <w:rFonts w:ascii="Symbol" w:hAnsi="Symbol"/>
      </w:rPr>
    </w:lvl>
    <w:lvl w:ilvl="7" w:tplc="3D46F10C">
      <w:start w:val="1"/>
      <w:numFmt w:val="bullet"/>
      <w:lvlText w:val="o"/>
      <w:lvlJc w:val="left"/>
      <w:pPr>
        <w:tabs>
          <w:tab w:val="num" w:pos="5760"/>
        </w:tabs>
        <w:ind w:left="5760" w:hanging="360"/>
      </w:pPr>
      <w:rPr>
        <w:rFonts w:ascii="Courier New" w:hAnsi="Courier New"/>
      </w:rPr>
    </w:lvl>
    <w:lvl w:ilvl="8" w:tplc="F146C2D8">
      <w:start w:val="1"/>
      <w:numFmt w:val="bullet"/>
      <w:lvlText w:val=""/>
      <w:lvlJc w:val="left"/>
      <w:pPr>
        <w:tabs>
          <w:tab w:val="num" w:pos="6480"/>
        </w:tabs>
        <w:ind w:left="6480" w:hanging="360"/>
      </w:pPr>
      <w:rPr>
        <w:rFonts w:ascii="Wingdings" w:hAnsi="Wingdings"/>
      </w:rPr>
    </w:lvl>
  </w:abstractNum>
  <w:abstractNum w:abstractNumId="40">
    <w:nsid w:val="796C77F0"/>
    <w:multiLevelType w:val="hybridMultilevel"/>
    <w:tmpl w:val="796C77CA"/>
    <w:lvl w:ilvl="0" w:tplc="09FC5208">
      <w:start w:val="1"/>
      <w:numFmt w:val="bullet"/>
      <w:lvlText w:val=""/>
      <w:lvlJc w:val="left"/>
      <w:pPr>
        <w:tabs>
          <w:tab w:val="num" w:pos="720"/>
        </w:tabs>
        <w:ind w:left="720" w:hanging="360"/>
      </w:pPr>
      <w:rPr>
        <w:rFonts w:ascii="Symbol" w:hAnsi="Symbol"/>
      </w:rPr>
    </w:lvl>
    <w:lvl w:ilvl="1" w:tplc="7DE08592">
      <w:start w:val="1"/>
      <w:numFmt w:val="bullet"/>
      <w:lvlText w:val="o"/>
      <w:lvlJc w:val="left"/>
      <w:pPr>
        <w:tabs>
          <w:tab w:val="num" w:pos="1440"/>
        </w:tabs>
        <w:ind w:left="1440" w:hanging="360"/>
      </w:pPr>
      <w:rPr>
        <w:rFonts w:ascii="Courier New" w:hAnsi="Courier New"/>
      </w:rPr>
    </w:lvl>
    <w:lvl w:ilvl="2" w:tplc="B3BCDC2E">
      <w:start w:val="1"/>
      <w:numFmt w:val="bullet"/>
      <w:lvlText w:val=""/>
      <w:lvlJc w:val="left"/>
      <w:pPr>
        <w:tabs>
          <w:tab w:val="num" w:pos="2160"/>
        </w:tabs>
        <w:ind w:left="2160" w:hanging="360"/>
      </w:pPr>
      <w:rPr>
        <w:rFonts w:ascii="Wingdings" w:hAnsi="Wingdings"/>
      </w:rPr>
    </w:lvl>
    <w:lvl w:ilvl="3" w:tplc="7DB8A43A">
      <w:start w:val="1"/>
      <w:numFmt w:val="bullet"/>
      <w:lvlText w:val=""/>
      <w:lvlJc w:val="left"/>
      <w:pPr>
        <w:tabs>
          <w:tab w:val="num" w:pos="2880"/>
        </w:tabs>
        <w:ind w:left="2880" w:hanging="360"/>
      </w:pPr>
      <w:rPr>
        <w:rFonts w:ascii="Symbol" w:hAnsi="Symbol"/>
      </w:rPr>
    </w:lvl>
    <w:lvl w:ilvl="4" w:tplc="E6120474">
      <w:start w:val="1"/>
      <w:numFmt w:val="bullet"/>
      <w:lvlText w:val="o"/>
      <w:lvlJc w:val="left"/>
      <w:pPr>
        <w:tabs>
          <w:tab w:val="num" w:pos="3600"/>
        </w:tabs>
        <w:ind w:left="3600" w:hanging="360"/>
      </w:pPr>
      <w:rPr>
        <w:rFonts w:ascii="Courier New" w:hAnsi="Courier New"/>
      </w:rPr>
    </w:lvl>
    <w:lvl w:ilvl="5" w:tplc="46126D4A">
      <w:start w:val="1"/>
      <w:numFmt w:val="bullet"/>
      <w:lvlText w:val=""/>
      <w:lvlJc w:val="left"/>
      <w:pPr>
        <w:tabs>
          <w:tab w:val="num" w:pos="4320"/>
        </w:tabs>
        <w:ind w:left="4320" w:hanging="360"/>
      </w:pPr>
      <w:rPr>
        <w:rFonts w:ascii="Wingdings" w:hAnsi="Wingdings"/>
      </w:rPr>
    </w:lvl>
    <w:lvl w:ilvl="6" w:tplc="35765640">
      <w:start w:val="1"/>
      <w:numFmt w:val="bullet"/>
      <w:lvlText w:val=""/>
      <w:lvlJc w:val="left"/>
      <w:pPr>
        <w:tabs>
          <w:tab w:val="num" w:pos="5040"/>
        </w:tabs>
        <w:ind w:left="5040" w:hanging="360"/>
      </w:pPr>
      <w:rPr>
        <w:rFonts w:ascii="Symbol" w:hAnsi="Symbol"/>
      </w:rPr>
    </w:lvl>
    <w:lvl w:ilvl="7" w:tplc="5FD62F70">
      <w:start w:val="1"/>
      <w:numFmt w:val="bullet"/>
      <w:lvlText w:val="o"/>
      <w:lvlJc w:val="left"/>
      <w:pPr>
        <w:tabs>
          <w:tab w:val="num" w:pos="5760"/>
        </w:tabs>
        <w:ind w:left="5760" w:hanging="360"/>
      </w:pPr>
      <w:rPr>
        <w:rFonts w:ascii="Courier New" w:hAnsi="Courier New"/>
      </w:rPr>
    </w:lvl>
    <w:lvl w:ilvl="8" w:tplc="29B0D3FC">
      <w:start w:val="1"/>
      <w:numFmt w:val="bullet"/>
      <w:lvlText w:val=""/>
      <w:lvlJc w:val="left"/>
      <w:pPr>
        <w:tabs>
          <w:tab w:val="num" w:pos="6480"/>
        </w:tabs>
        <w:ind w:left="6480" w:hanging="360"/>
      </w:pPr>
      <w:rPr>
        <w:rFonts w:ascii="Wingdings" w:hAnsi="Wingdings"/>
      </w:rPr>
    </w:lvl>
  </w:abstractNum>
  <w:abstractNum w:abstractNumId="41">
    <w:nsid w:val="796C77F1"/>
    <w:multiLevelType w:val="hybridMultilevel"/>
    <w:tmpl w:val="796C77CB"/>
    <w:lvl w:ilvl="0" w:tplc="F59C1BEC">
      <w:start w:val="1"/>
      <w:numFmt w:val="bullet"/>
      <w:lvlText w:val=""/>
      <w:lvlJc w:val="left"/>
      <w:pPr>
        <w:tabs>
          <w:tab w:val="num" w:pos="720"/>
        </w:tabs>
        <w:ind w:left="720" w:hanging="360"/>
      </w:pPr>
      <w:rPr>
        <w:rFonts w:ascii="Symbol" w:hAnsi="Symbol"/>
      </w:rPr>
    </w:lvl>
    <w:lvl w:ilvl="1" w:tplc="8A7C277C">
      <w:start w:val="1"/>
      <w:numFmt w:val="bullet"/>
      <w:lvlText w:val="o"/>
      <w:lvlJc w:val="left"/>
      <w:pPr>
        <w:tabs>
          <w:tab w:val="num" w:pos="1440"/>
        </w:tabs>
        <w:ind w:left="1440" w:hanging="360"/>
      </w:pPr>
      <w:rPr>
        <w:rFonts w:ascii="Courier New" w:hAnsi="Courier New"/>
      </w:rPr>
    </w:lvl>
    <w:lvl w:ilvl="2" w:tplc="260AC90A">
      <w:start w:val="1"/>
      <w:numFmt w:val="bullet"/>
      <w:lvlText w:val=""/>
      <w:lvlJc w:val="left"/>
      <w:pPr>
        <w:tabs>
          <w:tab w:val="num" w:pos="2160"/>
        </w:tabs>
        <w:ind w:left="2160" w:hanging="360"/>
      </w:pPr>
      <w:rPr>
        <w:rFonts w:ascii="Wingdings" w:hAnsi="Wingdings"/>
      </w:rPr>
    </w:lvl>
    <w:lvl w:ilvl="3" w:tplc="16FC1320">
      <w:start w:val="1"/>
      <w:numFmt w:val="bullet"/>
      <w:lvlText w:val=""/>
      <w:lvlJc w:val="left"/>
      <w:pPr>
        <w:tabs>
          <w:tab w:val="num" w:pos="2880"/>
        </w:tabs>
        <w:ind w:left="2880" w:hanging="360"/>
      </w:pPr>
      <w:rPr>
        <w:rFonts w:ascii="Symbol" w:hAnsi="Symbol"/>
      </w:rPr>
    </w:lvl>
    <w:lvl w:ilvl="4" w:tplc="1DD034EE">
      <w:start w:val="1"/>
      <w:numFmt w:val="bullet"/>
      <w:lvlText w:val="o"/>
      <w:lvlJc w:val="left"/>
      <w:pPr>
        <w:tabs>
          <w:tab w:val="num" w:pos="3600"/>
        </w:tabs>
        <w:ind w:left="3600" w:hanging="360"/>
      </w:pPr>
      <w:rPr>
        <w:rFonts w:ascii="Courier New" w:hAnsi="Courier New"/>
      </w:rPr>
    </w:lvl>
    <w:lvl w:ilvl="5" w:tplc="023E63F6">
      <w:start w:val="1"/>
      <w:numFmt w:val="bullet"/>
      <w:lvlText w:val=""/>
      <w:lvlJc w:val="left"/>
      <w:pPr>
        <w:tabs>
          <w:tab w:val="num" w:pos="4320"/>
        </w:tabs>
        <w:ind w:left="4320" w:hanging="360"/>
      </w:pPr>
      <w:rPr>
        <w:rFonts w:ascii="Wingdings" w:hAnsi="Wingdings"/>
      </w:rPr>
    </w:lvl>
    <w:lvl w:ilvl="6" w:tplc="402AEAAE">
      <w:start w:val="1"/>
      <w:numFmt w:val="bullet"/>
      <w:lvlText w:val=""/>
      <w:lvlJc w:val="left"/>
      <w:pPr>
        <w:tabs>
          <w:tab w:val="num" w:pos="5040"/>
        </w:tabs>
        <w:ind w:left="5040" w:hanging="360"/>
      </w:pPr>
      <w:rPr>
        <w:rFonts w:ascii="Symbol" w:hAnsi="Symbol"/>
      </w:rPr>
    </w:lvl>
    <w:lvl w:ilvl="7" w:tplc="BB808C2A">
      <w:start w:val="1"/>
      <w:numFmt w:val="bullet"/>
      <w:lvlText w:val="o"/>
      <w:lvlJc w:val="left"/>
      <w:pPr>
        <w:tabs>
          <w:tab w:val="num" w:pos="5760"/>
        </w:tabs>
        <w:ind w:left="5760" w:hanging="360"/>
      </w:pPr>
      <w:rPr>
        <w:rFonts w:ascii="Courier New" w:hAnsi="Courier New"/>
      </w:rPr>
    </w:lvl>
    <w:lvl w:ilvl="8" w:tplc="C5BC449E">
      <w:start w:val="1"/>
      <w:numFmt w:val="bullet"/>
      <w:lvlText w:val=""/>
      <w:lvlJc w:val="left"/>
      <w:pPr>
        <w:tabs>
          <w:tab w:val="num" w:pos="6480"/>
        </w:tabs>
        <w:ind w:left="6480" w:hanging="360"/>
      </w:pPr>
      <w:rPr>
        <w:rFonts w:ascii="Wingdings" w:hAnsi="Wingdings"/>
      </w:rPr>
    </w:lvl>
  </w:abstractNum>
  <w:abstractNum w:abstractNumId="42">
    <w:nsid w:val="796C77F2"/>
    <w:multiLevelType w:val="hybridMultilevel"/>
    <w:tmpl w:val="796C77C9"/>
    <w:lvl w:ilvl="0" w:tplc="52284D80">
      <w:start w:val="1"/>
      <w:numFmt w:val="bullet"/>
      <w:lvlText w:val=""/>
      <w:lvlJc w:val="left"/>
      <w:pPr>
        <w:tabs>
          <w:tab w:val="num" w:pos="720"/>
        </w:tabs>
        <w:ind w:left="720" w:hanging="360"/>
      </w:pPr>
      <w:rPr>
        <w:rFonts w:ascii="Symbol" w:hAnsi="Symbol"/>
      </w:rPr>
    </w:lvl>
    <w:lvl w:ilvl="1" w:tplc="849AAFCA">
      <w:start w:val="1"/>
      <w:numFmt w:val="bullet"/>
      <w:lvlText w:val="o"/>
      <w:lvlJc w:val="left"/>
      <w:pPr>
        <w:tabs>
          <w:tab w:val="num" w:pos="1440"/>
        </w:tabs>
        <w:ind w:left="1440" w:hanging="360"/>
      </w:pPr>
      <w:rPr>
        <w:rFonts w:ascii="Courier New" w:hAnsi="Courier New"/>
      </w:rPr>
    </w:lvl>
    <w:lvl w:ilvl="2" w:tplc="57361A74">
      <w:start w:val="1"/>
      <w:numFmt w:val="bullet"/>
      <w:lvlText w:val=""/>
      <w:lvlJc w:val="left"/>
      <w:pPr>
        <w:tabs>
          <w:tab w:val="num" w:pos="2160"/>
        </w:tabs>
        <w:ind w:left="2160" w:hanging="360"/>
      </w:pPr>
      <w:rPr>
        <w:rFonts w:ascii="Wingdings" w:hAnsi="Wingdings"/>
      </w:rPr>
    </w:lvl>
    <w:lvl w:ilvl="3" w:tplc="5CFCB75E">
      <w:start w:val="1"/>
      <w:numFmt w:val="bullet"/>
      <w:lvlText w:val=""/>
      <w:lvlJc w:val="left"/>
      <w:pPr>
        <w:tabs>
          <w:tab w:val="num" w:pos="2880"/>
        </w:tabs>
        <w:ind w:left="2880" w:hanging="360"/>
      </w:pPr>
      <w:rPr>
        <w:rFonts w:ascii="Symbol" w:hAnsi="Symbol"/>
      </w:rPr>
    </w:lvl>
    <w:lvl w:ilvl="4" w:tplc="315AD17E">
      <w:start w:val="1"/>
      <w:numFmt w:val="bullet"/>
      <w:lvlText w:val="o"/>
      <w:lvlJc w:val="left"/>
      <w:pPr>
        <w:tabs>
          <w:tab w:val="num" w:pos="3600"/>
        </w:tabs>
        <w:ind w:left="3600" w:hanging="360"/>
      </w:pPr>
      <w:rPr>
        <w:rFonts w:ascii="Courier New" w:hAnsi="Courier New"/>
      </w:rPr>
    </w:lvl>
    <w:lvl w:ilvl="5" w:tplc="70DC26F4">
      <w:start w:val="1"/>
      <w:numFmt w:val="bullet"/>
      <w:lvlText w:val=""/>
      <w:lvlJc w:val="left"/>
      <w:pPr>
        <w:tabs>
          <w:tab w:val="num" w:pos="4320"/>
        </w:tabs>
        <w:ind w:left="4320" w:hanging="360"/>
      </w:pPr>
      <w:rPr>
        <w:rFonts w:ascii="Wingdings" w:hAnsi="Wingdings"/>
      </w:rPr>
    </w:lvl>
    <w:lvl w:ilvl="6" w:tplc="B2A85BA8">
      <w:start w:val="1"/>
      <w:numFmt w:val="bullet"/>
      <w:lvlText w:val=""/>
      <w:lvlJc w:val="left"/>
      <w:pPr>
        <w:tabs>
          <w:tab w:val="num" w:pos="5040"/>
        </w:tabs>
        <w:ind w:left="5040" w:hanging="360"/>
      </w:pPr>
      <w:rPr>
        <w:rFonts w:ascii="Symbol" w:hAnsi="Symbol"/>
      </w:rPr>
    </w:lvl>
    <w:lvl w:ilvl="7" w:tplc="B60C7550">
      <w:start w:val="1"/>
      <w:numFmt w:val="bullet"/>
      <w:lvlText w:val="o"/>
      <w:lvlJc w:val="left"/>
      <w:pPr>
        <w:tabs>
          <w:tab w:val="num" w:pos="5760"/>
        </w:tabs>
        <w:ind w:left="5760" w:hanging="360"/>
      </w:pPr>
      <w:rPr>
        <w:rFonts w:ascii="Courier New" w:hAnsi="Courier New"/>
      </w:rPr>
    </w:lvl>
    <w:lvl w:ilvl="8" w:tplc="1432051C">
      <w:start w:val="1"/>
      <w:numFmt w:val="bullet"/>
      <w:lvlText w:val=""/>
      <w:lvlJc w:val="left"/>
      <w:pPr>
        <w:tabs>
          <w:tab w:val="num" w:pos="6480"/>
        </w:tabs>
        <w:ind w:left="6480" w:hanging="360"/>
      </w:pPr>
      <w:rPr>
        <w:rFonts w:ascii="Wingdings" w:hAnsi="Wingdings"/>
      </w:rPr>
    </w:lvl>
  </w:abstractNum>
  <w:abstractNum w:abstractNumId="43">
    <w:nsid w:val="796C77F3"/>
    <w:multiLevelType w:val="hybridMultilevel"/>
    <w:tmpl w:val="796C77CA"/>
    <w:lvl w:ilvl="0" w:tplc="2018A19E">
      <w:start w:val="1"/>
      <w:numFmt w:val="bullet"/>
      <w:lvlText w:val=""/>
      <w:lvlJc w:val="left"/>
      <w:pPr>
        <w:tabs>
          <w:tab w:val="num" w:pos="720"/>
        </w:tabs>
        <w:ind w:left="720" w:hanging="360"/>
      </w:pPr>
      <w:rPr>
        <w:rFonts w:ascii="Symbol" w:hAnsi="Symbol"/>
      </w:rPr>
    </w:lvl>
    <w:lvl w:ilvl="1" w:tplc="969EB5CC">
      <w:start w:val="1"/>
      <w:numFmt w:val="bullet"/>
      <w:lvlText w:val="o"/>
      <w:lvlJc w:val="left"/>
      <w:pPr>
        <w:tabs>
          <w:tab w:val="num" w:pos="1440"/>
        </w:tabs>
        <w:ind w:left="1440" w:hanging="360"/>
      </w:pPr>
      <w:rPr>
        <w:rFonts w:ascii="Courier New" w:hAnsi="Courier New"/>
      </w:rPr>
    </w:lvl>
    <w:lvl w:ilvl="2" w:tplc="D5B05914">
      <w:start w:val="1"/>
      <w:numFmt w:val="bullet"/>
      <w:lvlText w:val=""/>
      <w:lvlJc w:val="left"/>
      <w:pPr>
        <w:tabs>
          <w:tab w:val="num" w:pos="2160"/>
        </w:tabs>
        <w:ind w:left="2160" w:hanging="360"/>
      </w:pPr>
      <w:rPr>
        <w:rFonts w:ascii="Wingdings" w:hAnsi="Wingdings"/>
      </w:rPr>
    </w:lvl>
    <w:lvl w:ilvl="3" w:tplc="BB66EA72">
      <w:start w:val="1"/>
      <w:numFmt w:val="bullet"/>
      <w:lvlText w:val=""/>
      <w:lvlJc w:val="left"/>
      <w:pPr>
        <w:tabs>
          <w:tab w:val="num" w:pos="2880"/>
        </w:tabs>
        <w:ind w:left="2880" w:hanging="360"/>
      </w:pPr>
      <w:rPr>
        <w:rFonts w:ascii="Symbol" w:hAnsi="Symbol"/>
      </w:rPr>
    </w:lvl>
    <w:lvl w:ilvl="4" w:tplc="97F2B160">
      <w:start w:val="1"/>
      <w:numFmt w:val="bullet"/>
      <w:lvlText w:val="o"/>
      <w:lvlJc w:val="left"/>
      <w:pPr>
        <w:tabs>
          <w:tab w:val="num" w:pos="3600"/>
        </w:tabs>
        <w:ind w:left="3600" w:hanging="360"/>
      </w:pPr>
      <w:rPr>
        <w:rFonts w:ascii="Courier New" w:hAnsi="Courier New"/>
      </w:rPr>
    </w:lvl>
    <w:lvl w:ilvl="5" w:tplc="443043F6">
      <w:start w:val="1"/>
      <w:numFmt w:val="bullet"/>
      <w:lvlText w:val=""/>
      <w:lvlJc w:val="left"/>
      <w:pPr>
        <w:tabs>
          <w:tab w:val="num" w:pos="4320"/>
        </w:tabs>
        <w:ind w:left="4320" w:hanging="360"/>
      </w:pPr>
      <w:rPr>
        <w:rFonts w:ascii="Wingdings" w:hAnsi="Wingdings"/>
      </w:rPr>
    </w:lvl>
    <w:lvl w:ilvl="6" w:tplc="818EBDEE">
      <w:start w:val="1"/>
      <w:numFmt w:val="bullet"/>
      <w:lvlText w:val=""/>
      <w:lvlJc w:val="left"/>
      <w:pPr>
        <w:tabs>
          <w:tab w:val="num" w:pos="5040"/>
        </w:tabs>
        <w:ind w:left="5040" w:hanging="360"/>
      </w:pPr>
      <w:rPr>
        <w:rFonts w:ascii="Symbol" w:hAnsi="Symbol"/>
      </w:rPr>
    </w:lvl>
    <w:lvl w:ilvl="7" w:tplc="E4C8753C">
      <w:start w:val="1"/>
      <w:numFmt w:val="bullet"/>
      <w:lvlText w:val="o"/>
      <w:lvlJc w:val="left"/>
      <w:pPr>
        <w:tabs>
          <w:tab w:val="num" w:pos="5760"/>
        </w:tabs>
        <w:ind w:left="5760" w:hanging="360"/>
      </w:pPr>
      <w:rPr>
        <w:rFonts w:ascii="Courier New" w:hAnsi="Courier New"/>
      </w:rPr>
    </w:lvl>
    <w:lvl w:ilvl="8" w:tplc="104A4704">
      <w:start w:val="1"/>
      <w:numFmt w:val="bullet"/>
      <w:lvlText w:val=""/>
      <w:lvlJc w:val="left"/>
      <w:pPr>
        <w:tabs>
          <w:tab w:val="num" w:pos="6480"/>
        </w:tabs>
        <w:ind w:left="6480" w:hanging="360"/>
      </w:pPr>
      <w:rPr>
        <w:rFonts w:ascii="Wingdings" w:hAnsi="Wingdings"/>
      </w:rPr>
    </w:lvl>
  </w:abstractNum>
  <w:abstractNum w:abstractNumId="44">
    <w:nsid w:val="796C77F4"/>
    <w:multiLevelType w:val="hybridMultilevel"/>
    <w:tmpl w:val="796C77CB"/>
    <w:lvl w:ilvl="0" w:tplc="1E285CD4">
      <w:start w:val="1"/>
      <w:numFmt w:val="bullet"/>
      <w:lvlText w:val=""/>
      <w:lvlJc w:val="left"/>
      <w:pPr>
        <w:tabs>
          <w:tab w:val="num" w:pos="720"/>
        </w:tabs>
        <w:ind w:left="720" w:hanging="360"/>
      </w:pPr>
      <w:rPr>
        <w:rFonts w:ascii="Symbol" w:hAnsi="Symbol"/>
      </w:rPr>
    </w:lvl>
    <w:lvl w:ilvl="1" w:tplc="9CA4EC9E">
      <w:start w:val="1"/>
      <w:numFmt w:val="bullet"/>
      <w:lvlText w:val="o"/>
      <w:lvlJc w:val="left"/>
      <w:pPr>
        <w:tabs>
          <w:tab w:val="num" w:pos="1440"/>
        </w:tabs>
        <w:ind w:left="1440" w:hanging="360"/>
      </w:pPr>
      <w:rPr>
        <w:rFonts w:ascii="Courier New" w:hAnsi="Courier New"/>
      </w:rPr>
    </w:lvl>
    <w:lvl w:ilvl="2" w:tplc="00CE1E3C">
      <w:start w:val="1"/>
      <w:numFmt w:val="bullet"/>
      <w:lvlText w:val=""/>
      <w:lvlJc w:val="left"/>
      <w:pPr>
        <w:tabs>
          <w:tab w:val="num" w:pos="2160"/>
        </w:tabs>
        <w:ind w:left="2160" w:hanging="360"/>
      </w:pPr>
      <w:rPr>
        <w:rFonts w:ascii="Wingdings" w:hAnsi="Wingdings"/>
      </w:rPr>
    </w:lvl>
    <w:lvl w:ilvl="3" w:tplc="67269B10">
      <w:start w:val="1"/>
      <w:numFmt w:val="bullet"/>
      <w:lvlText w:val=""/>
      <w:lvlJc w:val="left"/>
      <w:pPr>
        <w:tabs>
          <w:tab w:val="num" w:pos="2880"/>
        </w:tabs>
        <w:ind w:left="2880" w:hanging="360"/>
      </w:pPr>
      <w:rPr>
        <w:rFonts w:ascii="Symbol" w:hAnsi="Symbol"/>
      </w:rPr>
    </w:lvl>
    <w:lvl w:ilvl="4" w:tplc="39DC0F2C">
      <w:start w:val="1"/>
      <w:numFmt w:val="bullet"/>
      <w:lvlText w:val="o"/>
      <w:lvlJc w:val="left"/>
      <w:pPr>
        <w:tabs>
          <w:tab w:val="num" w:pos="3600"/>
        </w:tabs>
        <w:ind w:left="3600" w:hanging="360"/>
      </w:pPr>
      <w:rPr>
        <w:rFonts w:ascii="Courier New" w:hAnsi="Courier New"/>
      </w:rPr>
    </w:lvl>
    <w:lvl w:ilvl="5" w:tplc="75CA3264">
      <w:start w:val="1"/>
      <w:numFmt w:val="bullet"/>
      <w:lvlText w:val=""/>
      <w:lvlJc w:val="left"/>
      <w:pPr>
        <w:tabs>
          <w:tab w:val="num" w:pos="4320"/>
        </w:tabs>
        <w:ind w:left="4320" w:hanging="360"/>
      </w:pPr>
      <w:rPr>
        <w:rFonts w:ascii="Wingdings" w:hAnsi="Wingdings"/>
      </w:rPr>
    </w:lvl>
    <w:lvl w:ilvl="6" w:tplc="9C8AFDC6">
      <w:start w:val="1"/>
      <w:numFmt w:val="bullet"/>
      <w:lvlText w:val=""/>
      <w:lvlJc w:val="left"/>
      <w:pPr>
        <w:tabs>
          <w:tab w:val="num" w:pos="5040"/>
        </w:tabs>
        <w:ind w:left="5040" w:hanging="360"/>
      </w:pPr>
      <w:rPr>
        <w:rFonts w:ascii="Symbol" w:hAnsi="Symbol"/>
      </w:rPr>
    </w:lvl>
    <w:lvl w:ilvl="7" w:tplc="34FCFE2C">
      <w:start w:val="1"/>
      <w:numFmt w:val="bullet"/>
      <w:lvlText w:val="o"/>
      <w:lvlJc w:val="left"/>
      <w:pPr>
        <w:tabs>
          <w:tab w:val="num" w:pos="5760"/>
        </w:tabs>
        <w:ind w:left="5760" w:hanging="360"/>
      </w:pPr>
      <w:rPr>
        <w:rFonts w:ascii="Courier New" w:hAnsi="Courier New"/>
      </w:rPr>
    </w:lvl>
    <w:lvl w:ilvl="8" w:tplc="82044892">
      <w:start w:val="1"/>
      <w:numFmt w:val="bullet"/>
      <w:lvlText w:val=""/>
      <w:lvlJc w:val="left"/>
      <w:pPr>
        <w:tabs>
          <w:tab w:val="num" w:pos="6480"/>
        </w:tabs>
        <w:ind w:left="6480" w:hanging="360"/>
      </w:pPr>
      <w:rPr>
        <w:rFonts w:ascii="Wingdings" w:hAnsi="Wingdings"/>
      </w:rPr>
    </w:lvl>
  </w:abstractNum>
  <w:abstractNum w:abstractNumId="45">
    <w:nsid w:val="796C77F5"/>
    <w:multiLevelType w:val="hybridMultilevel"/>
    <w:tmpl w:val="796C77C9"/>
    <w:lvl w:ilvl="0" w:tplc="FDE61D68">
      <w:start w:val="1"/>
      <w:numFmt w:val="bullet"/>
      <w:lvlText w:val=""/>
      <w:lvlJc w:val="left"/>
      <w:pPr>
        <w:tabs>
          <w:tab w:val="num" w:pos="720"/>
        </w:tabs>
        <w:ind w:left="720" w:hanging="360"/>
      </w:pPr>
      <w:rPr>
        <w:rFonts w:ascii="Symbol" w:hAnsi="Symbol"/>
      </w:rPr>
    </w:lvl>
    <w:lvl w:ilvl="1" w:tplc="7E6095A2">
      <w:start w:val="1"/>
      <w:numFmt w:val="bullet"/>
      <w:lvlText w:val="o"/>
      <w:lvlJc w:val="left"/>
      <w:pPr>
        <w:tabs>
          <w:tab w:val="num" w:pos="1440"/>
        </w:tabs>
        <w:ind w:left="1440" w:hanging="360"/>
      </w:pPr>
      <w:rPr>
        <w:rFonts w:ascii="Courier New" w:hAnsi="Courier New"/>
      </w:rPr>
    </w:lvl>
    <w:lvl w:ilvl="2" w:tplc="F408925A">
      <w:start w:val="1"/>
      <w:numFmt w:val="bullet"/>
      <w:lvlText w:val=""/>
      <w:lvlJc w:val="left"/>
      <w:pPr>
        <w:tabs>
          <w:tab w:val="num" w:pos="2160"/>
        </w:tabs>
        <w:ind w:left="2160" w:hanging="360"/>
      </w:pPr>
      <w:rPr>
        <w:rFonts w:ascii="Wingdings" w:hAnsi="Wingdings"/>
      </w:rPr>
    </w:lvl>
    <w:lvl w:ilvl="3" w:tplc="FDC06A3A">
      <w:start w:val="1"/>
      <w:numFmt w:val="bullet"/>
      <w:lvlText w:val=""/>
      <w:lvlJc w:val="left"/>
      <w:pPr>
        <w:tabs>
          <w:tab w:val="num" w:pos="2880"/>
        </w:tabs>
        <w:ind w:left="2880" w:hanging="360"/>
      </w:pPr>
      <w:rPr>
        <w:rFonts w:ascii="Symbol" w:hAnsi="Symbol"/>
      </w:rPr>
    </w:lvl>
    <w:lvl w:ilvl="4" w:tplc="9DE8455C">
      <w:start w:val="1"/>
      <w:numFmt w:val="bullet"/>
      <w:lvlText w:val="o"/>
      <w:lvlJc w:val="left"/>
      <w:pPr>
        <w:tabs>
          <w:tab w:val="num" w:pos="3600"/>
        </w:tabs>
        <w:ind w:left="3600" w:hanging="360"/>
      </w:pPr>
      <w:rPr>
        <w:rFonts w:ascii="Courier New" w:hAnsi="Courier New"/>
      </w:rPr>
    </w:lvl>
    <w:lvl w:ilvl="5" w:tplc="6988F298">
      <w:start w:val="1"/>
      <w:numFmt w:val="bullet"/>
      <w:lvlText w:val=""/>
      <w:lvlJc w:val="left"/>
      <w:pPr>
        <w:tabs>
          <w:tab w:val="num" w:pos="4320"/>
        </w:tabs>
        <w:ind w:left="4320" w:hanging="360"/>
      </w:pPr>
      <w:rPr>
        <w:rFonts w:ascii="Wingdings" w:hAnsi="Wingdings"/>
      </w:rPr>
    </w:lvl>
    <w:lvl w:ilvl="6" w:tplc="514C565C">
      <w:start w:val="1"/>
      <w:numFmt w:val="bullet"/>
      <w:lvlText w:val=""/>
      <w:lvlJc w:val="left"/>
      <w:pPr>
        <w:tabs>
          <w:tab w:val="num" w:pos="5040"/>
        </w:tabs>
        <w:ind w:left="5040" w:hanging="360"/>
      </w:pPr>
      <w:rPr>
        <w:rFonts w:ascii="Symbol" w:hAnsi="Symbol"/>
      </w:rPr>
    </w:lvl>
    <w:lvl w:ilvl="7" w:tplc="72D4CFDC">
      <w:start w:val="1"/>
      <w:numFmt w:val="bullet"/>
      <w:lvlText w:val="o"/>
      <w:lvlJc w:val="left"/>
      <w:pPr>
        <w:tabs>
          <w:tab w:val="num" w:pos="5760"/>
        </w:tabs>
        <w:ind w:left="5760" w:hanging="360"/>
      </w:pPr>
      <w:rPr>
        <w:rFonts w:ascii="Courier New" w:hAnsi="Courier New"/>
      </w:rPr>
    </w:lvl>
    <w:lvl w:ilvl="8" w:tplc="A3CE9F4A">
      <w:start w:val="1"/>
      <w:numFmt w:val="bullet"/>
      <w:lvlText w:val=""/>
      <w:lvlJc w:val="left"/>
      <w:pPr>
        <w:tabs>
          <w:tab w:val="num" w:pos="6480"/>
        </w:tabs>
        <w:ind w:left="6480" w:hanging="360"/>
      </w:pPr>
      <w:rPr>
        <w:rFonts w:ascii="Wingdings" w:hAnsi="Wingdings"/>
      </w:rPr>
    </w:lvl>
  </w:abstractNum>
  <w:abstractNum w:abstractNumId="46">
    <w:nsid w:val="796C77F6"/>
    <w:multiLevelType w:val="hybridMultilevel"/>
    <w:tmpl w:val="796C77CA"/>
    <w:lvl w:ilvl="0" w:tplc="D908A520">
      <w:start w:val="1"/>
      <w:numFmt w:val="bullet"/>
      <w:lvlText w:val=""/>
      <w:lvlJc w:val="left"/>
      <w:pPr>
        <w:tabs>
          <w:tab w:val="num" w:pos="720"/>
        </w:tabs>
        <w:ind w:left="720" w:hanging="360"/>
      </w:pPr>
      <w:rPr>
        <w:rFonts w:ascii="Symbol" w:hAnsi="Symbol"/>
      </w:rPr>
    </w:lvl>
    <w:lvl w:ilvl="1" w:tplc="650ABD60">
      <w:start w:val="1"/>
      <w:numFmt w:val="bullet"/>
      <w:lvlText w:val="o"/>
      <w:lvlJc w:val="left"/>
      <w:pPr>
        <w:tabs>
          <w:tab w:val="num" w:pos="1440"/>
        </w:tabs>
        <w:ind w:left="1440" w:hanging="360"/>
      </w:pPr>
      <w:rPr>
        <w:rFonts w:ascii="Courier New" w:hAnsi="Courier New"/>
      </w:rPr>
    </w:lvl>
    <w:lvl w:ilvl="2" w:tplc="870A2BD6">
      <w:start w:val="1"/>
      <w:numFmt w:val="bullet"/>
      <w:lvlText w:val=""/>
      <w:lvlJc w:val="left"/>
      <w:pPr>
        <w:tabs>
          <w:tab w:val="num" w:pos="2160"/>
        </w:tabs>
        <w:ind w:left="2160" w:hanging="360"/>
      </w:pPr>
      <w:rPr>
        <w:rFonts w:ascii="Wingdings" w:hAnsi="Wingdings"/>
      </w:rPr>
    </w:lvl>
    <w:lvl w:ilvl="3" w:tplc="3F724770">
      <w:start w:val="1"/>
      <w:numFmt w:val="bullet"/>
      <w:lvlText w:val=""/>
      <w:lvlJc w:val="left"/>
      <w:pPr>
        <w:tabs>
          <w:tab w:val="num" w:pos="2880"/>
        </w:tabs>
        <w:ind w:left="2880" w:hanging="360"/>
      </w:pPr>
      <w:rPr>
        <w:rFonts w:ascii="Symbol" w:hAnsi="Symbol"/>
      </w:rPr>
    </w:lvl>
    <w:lvl w:ilvl="4" w:tplc="1984613E">
      <w:start w:val="1"/>
      <w:numFmt w:val="bullet"/>
      <w:lvlText w:val="o"/>
      <w:lvlJc w:val="left"/>
      <w:pPr>
        <w:tabs>
          <w:tab w:val="num" w:pos="3600"/>
        </w:tabs>
        <w:ind w:left="3600" w:hanging="360"/>
      </w:pPr>
      <w:rPr>
        <w:rFonts w:ascii="Courier New" w:hAnsi="Courier New"/>
      </w:rPr>
    </w:lvl>
    <w:lvl w:ilvl="5" w:tplc="2306F578">
      <w:start w:val="1"/>
      <w:numFmt w:val="bullet"/>
      <w:lvlText w:val=""/>
      <w:lvlJc w:val="left"/>
      <w:pPr>
        <w:tabs>
          <w:tab w:val="num" w:pos="4320"/>
        </w:tabs>
        <w:ind w:left="4320" w:hanging="360"/>
      </w:pPr>
      <w:rPr>
        <w:rFonts w:ascii="Wingdings" w:hAnsi="Wingdings"/>
      </w:rPr>
    </w:lvl>
    <w:lvl w:ilvl="6" w:tplc="8AF44C3C">
      <w:start w:val="1"/>
      <w:numFmt w:val="bullet"/>
      <w:lvlText w:val=""/>
      <w:lvlJc w:val="left"/>
      <w:pPr>
        <w:tabs>
          <w:tab w:val="num" w:pos="5040"/>
        </w:tabs>
        <w:ind w:left="5040" w:hanging="360"/>
      </w:pPr>
      <w:rPr>
        <w:rFonts w:ascii="Symbol" w:hAnsi="Symbol"/>
      </w:rPr>
    </w:lvl>
    <w:lvl w:ilvl="7" w:tplc="FA8A1E0C">
      <w:start w:val="1"/>
      <w:numFmt w:val="bullet"/>
      <w:lvlText w:val="o"/>
      <w:lvlJc w:val="left"/>
      <w:pPr>
        <w:tabs>
          <w:tab w:val="num" w:pos="5760"/>
        </w:tabs>
        <w:ind w:left="5760" w:hanging="360"/>
      </w:pPr>
      <w:rPr>
        <w:rFonts w:ascii="Courier New" w:hAnsi="Courier New"/>
      </w:rPr>
    </w:lvl>
    <w:lvl w:ilvl="8" w:tplc="1BDE6ACE">
      <w:start w:val="1"/>
      <w:numFmt w:val="bullet"/>
      <w:lvlText w:val=""/>
      <w:lvlJc w:val="left"/>
      <w:pPr>
        <w:tabs>
          <w:tab w:val="num" w:pos="6480"/>
        </w:tabs>
        <w:ind w:left="6480" w:hanging="360"/>
      </w:pPr>
      <w:rPr>
        <w:rFonts w:ascii="Wingdings" w:hAnsi="Wingdings"/>
      </w:rPr>
    </w:lvl>
  </w:abstractNum>
  <w:abstractNum w:abstractNumId="47">
    <w:nsid w:val="796C77F7"/>
    <w:multiLevelType w:val="hybridMultilevel"/>
    <w:tmpl w:val="796C77CB"/>
    <w:lvl w:ilvl="0" w:tplc="1B9A5630">
      <w:start w:val="1"/>
      <w:numFmt w:val="bullet"/>
      <w:lvlText w:val=""/>
      <w:lvlJc w:val="left"/>
      <w:pPr>
        <w:tabs>
          <w:tab w:val="num" w:pos="720"/>
        </w:tabs>
        <w:ind w:left="720" w:hanging="360"/>
      </w:pPr>
      <w:rPr>
        <w:rFonts w:ascii="Symbol" w:hAnsi="Symbol"/>
      </w:rPr>
    </w:lvl>
    <w:lvl w:ilvl="1" w:tplc="E3F24CA8">
      <w:start w:val="1"/>
      <w:numFmt w:val="bullet"/>
      <w:lvlText w:val="o"/>
      <w:lvlJc w:val="left"/>
      <w:pPr>
        <w:tabs>
          <w:tab w:val="num" w:pos="1440"/>
        </w:tabs>
        <w:ind w:left="1440" w:hanging="360"/>
      </w:pPr>
      <w:rPr>
        <w:rFonts w:ascii="Courier New" w:hAnsi="Courier New"/>
      </w:rPr>
    </w:lvl>
    <w:lvl w:ilvl="2" w:tplc="4FBC7542">
      <w:start w:val="1"/>
      <w:numFmt w:val="bullet"/>
      <w:lvlText w:val=""/>
      <w:lvlJc w:val="left"/>
      <w:pPr>
        <w:tabs>
          <w:tab w:val="num" w:pos="2160"/>
        </w:tabs>
        <w:ind w:left="2160" w:hanging="360"/>
      </w:pPr>
      <w:rPr>
        <w:rFonts w:ascii="Wingdings" w:hAnsi="Wingdings"/>
      </w:rPr>
    </w:lvl>
    <w:lvl w:ilvl="3" w:tplc="DD42C5C4">
      <w:start w:val="1"/>
      <w:numFmt w:val="bullet"/>
      <w:lvlText w:val=""/>
      <w:lvlJc w:val="left"/>
      <w:pPr>
        <w:tabs>
          <w:tab w:val="num" w:pos="2880"/>
        </w:tabs>
        <w:ind w:left="2880" w:hanging="360"/>
      </w:pPr>
      <w:rPr>
        <w:rFonts w:ascii="Symbol" w:hAnsi="Symbol"/>
      </w:rPr>
    </w:lvl>
    <w:lvl w:ilvl="4" w:tplc="AB84542A">
      <w:start w:val="1"/>
      <w:numFmt w:val="bullet"/>
      <w:lvlText w:val="o"/>
      <w:lvlJc w:val="left"/>
      <w:pPr>
        <w:tabs>
          <w:tab w:val="num" w:pos="3600"/>
        </w:tabs>
        <w:ind w:left="3600" w:hanging="360"/>
      </w:pPr>
      <w:rPr>
        <w:rFonts w:ascii="Courier New" w:hAnsi="Courier New"/>
      </w:rPr>
    </w:lvl>
    <w:lvl w:ilvl="5" w:tplc="261E9C50">
      <w:start w:val="1"/>
      <w:numFmt w:val="bullet"/>
      <w:lvlText w:val=""/>
      <w:lvlJc w:val="left"/>
      <w:pPr>
        <w:tabs>
          <w:tab w:val="num" w:pos="4320"/>
        </w:tabs>
        <w:ind w:left="4320" w:hanging="360"/>
      </w:pPr>
      <w:rPr>
        <w:rFonts w:ascii="Wingdings" w:hAnsi="Wingdings"/>
      </w:rPr>
    </w:lvl>
    <w:lvl w:ilvl="6" w:tplc="147C3A60">
      <w:start w:val="1"/>
      <w:numFmt w:val="bullet"/>
      <w:lvlText w:val=""/>
      <w:lvlJc w:val="left"/>
      <w:pPr>
        <w:tabs>
          <w:tab w:val="num" w:pos="5040"/>
        </w:tabs>
        <w:ind w:left="5040" w:hanging="360"/>
      </w:pPr>
      <w:rPr>
        <w:rFonts w:ascii="Symbol" w:hAnsi="Symbol"/>
      </w:rPr>
    </w:lvl>
    <w:lvl w:ilvl="7" w:tplc="08C01944">
      <w:start w:val="1"/>
      <w:numFmt w:val="bullet"/>
      <w:lvlText w:val="o"/>
      <w:lvlJc w:val="left"/>
      <w:pPr>
        <w:tabs>
          <w:tab w:val="num" w:pos="5760"/>
        </w:tabs>
        <w:ind w:left="5760" w:hanging="360"/>
      </w:pPr>
      <w:rPr>
        <w:rFonts w:ascii="Courier New" w:hAnsi="Courier New"/>
      </w:rPr>
    </w:lvl>
    <w:lvl w:ilvl="8" w:tplc="A5309FA4">
      <w:start w:val="1"/>
      <w:numFmt w:val="bullet"/>
      <w:lvlText w:val=""/>
      <w:lvlJc w:val="left"/>
      <w:pPr>
        <w:tabs>
          <w:tab w:val="num" w:pos="6480"/>
        </w:tabs>
        <w:ind w:left="6480" w:hanging="360"/>
      </w:pPr>
      <w:rPr>
        <w:rFonts w:ascii="Wingdings" w:hAnsi="Wingdings"/>
      </w:rPr>
    </w:lvl>
  </w:abstractNum>
  <w:abstractNum w:abstractNumId="48">
    <w:nsid w:val="796C77F8"/>
    <w:multiLevelType w:val="hybridMultilevel"/>
    <w:tmpl w:val="796C77CC"/>
    <w:lvl w:ilvl="0" w:tplc="B7DC05BA">
      <w:start w:val="1"/>
      <w:numFmt w:val="bullet"/>
      <w:lvlText w:val=""/>
      <w:lvlJc w:val="left"/>
      <w:pPr>
        <w:tabs>
          <w:tab w:val="num" w:pos="720"/>
        </w:tabs>
        <w:ind w:left="720" w:hanging="360"/>
      </w:pPr>
      <w:rPr>
        <w:rFonts w:ascii="Symbol" w:hAnsi="Symbol"/>
      </w:rPr>
    </w:lvl>
    <w:lvl w:ilvl="1" w:tplc="2F621A98">
      <w:start w:val="1"/>
      <w:numFmt w:val="bullet"/>
      <w:lvlText w:val="o"/>
      <w:lvlJc w:val="left"/>
      <w:pPr>
        <w:tabs>
          <w:tab w:val="num" w:pos="1440"/>
        </w:tabs>
        <w:ind w:left="1440" w:hanging="360"/>
      </w:pPr>
      <w:rPr>
        <w:rFonts w:ascii="Courier New" w:hAnsi="Courier New"/>
      </w:rPr>
    </w:lvl>
    <w:lvl w:ilvl="2" w:tplc="836C3678">
      <w:start w:val="1"/>
      <w:numFmt w:val="bullet"/>
      <w:lvlText w:val=""/>
      <w:lvlJc w:val="left"/>
      <w:pPr>
        <w:tabs>
          <w:tab w:val="num" w:pos="2160"/>
        </w:tabs>
        <w:ind w:left="2160" w:hanging="360"/>
      </w:pPr>
      <w:rPr>
        <w:rFonts w:ascii="Wingdings" w:hAnsi="Wingdings"/>
      </w:rPr>
    </w:lvl>
    <w:lvl w:ilvl="3" w:tplc="1820E7EE">
      <w:start w:val="1"/>
      <w:numFmt w:val="bullet"/>
      <w:lvlText w:val=""/>
      <w:lvlJc w:val="left"/>
      <w:pPr>
        <w:tabs>
          <w:tab w:val="num" w:pos="2880"/>
        </w:tabs>
        <w:ind w:left="2880" w:hanging="360"/>
      </w:pPr>
      <w:rPr>
        <w:rFonts w:ascii="Symbol" w:hAnsi="Symbol"/>
      </w:rPr>
    </w:lvl>
    <w:lvl w:ilvl="4" w:tplc="2B245AE4">
      <w:start w:val="1"/>
      <w:numFmt w:val="bullet"/>
      <w:lvlText w:val="o"/>
      <w:lvlJc w:val="left"/>
      <w:pPr>
        <w:tabs>
          <w:tab w:val="num" w:pos="3600"/>
        </w:tabs>
        <w:ind w:left="3600" w:hanging="360"/>
      </w:pPr>
      <w:rPr>
        <w:rFonts w:ascii="Courier New" w:hAnsi="Courier New"/>
      </w:rPr>
    </w:lvl>
    <w:lvl w:ilvl="5" w:tplc="6D2227FE">
      <w:start w:val="1"/>
      <w:numFmt w:val="bullet"/>
      <w:lvlText w:val=""/>
      <w:lvlJc w:val="left"/>
      <w:pPr>
        <w:tabs>
          <w:tab w:val="num" w:pos="4320"/>
        </w:tabs>
        <w:ind w:left="4320" w:hanging="360"/>
      </w:pPr>
      <w:rPr>
        <w:rFonts w:ascii="Wingdings" w:hAnsi="Wingdings"/>
      </w:rPr>
    </w:lvl>
    <w:lvl w:ilvl="6" w:tplc="9370BDF2">
      <w:start w:val="1"/>
      <w:numFmt w:val="bullet"/>
      <w:lvlText w:val=""/>
      <w:lvlJc w:val="left"/>
      <w:pPr>
        <w:tabs>
          <w:tab w:val="num" w:pos="5040"/>
        </w:tabs>
        <w:ind w:left="5040" w:hanging="360"/>
      </w:pPr>
      <w:rPr>
        <w:rFonts w:ascii="Symbol" w:hAnsi="Symbol"/>
      </w:rPr>
    </w:lvl>
    <w:lvl w:ilvl="7" w:tplc="A2C02ADE">
      <w:start w:val="1"/>
      <w:numFmt w:val="bullet"/>
      <w:lvlText w:val="o"/>
      <w:lvlJc w:val="left"/>
      <w:pPr>
        <w:tabs>
          <w:tab w:val="num" w:pos="5760"/>
        </w:tabs>
        <w:ind w:left="5760" w:hanging="360"/>
      </w:pPr>
      <w:rPr>
        <w:rFonts w:ascii="Courier New" w:hAnsi="Courier New"/>
      </w:rPr>
    </w:lvl>
    <w:lvl w:ilvl="8" w:tplc="FA4494B4">
      <w:start w:val="1"/>
      <w:numFmt w:val="bullet"/>
      <w:lvlText w:val=""/>
      <w:lvlJc w:val="left"/>
      <w:pPr>
        <w:tabs>
          <w:tab w:val="num" w:pos="6480"/>
        </w:tabs>
        <w:ind w:left="6480" w:hanging="360"/>
      </w:pPr>
      <w:rPr>
        <w:rFonts w:ascii="Wingdings" w:hAnsi="Wingdings"/>
      </w:rPr>
    </w:lvl>
  </w:abstractNum>
  <w:abstractNum w:abstractNumId="49">
    <w:nsid w:val="796C77F9"/>
    <w:multiLevelType w:val="hybridMultilevel"/>
    <w:tmpl w:val="796C77CD"/>
    <w:lvl w:ilvl="0" w:tplc="B7C46670">
      <w:start w:val="1"/>
      <w:numFmt w:val="bullet"/>
      <w:lvlText w:val=""/>
      <w:lvlJc w:val="left"/>
      <w:pPr>
        <w:tabs>
          <w:tab w:val="num" w:pos="720"/>
        </w:tabs>
        <w:ind w:left="720" w:hanging="360"/>
      </w:pPr>
      <w:rPr>
        <w:rFonts w:ascii="Symbol" w:hAnsi="Symbol"/>
      </w:rPr>
    </w:lvl>
    <w:lvl w:ilvl="1" w:tplc="52B09EB8">
      <w:start w:val="1"/>
      <w:numFmt w:val="bullet"/>
      <w:lvlText w:val="o"/>
      <w:lvlJc w:val="left"/>
      <w:pPr>
        <w:tabs>
          <w:tab w:val="num" w:pos="1440"/>
        </w:tabs>
        <w:ind w:left="1440" w:hanging="360"/>
      </w:pPr>
      <w:rPr>
        <w:rFonts w:ascii="Courier New" w:hAnsi="Courier New"/>
      </w:rPr>
    </w:lvl>
    <w:lvl w:ilvl="2" w:tplc="666259C2">
      <w:start w:val="1"/>
      <w:numFmt w:val="bullet"/>
      <w:lvlText w:val=""/>
      <w:lvlJc w:val="left"/>
      <w:pPr>
        <w:tabs>
          <w:tab w:val="num" w:pos="2160"/>
        </w:tabs>
        <w:ind w:left="2160" w:hanging="360"/>
      </w:pPr>
      <w:rPr>
        <w:rFonts w:ascii="Wingdings" w:hAnsi="Wingdings"/>
      </w:rPr>
    </w:lvl>
    <w:lvl w:ilvl="3" w:tplc="BC96785E">
      <w:start w:val="1"/>
      <w:numFmt w:val="bullet"/>
      <w:lvlText w:val=""/>
      <w:lvlJc w:val="left"/>
      <w:pPr>
        <w:tabs>
          <w:tab w:val="num" w:pos="2880"/>
        </w:tabs>
        <w:ind w:left="2880" w:hanging="360"/>
      </w:pPr>
      <w:rPr>
        <w:rFonts w:ascii="Symbol" w:hAnsi="Symbol"/>
      </w:rPr>
    </w:lvl>
    <w:lvl w:ilvl="4" w:tplc="25B26C74">
      <w:start w:val="1"/>
      <w:numFmt w:val="bullet"/>
      <w:lvlText w:val="o"/>
      <w:lvlJc w:val="left"/>
      <w:pPr>
        <w:tabs>
          <w:tab w:val="num" w:pos="3600"/>
        </w:tabs>
        <w:ind w:left="3600" w:hanging="360"/>
      </w:pPr>
      <w:rPr>
        <w:rFonts w:ascii="Courier New" w:hAnsi="Courier New"/>
      </w:rPr>
    </w:lvl>
    <w:lvl w:ilvl="5" w:tplc="05B41222">
      <w:start w:val="1"/>
      <w:numFmt w:val="bullet"/>
      <w:lvlText w:val=""/>
      <w:lvlJc w:val="left"/>
      <w:pPr>
        <w:tabs>
          <w:tab w:val="num" w:pos="4320"/>
        </w:tabs>
        <w:ind w:left="4320" w:hanging="360"/>
      </w:pPr>
      <w:rPr>
        <w:rFonts w:ascii="Wingdings" w:hAnsi="Wingdings"/>
      </w:rPr>
    </w:lvl>
    <w:lvl w:ilvl="6" w:tplc="208A9CB0">
      <w:start w:val="1"/>
      <w:numFmt w:val="bullet"/>
      <w:lvlText w:val=""/>
      <w:lvlJc w:val="left"/>
      <w:pPr>
        <w:tabs>
          <w:tab w:val="num" w:pos="5040"/>
        </w:tabs>
        <w:ind w:left="5040" w:hanging="360"/>
      </w:pPr>
      <w:rPr>
        <w:rFonts w:ascii="Symbol" w:hAnsi="Symbol"/>
      </w:rPr>
    </w:lvl>
    <w:lvl w:ilvl="7" w:tplc="99C809E6">
      <w:start w:val="1"/>
      <w:numFmt w:val="bullet"/>
      <w:lvlText w:val="o"/>
      <w:lvlJc w:val="left"/>
      <w:pPr>
        <w:tabs>
          <w:tab w:val="num" w:pos="5760"/>
        </w:tabs>
        <w:ind w:left="5760" w:hanging="360"/>
      </w:pPr>
      <w:rPr>
        <w:rFonts w:ascii="Courier New" w:hAnsi="Courier New"/>
      </w:rPr>
    </w:lvl>
    <w:lvl w:ilvl="8" w:tplc="3B185A62">
      <w:start w:val="1"/>
      <w:numFmt w:val="bullet"/>
      <w:lvlText w:val=""/>
      <w:lvlJc w:val="left"/>
      <w:pPr>
        <w:tabs>
          <w:tab w:val="num" w:pos="6480"/>
        </w:tabs>
        <w:ind w:left="6480" w:hanging="360"/>
      </w:pPr>
      <w:rPr>
        <w:rFonts w:ascii="Wingdings" w:hAnsi="Wingdings"/>
      </w:rPr>
    </w:lvl>
  </w:abstractNum>
  <w:abstractNum w:abstractNumId="50">
    <w:nsid w:val="796C77FA"/>
    <w:multiLevelType w:val="hybridMultilevel"/>
    <w:tmpl w:val="796C77C9"/>
    <w:lvl w:ilvl="0" w:tplc="2FF89A94">
      <w:start w:val="1"/>
      <w:numFmt w:val="bullet"/>
      <w:lvlText w:val=""/>
      <w:lvlJc w:val="left"/>
      <w:pPr>
        <w:tabs>
          <w:tab w:val="num" w:pos="720"/>
        </w:tabs>
        <w:ind w:left="720" w:hanging="360"/>
      </w:pPr>
      <w:rPr>
        <w:rFonts w:ascii="Symbol" w:hAnsi="Symbol"/>
      </w:rPr>
    </w:lvl>
    <w:lvl w:ilvl="1" w:tplc="B4CA4EB8">
      <w:start w:val="1"/>
      <w:numFmt w:val="bullet"/>
      <w:lvlText w:val="o"/>
      <w:lvlJc w:val="left"/>
      <w:pPr>
        <w:tabs>
          <w:tab w:val="num" w:pos="1440"/>
        </w:tabs>
        <w:ind w:left="1440" w:hanging="360"/>
      </w:pPr>
      <w:rPr>
        <w:rFonts w:ascii="Courier New" w:hAnsi="Courier New"/>
      </w:rPr>
    </w:lvl>
    <w:lvl w:ilvl="2" w:tplc="503A5996">
      <w:start w:val="1"/>
      <w:numFmt w:val="bullet"/>
      <w:lvlText w:val=""/>
      <w:lvlJc w:val="left"/>
      <w:pPr>
        <w:tabs>
          <w:tab w:val="num" w:pos="2160"/>
        </w:tabs>
        <w:ind w:left="2160" w:hanging="360"/>
      </w:pPr>
      <w:rPr>
        <w:rFonts w:ascii="Wingdings" w:hAnsi="Wingdings"/>
      </w:rPr>
    </w:lvl>
    <w:lvl w:ilvl="3" w:tplc="4E209A54">
      <w:start w:val="1"/>
      <w:numFmt w:val="bullet"/>
      <w:lvlText w:val=""/>
      <w:lvlJc w:val="left"/>
      <w:pPr>
        <w:tabs>
          <w:tab w:val="num" w:pos="2880"/>
        </w:tabs>
        <w:ind w:left="2880" w:hanging="360"/>
      </w:pPr>
      <w:rPr>
        <w:rFonts w:ascii="Symbol" w:hAnsi="Symbol"/>
      </w:rPr>
    </w:lvl>
    <w:lvl w:ilvl="4" w:tplc="FFC0EE70">
      <w:start w:val="1"/>
      <w:numFmt w:val="bullet"/>
      <w:lvlText w:val="o"/>
      <w:lvlJc w:val="left"/>
      <w:pPr>
        <w:tabs>
          <w:tab w:val="num" w:pos="3600"/>
        </w:tabs>
        <w:ind w:left="3600" w:hanging="360"/>
      </w:pPr>
      <w:rPr>
        <w:rFonts w:ascii="Courier New" w:hAnsi="Courier New"/>
      </w:rPr>
    </w:lvl>
    <w:lvl w:ilvl="5" w:tplc="00C26EF2">
      <w:start w:val="1"/>
      <w:numFmt w:val="bullet"/>
      <w:lvlText w:val=""/>
      <w:lvlJc w:val="left"/>
      <w:pPr>
        <w:tabs>
          <w:tab w:val="num" w:pos="4320"/>
        </w:tabs>
        <w:ind w:left="4320" w:hanging="360"/>
      </w:pPr>
      <w:rPr>
        <w:rFonts w:ascii="Wingdings" w:hAnsi="Wingdings"/>
      </w:rPr>
    </w:lvl>
    <w:lvl w:ilvl="6" w:tplc="C1F0A30A">
      <w:start w:val="1"/>
      <w:numFmt w:val="bullet"/>
      <w:lvlText w:val=""/>
      <w:lvlJc w:val="left"/>
      <w:pPr>
        <w:tabs>
          <w:tab w:val="num" w:pos="5040"/>
        </w:tabs>
        <w:ind w:left="5040" w:hanging="360"/>
      </w:pPr>
      <w:rPr>
        <w:rFonts w:ascii="Symbol" w:hAnsi="Symbol"/>
      </w:rPr>
    </w:lvl>
    <w:lvl w:ilvl="7" w:tplc="4D7274E2">
      <w:start w:val="1"/>
      <w:numFmt w:val="bullet"/>
      <w:lvlText w:val="o"/>
      <w:lvlJc w:val="left"/>
      <w:pPr>
        <w:tabs>
          <w:tab w:val="num" w:pos="5760"/>
        </w:tabs>
        <w:ind w:left="5760" w:hanging="360"/>
      </w:pPr>
      <w:rPr>
        <w:rFonts w:ascii="Courier New" w:hAnsi="Courier New"/>
      </w:rPr>
    </w:lvl>
    <w:lvl w:ilvl="8" w:tplc="62AE44C2">
      <w:start w:val="1"/>
      <w:numFmt w:val="bullet"/>
      <w:lvlText w:val=""/>
      <w:lvlJc w:val="left"/>
      <w:pPr>
        <w:tabs>
          <w:tab w:val="num" w:pos="6480"/>
        </w:tabs>
        <w:ind w:left="6480" w:hanging="360"/>
      </w:pPr>
      <w:rPr>
        <w:rFonts w:ascii="Wingdings" w:hAnsi="Wingdings"/>
      </w:rPr>
    </w:lvl>
  </w:abstractNum>
  <w:abstractNum w:abstractNumId="51">
    <w:nsid w:val="796C77FB"/>
    <w:multiLevelType w:val="hybridMultilevel"/>
    <w:tmpl w:val="796C77CA"/>
    <w:lvl w:ilvl="0" w:tplc="97E6CE60">
      <w:start w:val="1"/>
      <w:numFmt w:val="bullet"/>
      <w:lvlText w:val=""/>
      <w:lvlJc w:val="left"/>
      <w:pPr>
        <w:tabs>
          <w:tab w:val="num" w:pos="720"/>
        </w:tabs>
        <w:ind w:left="720" w:hanging="360"/>
      </w:pPr>
      <w:rPr>
        <w:rFonts w:ascii="Symbol" w:hAnsi="Symbol"/>
      </w:rPr>
    </w:lvl>
    <w:lvl w:ilvl="1" w:tplc="C08EB068">
      <w:start w:val="1"/>
      <w:numFmt w:val="bullet"/>
      <w:lvlText w:val="o"/>
      <w:lvlJc w:val="left"/>
      <w:pPr>
        <w:tabs>
          <w:tab w:val="num" w:pos="1440"/>
        </w:tabs>
        <w:ind w:left="1440" w:hanging="360"/>
      </w:pPr>
      <w:rPr>
        <w:rFonts w:ascii="Courier New" w:hAnsi="Courier New"/>
      </w:rPr>
    </w:lvl>
    <w:lvl w:ilvl="2" w:tplc="20B088E2">
      <w:start w:val="1"/>
      <w:numFmt w:val="bullet"/>
      <w:lvlText w:val=""/>
      <w:lvlJc w:val="left"/>
      <w:pPr>
        <w:tabs>
          <w:tab w:val="num" w:pos="2160"/>
        </w:tabs>
        <w:ind w:left="2160" w:hanging="360"/>
      </w:pPr>
      <w:rPr>
        <w:rFonts w:ascii="Wingdings" w:hAnsi="Wingdings"/>
      </w:rPr>
    </w:lvl>
    <w:lvl w:ilvl="3" w:tplc="D1181BA0">
      <w:start w:val="1"/>
      <w:numFmt w:val="bullet"/>
      <w:lvlText w:val=""/>
      <w:lvlJc w:val="left"/>
      <w:pPr>
        <w:tabs>
          <w:tab w:val="num" w:pos="2880"/>
        </w:tabs>
        <w:ind w:left="2880" w:hanging="360"/>
      </w:pPr>
      <w:rPr>
        <w:rFonts w:ascii="Symbol" w:hAnsi="Symbol"/>
      </w:rPr>
    </w:lvl>
    <w:lvl w:ilvl="4" w:tplc="1F429782">
      <w:start w:val="1"/>
      <w:numFmt w:val="bullet"/>
      <w:lvlText w:val="o"/>
      <w:lvlJc w:val="left"/>
      <w:pPr>
        <w:tabs>
          <w:tab w:val="num" w:pos="3600"/>
        </w:tabs>
        <w:ind w:left="3600" w:hanging="360"/>
      </w:pPr>
      <w:rPr>
        <w:rFonts w:ascii="Courier New" w:hAnsi="Courier New"/>
      </w:rPr>
    </w:lvl>
    <w:lvl w:ilvl="5" w:tplc="E0246EE6">
      <w:start w:val="1"/>
      <w:numFmt w:val="bullet"/>
      <w:lvlText w:val=""/>
      <w:lvlJc w:val="left"/>
      <w:pPr>
        <w:tabs>
          <w:tab w:val="num" w:pos="4320"/>
        </w:tabs>
        <w:ind w:left="4320" w:hanging="360"/>
      </w:pPr>
      <w:rPr>
        <w:rFonts w:ascii="Wingdings" w:hAnsi="Wingdings"/>
      </w:rPr>
    </w:lvl>
    <w:lvl w:ilvl="6" w:tplc="D60C2330">
      <w:start w:val="1"/>
      <w:numFmt w:val="bullet"/>
      <w:lvlText w:val=""/>
      <w:lvlJc w:val="left"/>
      <w:pPr>
        <w:tabs>
          <w:tab w:val="num" w:pos="5040"/>
        </w:tabs>
        <w:ind w:left="5040" w:hanging="360"/>
      </w:pPr>
      <w:rPr>
        <w:rFonts w:ascii="Symbol" w:hAnsi="Symbol"/>
      </w:rPr>
    </w:lvl>
    <w:lvl w:ilvl="7" w:tplc="42C27DAA">
      <w:start w:val="1"/>
      <w:numFmt w:val="bullet"/>
      <w:lvlText w:val="o"/>
      <w:lvlJc w:val="left"/>
      <w:pPr>
        <w:tabs>
          <w:tab w:val="num" w:pos="5760"/>
        </w:tabs>
        <w:ind w:left="5760" w:hanging="360"/>
      </w:pPr>
      <w:rPr>
        <w:rFonts w:ascii="Courier New" w:hAnsi="Courier New"/>
      </w:rPr>
    </w:lvl>
    <w:lvl w:ilvl="8" w:tplc="6AE43E36">
      <w:start w:val="1"/>
      <w:numFmt w:val="bullet"/>
      <w:lvlText w:val=""/>
      <w:lvlJc w:val="left"/>
      <w:pPr>
        <w:tabs>
          <w:tab w:val="num" w:pos="6480"/>
        </w:tabs>
        <w:ind w:left="6480" w:hanging="360"/>
      </w:pPr>
      <w:rPr>
        <w:rFonts w:ascii="Wingdings" w:hAnsi="Wingdings"/>
      </w:rPr>
    </w:lvl>
  </w:abstractNum>
  <w:abstractNum w:abstractNumId="52">
    <w:nsid w:val="796C77FC"/>
    <w:multiLevelType w:val="hybridMultilevel"/>
    <w:tmpl w:val="796C77C9"/>
    <w:lvl w:ilvl="0" w:tplc="F2ECF388">
      <w:start w:val="1"/>
      <w:numFmt w:val="bullet"/>
      <w:lvlText w:val=""/>
      <w:lvlJc w:val="left"/>
      <w:pPr>
        <w:tabs>
          <w:tab w:val="num" w:pos="720"/>
        </w:tabs>
        <w:ind w:left="720" w:hanging="360"/>
      </w:pPr>
      <w:rPr>
        <w:rFonts w:ascii="Symbol" w:hAnsi="Symbol"/>
      </w:rPr>
    </w:lvl>
    <w:lvl w:ilvl="1" w:tplc="3418FB2A">
      <w:start w:val="1"/>
      <w:numFmt w:val="bullet"/>
      <w:lvlText w:val="o"/>
      <w:lvlJc w:val="left"/>
      <w:pPr>
        <w:tabs>
          <w:tab w:val="num" w:pos="1440"/>
        </w:tabs>
        <w:ind w:left="1440" w:hanging="360"/>
      </w:pPr>
      <w:rPr>
        <w:rFonts w:ascii="Courier New" w:hAnsi="Courier New"/>
      </w:rPr>
    </w:lvl>
    <w:lvl w:ilvl="2" w:tplc="0CF46120">
      <w:start w:val="1"/>
      <w:numFmt w:val="bullet"/>
      <w:lvlText w:val=""/>
      <w:lvlJc w:val="left"/>
      <w:pPr>
        <w:tabs>
          <w:tab w:val="num" w:pos="2160"/>
        </w:tabs>
        <w:ind w:left="2160" w:hanging="360"/>
      </w:pPr>
      <w:rPr>
        <w:rFonts w:ascii="Wingdings" w:hAnsi="Wingdings"/>
      </w:rPr>
    </w:lvl>
    <w:lvl w:ilvl="3" w:tplc="A56A41A0">
      <w:start w:val="1"/>
      <w:numFmt w:val="bullet"/>
      <w:lvlText w:val=""/>
      <w:lvlJc w:val="left"/>
      <w:pPr>
        <w:tabs>
          <w:tab w:val="num" w:pos="2880"/>
        </w:tabs>
        <w:ind w:left="2880" w:hanging="360"/>
      </w:pPr>
      <w:rPr>
        <w:rFonts w:ascii="Symbol" w:hAnsi="Symbol"/>
      </w:rPr>
    </w:lvl>
    <w:lvl w:ilvl="4" w:tplc="1994B314">
      <w:start w:val="1"/>
      <w:numFmt w:val="bullet"/>
      <w:lvlText w:val="o"/>
      <w:lvlJc w:val="left"/>
      <w:pPr>
        <w:tabs>
          <w:tab w:val="num" w:pos="3600"/>
        </w:tabs>
        <w:ind w:left="3600" w:hanging="360"/>
      </w:pPr>
      <w:rPr>
        <w:rFonts w:ascii="Courier New" w:hAnsi="Courier New"/>
      </w:rPr>
    </w:lvl>
    <w:lvl w:ilvl="5" w:tplc="8B1423B0">
      <w:start w:val="1"/>
      <w:numFmt w:val="bullet"/>
      <w:lvlText w:val=""/>
      <w:lvlJc w:val="left"/>
      <w:pPr>
        <w:tabs>
          <w:tab w:val="num" w:pos="4320"/>
        </w:tabs>
        <w:ind w:left="4320" w:hanging="360"/>
      </w:pPr>
      <w:rPr>
        <w:rFonts w:ascii="Wingdings" w:hAnsi="Wingdings"/>
      </w:rPr>
    </w:lvl>
    <w:lvl w:ilvl="6" w:tplc="666A79D2">
      <w:start w:val="1"/>
      <w:numFmt w:val="bullet"/>
      <w:lvlText w:val=""/>
      <w:lvlJc w:val="left"/>
      <w:pPr>
        <w:tabs>
          <w:tab w:val="num" w:pos="5040"/>
        </w:tabs>
        <w:ind w:left="5040" w:hanging="360"/>
      </w:pPr>
      <w:rPr>
        <w:rFonts w:ascii="Symbol" w:hAnsi="Symbol"/>
      </w:rPr>
    </w:lvl>
    <w:lvl w:ilvl="7" w:tplc="F67A5C5A">
      <w:start w:val="1"/>
      <w:numFmt w:val="bullet"/>
      <w:lvlText w:val="o"/>
      <w:lvlJc w:val="left"/>
      <w:pPr>
        <w:tabs>
          <w:tab w:val="num" w:pos="5760"/>
        </w:tabs>
        <w:ind w:left="5760" w:hanging="360"/>
      </w:pPr>
      <w:rPr>
        <w:rFonts w:ascii="Courier New" w:hAnsi="Courier New"/>
      </w:rPr>
    </w:lvl>
    <w:lvl w:ilvl="8" w:tplc="63D2FC9E">
      <w:start w:val="1"/>
      <w:numFmt w:val="bullet"/>
      <w:lvlText w:val=""/>
      <w:lvlJc w:val="left"/>
      <w:pPr>
        <w:tabs>
          <w:tab w:val="num" w:pos="6480"/>
        </w:tabs>
        <w:ind w:left="6480" w:hanging="360"/>
      </w:pPr>
      <w:rPr>
        <w:rFonts w:ascii="Wingdings" w:hAnsi="Wingdings"/>
      </w:rPr>
    </w:lvl>
  </w:abstractNum>
  <w:abstractNum w:abstractNumId="53">
    <w:nsid w:val="796C77FD"/>
    <w:multiLevelType w:val="hybridMultilevel"/>
    <w:tmpl w:val="796C77CA"/>
    <w:lvl w:ilvl="0" w:tplc="6CE4D144">
      <w:start w:val="1"/>
      <w:numFmt w:val="bullet"/>
      <w:lvlText w:val=""/>
      <w:lvlJc w:val="left"/>
      <w:pPr>
        <w:tabs>
          <w:tab w:val="num" w:pos="720"/>
        </w:tabs>
        <w:ind w:left="720" w:hanging="360"/>
      </w:pPr>
      <w:rPr>
        <w:rFonts w:ascii="Symbol" w:hAnsi="Symbol"/>
      </w:rPr>
    </w:lvl>
    <w:lvl w:ilvl="1" w:tplc="D9423582">
      <w:start w:val="1"/>
      <w:numFmt w:val="bullet"/>
      <w:lvlText w:val="o"/>
      <w:lvlJc w:val="left"/>
      <w:pPr>
        <w:tabs>
          <w:tab w:val="num" w:pos="1440"/>
        </w:tabs>
        <w:ind w:left="1440" w:hanging="360"/>
      </w:pPr>
      <w:rPr>
        <w:rFonts w:ascii="Courier New" w:hAnsi="Courier New"/>
      </w:rPr>
    </w:lvl>
    <w:lvl w:ilvl="2" w:tplc="3B521EB6">
      <w:start w:val="1"/>
      <w:numFmt w:val="bullet"/>
      <w:lvlText w:val=""/>
      <w:lvlJc w:val="left"/>
      <w:pPr>
        <w:tabs>
          <w:tab w:val="num" w:pos="2160"/>
        </w:tabs>
        <w:ind w:left="2160" w:hanging="360"/>
      </w:pPr>
      <w:rPr>
        <w:rFonts w:ascii="Wingdings" w:hAnsi="Wingdings"/>
      </w:rPr>
    </w:lvl>
    <w:lvl w:ilvl="3" w:tplc="8D64DA9C">
      <w:start w:val="1"/>
      <w:numFmt w:val="bullet"/>
      <w:lvlText w:val=""/>
      <w:lvlJc w:val="left"/>
      <w:pPr>
        <w:tabs>
          <w:tab w:val="num" w:pos="2880"/>
        </w:tabs>
        <w:ind w:left="2880" w:hanging="360"/>
      </w:pPr>
      <w:rPr>
        <w:rFonts w:ascii="Symbol" w:hAnsi="Symbol"/>
      </w:rPr>
    </w:lvl>
    <w:lvl w:ilvl="4" w:tplc="166211EE">
      <w:start w:val="1"/>
      <w:numFmt w:val="bullet"/>
      <w:lvlText w:val="o"/>
      <w:lvlJc w:val="left"/>
      <w:pPr>
        <w:tabs>
          <w:tab w:val="num" w:pos="3600"/>
        </w:tabs>
        <w:ind w:left="3600" w:hanging="360"/>
      </w:pPr>
      <w:rPr>
        <w:rFonts w:ascii="Courier New" w:hAnsi="Courier New"/>
      </w:rPr>
    </w:lvl>
    <w:lvl w:ilvl="5" w:tplc="5D04EDCC">
      <w:start w:val="1"/>
      <w:numFmt w:val="bullet"/>
      <w:lvlText w:val=""/>
      <w:lvlJc w:val="left"/>
      <w:pPr>
        <w:tabs>
          <w:tab w:val="num" w:pos="4320"/>
        </w:tabs>
        <w:ind w:left="4320" w:hanging="360"/>
      </w:pPr>
      <w:rPr>
        <w:rFonts w:ascii="Wingdings" w:hAnsi="Wingdings"/>
      </w:rPr>
    </w:lvl>
    <w:lvl w:ilvl="6" w:tplc="29EEE3A2">
      <w:start w:val="1"/>
      <w:numFmt w:val="bullet"/>
      <w:lvlText w:val=""/>
      <w:lvlJc w:val="left"/>
      <w:pPr>
        <w:tabs>
          <w:tab w:val="num" w:pos="5040"/>
        </w:tabs>
        <w:ind w:left="5040" w:hanging="360"/>
      </w:pPr>
      <w:rPr>
        <w:rFonts w:ascii="Symbol" w:hAnsi="Symbol"/>
      </w:rPr>
    </w:lvl>
    <w:lvl w:ilvl="7" w:tplc="79F88E20">
      <w:start w:val="1"/>
      <w:numFmt w:val="bullet"/>
      <w:lvlText w:val="o"/>
      <w:lvlJc w:val="left"/>
      <w:pPr>
        <w:tabs>
          <w:tab w:val="num" w:pos="5760"/>
        </w:tabs>
        <w:ind w:left="5760" w:hanging="360"/>
      </w:pPr>
      <w:rPr>
        <w:rFonts w:ascii="Courier New" w:hAnsi="Courier New"/>
      </w:rPr>
    </w:lvl>
    <w:lvl w:ilvl="8" w:tplc="D00A93D6">
      <w:start w:val="1"/>
      <w:numFmt w:val="bullet"/>
      <w:lvlText w:val=""/>
      <w:lvlJc w:val="left"/>
      <w:pPr>
        <w:tabs>
          <w:tab w:val="num" w:pos="6480"/>
        </w:tabs>
        <w:ind w:left="6480" w:hanging="360"/>
      </w:pPr>
      <w:rPr>
        <w:rFonts w:ascii="Wingdings" w:hAnsi="Wingdings"/>
      </w:rPr>
    </w:lvl>
  </w:abstractNum>
  <w:abstractNum w:abstractNumId="54">
    <w:nsid w:val="796C77FE"/>
    <w:multiLevelType w:val="hybridMultilevel"/>
    <w:tmpl w:val="796C77CB"/>
    <w:lvl w:ilvl="0" w:tplc="60423AAC">
      <w:start w:val="1"/>
      <w:numFmt w:val="upperLetter"/>
      <w:lvlText w:val="%1."/>
      <w:lvlJc w:val="left"/>
      <w:pPr>
        <w:tabs>
          <w:tab w:val="num" w:pos="720"/>
        </w:tabs>
        <w:ind w:left="720" w:hanging="360"/>
      </w:pPr>
    </w:lvl>
    <w:lvl w:ilvl="1" w:tplc="6CD49436">
      <w:start w:val="1"/>
      <w:numFmt w:val="lowerLetter"/>
      <w:lvlText w:val="%2."/>
      <w:lvlJc w:val="left"/>
      <w:pPr>
        <w:tabs>
          <w:tab w:val="num" w:pos="1440"/>
        </w:tabs>
        <w:ind w:left="1440" w:hanging="360"/>
      </w:pPr>
    </w:lvl>
    <w:lvl w:ilvl="2" w:tplc="485AFB4A">
      <w:start w:val="1"/>
      <w:numFmt w:val="lowerRoman"/>
      <w:lvlText w:val="%3."/>
      <w:lvlJc w:val="right"/>
      <w:pPr>
        <w:tabs>
          <w:tab w:val="num" w:pos="2160"/>
        </w:tabs>
        <w:ind w:left="2160" w:hanging="180"/>
      </w:pPr>
    </w:lvl>
    <w:lvl w:ilvl="3" w:tplc="F86255EA">
      <w:start w:val="1"/>
      <w:numFmt w:val="decimal"/>
      <w:lvlText w:val="%4."/>
      <w:lvlJc w:val="left"/>
      <w:pPr>
        <w:tabs>
          <w:tab w:val="num" w:pos="2880"/>
        </w:tabs>
        <w:ind w:left="2880" w:hanging="360"/>
      </w:pPr>
    </w:lvl>
    <w:lvl w:ilvl="4" w:tplc="734A70B6">
      <w:start w:val="1"/>
      <w:numFmt w:val="lowerLetter"/>
      <w:lvlText w:val="%5."/>
      <w:lvlJc w:val="left"/>
      <w:pPr>
        <w:tabs>
          <w:tab w:val="num" w:pos="3600"/>
        </w:tabs>
        <w:ind w:left="3600" w:hanging="360"/>
      </w:pPr>
    </w:lvl>
    <w:lvl w:ilvl="5" w:tplc="8DF20F26">
      <w:start w:val="1"/>
      <w:numFmt w:val="lowerRoman"/>
      <w:lvlText w:val="%6."/>
      <w:lvlJc w:val="right"/>
      <w:pPr>
        <w:tabs>
          <w:tab w:val="num" w:pos="4320"/>
        </w:tabs>
        <w:ind w:left="4320" w:hanging="180"/>
      </w:pPr>
    </w:lvl>
    <w:lvl w:ilvl="6" w:tplc="996AF418">
      <w:start w:val="1"/>
      <w:numFmt w:val="decimal"/>
      <w:lvlText w:val="%7."/>
      <w:lvlJc w:val="left"/>
      <w:pPr>
        <w:tabs>
          <w:tab w:val="num" w:pos="5040"/>
        </w:tabs>
        <w:ind w:left="5040" w:hanging="360"/>
      </w:pPr>
    </w:lvl>
    <w:lvl w:ilvl="7" w:tplc="FFDE9B30">
      <w:start w:val="1"/>
      <w:numFmt w:val="lowerLetter"/>
      <w:lvlText w:val="%8."/>
      <w:lvlJc w:val="left"/>
      <w:pPr>
        <w:tabs>
          <w:tab w:val="num" w:pos="5760"/>
        </w:tabs>
        <w:ind w:left="5760" w:hanging="360"/>
      </w:pPr>
    </w:lvl>
    <w:lvl w:ilvl="8" w:tplc="FD425E7A">
      <w:start w:val="1"/>
      <w:numFmt w:val="lowerRoman"/>
      <w:lvlText w:val="%9."/>
      <w:lvlJc w:val="right"/>
      <w:pPr>
        <w:tabs>
          <w:tab w:val="num" w:pos="6480"/>
        </w:tabs>
        <w:ind w:left="6480" w:hanging="180"/>
      </w:pPr>
    </w:lvl>
  </w:abstractNum>
  <w:abstractNum w:abstractNumId="55">
    <w:nsid w:val="796C77FF"/>
    <w:multiLevelType w:val="hybridMultilevel"/>
    <w:tmpl w:val="796C77CC"/>
    <w:lvl w:ilvl="0" w:tplc="C41A8ACA">
      <w:start w:val="1"/>
      <w:numFmt w:val="decimal"/>
      <w:lvlText w:val="%1."/>
      <w:lvlJc w:val="left"/>
      <w:pPr>
        <w:tabs>
          <w:tab w:val="num" w:pos="720"/>
        </w:tabs>
        <w:ind w:left="720" w:hanging="360"/>
      </w:pPr>
    </w:lvl>
    <w:lvl w:ilvl="1" w:tplc="132E4460">
      <w:start w:val="1"/>
      <w:numFmt w:val="decimal"/>
      <w:lvlText w:val="%2."/>
      <w:lvlJc w:val="left"/>
      <w:pPr>
        <w:tabs>
          <w:tab w:val="num" w:pos="1440"/>
        </w:tabs>
        <w:ind w:left="1440" w:hanging="360"/>
      </w:pPr>
    </w:lvl>
    <w:lvl w:ilvl="2" w:tplc="AC908832">
      <w:start w:val="1"/>
      <w:numFmt w:val="lowerRoman"/>
      <w:lvlText w:val="%3."/>
      <w:lvlJc w:val="right"/>
      <w:pPr>
        <w:tabs>
          <w:tab w:val="num" w:pos="2160"/>
        </w:tabs>
        <w:ind w:left="2160" w:hanging="180"/>
      </w:pPr>
    </w:lvl>
    <w:lvl w:ilvl="3" w:tplc="48CABEC4">
      <w:start w:val="1"/>
      <w:numFmt w:val="decimal"/>
      <w:lvlText w:val="%4."/>
      <w:lvlJc w:val="left"/>
      <w:pPr>
        <w:tabs>
          <w:tab w:val="num" w:pos="2880"/>
        </w:tabs>
        <w:ind w:left="2880" w:hanging="360"/>
      </w:pPr>
    </w:lvl>
    <w:lvl w:ilvl="4" w:tplc="FF2A9C7A">
      <w:start w:val="1"/>
      <w:numFmt w:val="lowerLetter"/>
      <w:lvlText w:val="%5."/>
      <w:lvlJc w:val="left"/>
      <w:pPr>
        <w:tabs>
          <w:tab w:val="num" w:pos="3600"/>
        </w:tabs>
        <w:ind w:left="3600" w:hanging="360"/>
      </w:pPr>
    </w:lvl>
    <w:lvl w:ilvl="5" w:tplc="63148F02">
      <w:start w:val="1"/>
      <w:numFmt w:val="lowerRoman"/>
      <w:lvlText w:val="%6."/>
      <w:lvlJc w:val="right"/>
      <w:pPr>
        <w:tabs>
          <w:tab w:val="num" w:pos="4320"/>
        </w:tabs>
        <w:ind w:left="4320" w:hanging="180"/>
      </w:pPr>
    </w:lvl>
    <w:lvl w:ilvl="6" w:tplc="E70A027C">
      <w:start w:val="1"/>
      <w:numFmt w:val="decimal"/>
      <w:lvlText w:val="%7."/>
      <w:lvlJc w:val="left"/>
      <w:pPr>
        <w:tabs>
          <w:tab w:val="num" w:pos="5040"/>
        </w:tabs>
        <w:ind w:left="5040" w:hanging="360"/>
      </w:pPr>
    </w:lvl>
    <w:lvl w:ilvl="7" w:tplc="BFE411A4">
      <w:start w:val="1"/>
      <w:numFmt w:val="lowerLetter"/>
      <w:lvlText w:val="%8."/>
      <w:lvlJc w:val="left"/>
      <w:pPr>
        <w:tabs>
          <w:tab w:val="num" w:pos="5760"/>
        </w:tabs>
        <w:ind w:left="5760" w:hanging="360"/>
      </w:pPr>
    </w:lvl>
    <w:lvl w:ilvl="8" w:tplc="252A066C">
      <w:start w:val="1"/>
      <w:numFmt w:val="lowerRoman"/>
      <w:lvlText w:val="%9."/>
      <w:lvlJc w:val="right"/>
      <w:pPr>
        <w:tabs>
          <w:tab w:val="num" w:pos="6480"/>
        </w:tabs>
        <w:ind w:left="6480" w:hanging="180"/>
      </w:pPr>
    </w:lvl>
  </w:abstractNum>
  <w:abstractNum w:abstractNumId="56">
    <w:nsid w:val="796C7800"/>
    <w:multiLevelType w:val="hybridMultilevel"/>
    <w:tmpl w:val="796C77CD"/>
    <w:lvl w:ilvl="0" w:tplc="7C263572">
      <w:start w:val="2"/>
      <w:numFmt w:val="upperLetter"/>
      <w:lvlText w:val="%1."/>
      <w:lvlJc w:val="left"/>
      <w:pPr>
        <w:tabs>
          <w:tab w:val="num" w:pos="720"/>
        </w:tabs>
        <w:ind w:left="720" w:hanging="360"/>
      </w:pPr>
    </w:lvl>
    <w:lvl w:ilvl="1" w:tplc="D8AA9344">
      <w:start w:val="1"/>
      <w:numFmt w:val="lowerLetter"/>
      <w:lvlText w:val="%2."/>
      <w:lvlJc w:val="left"/>
      <w:pPr>
        <w:tabs>
          <w:tab w:val="num" w:pos="1440"/>
        </w:tabs>
        <w:ind w:left="1440" w:hanging="360"/>
      </w:pPr>
    </w:lvl>
    <w:lvl w:ilvl="2" w:tplc="14684304">
      <w:start w:val="1"/>
      <w:numFmt w:val="lowerRoman"/>
      <w:lvlText w:val="%3."/>
      <w:lvlJc w:val="right"/>
      <w:pPr>
        <w:tabs>
          <w:tab w:val="num" w:pos="2160"/>
        </w:tabs>
        <w:ind w:left="2160" w:hanging="180"/>
      </w:pPr>
    </w:lvl>
    <w:lvl w:ilvl="3" w:tplc="7E3A0392">
      <w:start w:val="1"/>
      <w:numFmt w:val="decimal"/>
      <w:lvlText w:val="%4."/>
      <w:lvlJc w:val="left"/>
      <w:pPr>
        <w:tabs>
          <w:tab w:val="num" w:pos="2880"/>
        </w:tabs>
        <w:ind w:left="2880" w:hanging="360"/>
      </w:pPr>
    </w:lvl>
    <w:lvl w:ilvl="4" w:tplc="6B7E5C8E">
      <w:start w:val="1"/>
      <w:numFmt w:val="lowerLetter"/>
      <w:lvlText w:val="%5."/>
      <w:lvlJc w:val="left"/>
      <w:pPr>
        <w:tabs>
          <w:tab w:val="num" w:pos="3600"/>
        </w:tabs>
        <w:ind w:left="3600" w:hanging="360"/>
      </w:pPr>
    </w:lvl>
    <w:lvl w:ilvl="5" w:tplc="3CDE76E2">
      <w:start w:val="1"/>
      <w:numFmt w:val="lowerRoman"/>
      <w:lvlText w:val="%6."/>
      <w:lvlJc w:val="right"/>
      <w:pPr>
        <w:tabs>
          <w:tab w:val="num" w:pos="4320"/>
        </w:tabs>
        <w:ind w:left="4320" w:hanging="180"/>
      </w:pPr>
    </w:lvl>
    <w:lvl w:ilvl="6" w:tplc="50C8954C">
      <w:start w:val="1"/>
      <w:numFmt w:val="decimal"/>
      <w:lvlText w:val="%7."/>
      <w:lvlJc w:val="left"/>
      <w:pPr>
        <w:tabs>
          <w:tab w:val="num" w:pos="5040"/>
        </w:tabs>
        <w:ind w:left="5040" w:hanging="360"/>
      </w:pPr>
    </w:lvl>
    <w:lvl w:ilvl="7" w:tplc="FF1EC910">
      <w:start w:val="1"/>
      <w:numFmt w:val="lowerLetter"/>
      <w:lvlText w:val="%8."/>
      <w:lvlJc w:val="left"/>
      <w:pPr>
        <w:tabs>
          <w:tab w:val="num" w:pos="5760"/>
        </w:tabs>
        <w:ind w:left="5760" w:hanging="360"/>
      </w:pPr>
    </w:lvl>
    <w:lvl w:ilvl="8" w:tplc="F78E89FE">
      <w:start w:val="1"/>
      <w:numFmt w:val="lowerRoman"/>
      <w:lvlText w:val="%9."/>
      <w:lvlJc w:val="right"/>
      <w:pPr>
        <w:tabs>
          <w:tab w:val="num" w:pos="6480"/>
        </w:tabs>
        <w:ind w:left="6480" w:hanging="180"/>
      </w:pPr>
    </w:lvl>
  </w:abstractNum>
  <w:abstractNum w:abstractNumId="57">
    <w:nsid w:val="796C7801"/>
    <w:multiLevelType w:val="hybridMultilevel"/>
    <w:tmpl w:val="796C77CE"/>
    <w:lvl w:ilvl="0" w:tplc="3AEE0EB6">
      <w:start w:val="3"/>
      <w:numFmt w:val="upperLetter"/>
      <w:lvlText w:val="%1."/>
      <w:lvlJc w:val="left"/>
      <w:pPr>
        <w:tabs>
          <w:tab w:val="num" w:pos="720"/>
        </w:tabs>
        <w:ind w:left="720" w:hanging="360"/>
      </w:pPr>
    </w:lvl>
    <w:lvl w:ilvl="1" w:tplc="989AD522">
      <w:start w:val="1"/>
      <w:numFmt w:val="lowerLetter"/>
      <w:lvlText w:val="%2."/>
      <w:lvlJc w:val="left"/>
      <w:pPr>
        <w:tabs>
          <w:tab w:val="num" w:pos="1440"/>
        </w:tabs>
        <w:ind w:left="1440" w:hanging="360"/>
      </w:pPr>
    </w:lvl>
    <w:lvl w:ilvl="2" w:tplc="04441D86">
      <w:start w:val="1"/>
      <w:numFmt w:val="lowerRoman"/>
      <w:lvlText w:val="%3."/>
      <w:lvlJc w:val="right"/>
      <w:pPr>
        <w:tabs>
          <w:tab w:val="num" w:pos="2160"/>
        </w:tabs>
        <w:ind w:left="2160" w:hanging="180"/>
      </w:pPr>
    </w:lvl>
    <w:lvl w:ilvl="3" w:tplc="1D2EE3FE">
      <w:start w:val="1"/>
      <w:numFmt w:val="decimal"/>
      <w:lvlText w:val="%4."/>
      <w:lvlJc w:val="left"/>
      <w:pPr>
        <w:tabs>
          <w:tab w:val="num" w:pos="2880"/>
        </w:tabs>
        <w:ind w:left="2880" w:hanging="360"/>
      </w:pPr>
    </w:lvl>
    <w:lvl w:ilvl="4" w:tplc="32F8E3A2">
      <w:start w:val="1"/>
      <w:numFmt w:val="lowerLetter"/>
      <w:lvlText w:val="%5."/>
      <w:lvlJc w:val="left"/>
      <w:pPr>
        <w:tabs>
          <w:tab w:val="num" w:pos="3600"/>
        </w:tabs>
        <w:ind w:left="3600" w:hanging="360"/>
      </w:pPr>
    </w:lvl>
    <w:lvl w:ilvl="5" w:tplc="7D9A1876">
      <w:start w:val="1"/>
      <w:numFmt w:val="lowerRoman"/>
      <w:lvlText w:val="%6."/>
      <w:lvlJc w:val="right"/>
      <w:pPr>
        <w:tabs>
          <w:tab w:val="num" w:pos="4320"/>
        </w:tabs>
        <w:ind w:left="4320" w:hanging="180"/>
      </w:pPr>
    </w:lvl>
    <w:lvl w:ilvl="6" w:tplc="CE7E2F5A">
      <w:start w:val="1"/>
      <w:numFmt w:val="decimal"/>
      <w:lvlText w:val="%7."/>
      <w:lvlJc w:val="left"/>
      <w:pPr>
        <w:tabs>
          <w:tab w:val="num" w:pos="5040"/>
        </w:tabs>
        <w:ind w:left="5040" w:hanging="360"/>
      </w:pPr>
    </w:lvl>
    <w:lvl w:ilvl="7" w:tplc="205E0018">
      <w:start w:val="1"/>
      <w:numFmt w:val="lowerLetter"/>
      <w:lvlText w:val="%8."/>
      <w:lvlJc w:val="left"/>
      <w:pPr>
        <w:tabs>
          <w:tab w:val="num" w:pos="5760"/>
        </w:tabs>
        <w:ind w:left="5760" w:hanging="360"/>
      </w:pPr>
    </w:lvl>
    <w:lvl w:ilvl="8" w:tplc="FB22F742">
      <w:start w:val="1"/>
      <w:numFmt w:val="lowerRoman"/>
      <w:lvlText w:val="%9."/>
      <w:lvlJc w:val="right"/>
      <w:pPr>
        <w:tabs>
          <w:tab w:val="num" w:pos="6480"/>
        </w:tabs>
        <w:ind w:left="6480" w:hanging="180"/>
      </w:pPr>
    </w:lvl>
  </w:abstractNum>
  <w:abstractNum w:abstractNumId="58">
    <w:nsid w:val="796C7802"/>
    <w:multiLevelType w:val="hybridMultilevel"/>
    <w:tmpl w:val="796C77CF"/>
    <w:lvl w:ilvl="0" w:tplc="FC4E0840">
      <w:start w:val="4"/>
      <w:numFmt w:val="upperLetter"/>
      <w:lvlText w:val="%1."/>
      <w:lvlJc w:val="left"/>
      <w:pPr>
        <w:tabs>
          <w:tab w:val="num" w:pos="720"/>
        </w:tabs>
        <w:ind w:left="720" w:hanging="360"/>
      </w:pPr>
    </w:lvl>
    <w:lvl w:ilvl="1" w:tplc="C3FE84C0">
      <w:start w:val="1"/>
      <w:numFmt w:val="lowerLetter"/>
      <w:lvlText w:val="%2."/>
      <w:lvlJc w:val="left"/>
      <w:pPr>
        <w:tabs>
          <w:tab w:val="num" w:pos="1440"/>
        </w:tabs>
        <w:ind w:left="1440" w:hanging="360"/>
      </w:pPr>
    </w:lvl>
    <w:lvl w:ilvl="2" w:tplc="3E4407F4">
      <w:start w:val="1"/>
      <w:numFmt w:val="lowerRoman"/>
      <w:lvlText w:val="%3."/>
      <w:lvlJc w:val="right"/>
      <w:pPr>
        <w:tabs>
          <w:tab w:val="num" w:pos="2160"/>
        </w:tabs>
        <w:ind w:left="2160" w:hanging="180"/>
      </w:pPr>
    </w:lvl>
    <w:lvl w:ilvl="3" w:tplc="601801C4">
      <w:start w:val="1"/>
      <w:numFmt w:val="decimal"/>
      <w:lvlText w:val="%4."/>
      <w:lvlJc w:val="left"/>
      <w:pPr>
        <w:tabs>
          <w:tab w:val="num" w:pos="2880"/>
        </w:tabs>
        <w:ind w:left="2880" w:hanging="360"/>
      </w:pPr>
    </w:lvl>
    <w:lvl w:ilvl="4" w:tplc="330487A4">
      <w:start w:val="1"/>
      <w:numFmt w:val="lowerLetter"/>
      <w:lvlText w:val="%5."/>
      <w:lvlJc w:val="left"/>
      <w:pPr>
        <w:tabs>
          <w:tab w:val="num" w:pos="3600"/>
        </w:tabs>
        <w:ind w:left="3600" w:hanging="360"/>
      </w:pPr>
    </w:lvl>
    <w:lvl w:ilvl="5" w:tplc="01E62482">
      <w:start w:val="1"/>
      <w:numFmt w:val="lowerRoman"/>
      <w:lvlText w:val="%6."/>
      <w:lvlJc w:val="right"/>
      <w:pPr>
        <w:tabs>
          <w:tab w:val="num" w:pos="4320"/>
        </w:tabs>
        <w:ind w:left="4320" w:hanging="180"/>
      </w:pPr>
    </w:lvl>
    <w:lvl w:ilvl="6" w:tplc="EE3649F0">
      <w:start w:val="1"/>
      <w:numFmt w:val="decimal"/>
      <w:lvlText w:val="%7."/>
      <w:lvlJc w:val="left"/>
      <w:pPr>
        <w:tabs>
          <w:tab w:val="num" w:pos="5040"/>
        </w:tabs>
        <w:ind w:left="5040" w:hanging="360"/>
      </w:pPr>
    </w:lvl>
    <w:lvl w:ilvl="7" w:tplc="FF60BFAE">
      <w:start w:val="1"/>
      <w:numFmt w:val="lowerLetter"/>
      <w:lvlText w:val="%8."/>
      <w:lvlJc w:val="left"/>
      <w:pPr>
        <w:tabs>
          <w:tab w:val="num" w:pos="5760"/>
        </w:tabs>
        <w:ind w:left="5760" w:hanging="360"/>
      </w:pPr>
    </w:lvl>
    <w:lvl w:ilvl="8" w:tplc="F95A952C">
      <w:start w:val="1"/>
      <w:numFmt w:val="lowerRoman"/>
      <w:lvlText w:val="%9."/>
      <w:lvlJc w:val="right"/>
      <w:pPr>
        <w:tabs>
          <w:tab w:val="num" w:pos="6480"/>
        </w:tabs>
        <w:ind w:left="6480" w:hanging="180"/>
      </w:pPr>
    </w:lvl>
  </w:abstractNum>
  <w:abstractNum w:abstractNumId="59">
    <w:nsid w:val="796C7803"/>
    <w:multiLevelType w:val="hybridMultilevel"/>
    <w:tmpl w:val="796C77D0"/>
    <w:lvl w:ilvl="0" w:tplc="574ECD72">
      <w:start w:val="5"/>
      <w:numFmt w:val="upperLetter"/>
      <w:lvlText w:val="%1."/>
      <w:lvlJc w:val="left"/>
      <w:pPr>
        <w:tabs>
          <w:tab w:val="num" w:pos="720"/>
        </w:tabs>
        <w:ind w:left="720" w:hanging="360"/>
      </w:pPr>
    </w:lvl>
    <w:lvl w:ilvl="1" w:tplc="02D4D216">
      <w:start w:val="1"/>
      <w:numFmt w:val="lowerLetter"/>
      <w:lvlText w:val="%2."/>
      <w:lvlJc w:val="left"/>
      <w:pPr>
        <w:tabs>
          <w:tab w:val="num" w:pos="1440"/>
        </w:tabs>
        <w:ind w:left="1440" w:hanging="360"/>
      </w:pPr>
    </w:lvl>
    <w:lvl w:ilvl="2" w:tplc="12DE10A6">
      <w:start w:val="1"/>
      <w:numFmt w:val="lowerRoman"/>
      <w:lvlText w:val="%3."/>
      <w:lvlJc w:val="right"/>
      <w:pPr>
        <w:tabs>
          <w:tab w:val="num" w:pos="2160"/>
        </w:tabs>
        <w:ind w:left="2160" w:hanging="180"/>
      </w:pPr>
    </w:lvl>
    <w:lvl w:ilvl="3" w:tplc="277E52D2">
      <w:start w:val="1"/>
      <w:numFmt w:val="decimal"/>
      <w:lvlText w:val="%4."/>
      <w:lvlJc w:val="left"/>
      <w:pPr>
        <w:tabs>
          <w:tab w:val="num" w:pos="2880"/>
        </w:tabs>
        <w:ind w:left="2880" w:hanging="360"/>
      </w:pPr>
    </w:lvl>
    <w:lvl w:ilvl="4" w:tplc="942CCA32">
      <w:start w:val="1"/>
      <w:numFmt w:val="lowerLetter"/>
      <w:lvlText w:val="%5."/>
      <w:lvlJc w:val="left"/>
      <w:pPr>
        <w:tabs>
          <w:tab w:val="num" w:pos="3600"/>
        </w:tabs>
        <w:ind w:left="3600" w:hanging="360"/>
      </w:pPr>
    </w:lvl>
    <w:lvl w:ilvl="5" w:tplc="566ABBFA">
      <w:start w:val="1"/>
      <w:numFmt w:val="lowerRoman"/>
      <w:lvlText w:val="%6."/>
      <w:lvlJc w:val="right"/>
      <w:pPr>
        <w:tabs>
          <w:tab w:val="num" w:pos="4320"/>
        </w:tabs>
        <w:ind w:left="4320" w:hanging="180"/>
      </w:pPr>
    </w:lvl>
    <w:lvl w:ilvl="6" w:tplc="ED3C992E">
      <w:start w:val="1"/>
      <w:numFmt w:val="decimal"/>
      <w:lvlText w:val="%7."/>
      <w:lvlJc w:val="left"/>
      <w:pPr>
        <w:tabs>
          <w:tab w:val="num" w:pos="5040"/>
        </w:tabs>
        <w:ind w:left="5040" w:hanging="360"/>
      </w:pPr>
    </w:lvl>
    <w:lvl w:ilvl="7" w:tplc="18583C40">
      <w:start w:val="1"/>
      <w:numFmt w:val="lowerLetter"/>
      <w:lvlText w:val="%8."/>
      <w:lvlJc w:val="left"/>
      <w:pPr>
        <w:tabs>
          <w:tab w:val="num" w:pos="5760"/>
        </w:tabs>
        <w:ind w:left="5760" w:hanging="360"/>
      </w:pPr>
    </w:lvl>
    <w:lvl w:ilvl="8" w:tplc="B5785924">
      <w:start w:val="1"/>
      <w:numFmt w:val="lowerRoman"/>
      <w:lvlText w:val="%9."/>
      <w:lvlJc w:val="right"/>
      <w:pPr>
        <w:tabs>
          <w:tab w:val="num" w:pos="6480"/>
        </w:tabs>
        <w:ind w:left="6480" w:hanging="180"/>
      </w:pPr>
    </w:lvl>
  </w:abstractNum>
  <w:abstractNum w:abstractNumId="60">
    <w:nsid w:val="796C7804"/>
    <w:multiLevelType w:val="hybridMultilevel"/>
    <w:tmpl w:val="796C77D1"/>
    <w:lvl w:ilvl="0" w:tplc="5C7A4128">
      <w:start w:val="6"/>
      <w:numFmt w:val="upperLetter"/>
      <w:lvlText w:val="%1."/>
      <w:lvlJc w:val="left"/>
      <w:pPr>
        <w:tabs>
          <w:tab w:val="num" w:pos="720"/>
        </w:tabs>
        <w:ind w:left="720" w:hanging="360"/>
      </w:pPr>
    </w:lvl>
    <w:lvl w:ilvl="1" w:tplc="1DA254D4">
      <w:start w:val="1"/>
      <w:numFmt w:val="lowerLetter"/>
      <w:lvlText w:val="%2."/>
      <w:lvlJc w:val="left"/>
      <w:pPr>
        <w:tabs>
          <w:tab w:val="num" w:pos="1440"/>
        </w:tabs>
        <w:ind w:left="1440" w:hanging="360"/>
      </w:pPr>
    </w:lvl>
    <w:lvl w:ilvl="2" w:tplc="AD9CACA0">
      <w:start w:val="1"/>
      <w:numFmt w:val="lowerRoman"/>
      <w:lvlText w:val="%3."/>
      <w:lvlJc w:val="right"/>
      <w:pPr>
        <w:tabs>
          <w:tab w:val="num" w:pos="2160"/>
        </w:tabs>
        <w:ind w:left="2160" w:hanging="180"/>
      </w:pPr>
    </w:lvl>
    <w:lvl w:ilvl="3" w:tplc="ED1CCE0A">
      <w:start w:val="1"/>
      <w:numFmt w:val="decimal"/>
      <w:lvlText w:val="%4."/>
      <w:lvlJc w:val="left"/>
      <w:pPr>
        <w:tabs>
          <w:tab w:val="num" w:pos="2880"/>
        </w:tabs>
        <w:ind w:left="2880" w:hanging="360"/>
      </w:pPr>
    </w:lvl>
    <w:lvl w:ilvl="4" w:tplc="EB3AA2F8">
      <w:start w:val="1"/>
      <w:numFmt w:val="lowerLetter"/>
      <w:lvlText w:val="%5."/>
      <w:lvlJc w:val="left"/>
      <w:pPr>
        <w:tabs>
          <w:tab w:val="num" w:pos="3600"/>
        </w:tabs>
        <w:ind w:left="3600" w:hanging="360"/>
      </w:pPr>
    </w:lvl>
    <w:lvl w:ilvl="5" w:tplc="95102254">
      <w:start w:val="1"/>
      <w:numFmt w:val="lowerRoman"/>
      <w:lvlText w:val="%6."/>
      <w:lvlJc w:val="right"/>
      <w:pPr>
        <w:tabs>
          <w:tab w:val="num" w:pos="4320"/>
        </w:tabs>
        <w:ind w:left="4320" w:hanging="180"/>
      </w:pPr>
    </w:lvl>
    <w:lvl w:ilvl="6" w:tplc="3C18C992">
      <w:start w:val="1"/>
      <w:numFmt w:val="decimal"/>
      <w:lvlText w:val="%7."/>
      <w:lvlJc w:val="left"/>
      <w:pPr>
        <w:tabs>
          <w:tab w:val="num" w:pos="5040"/>
        </w:tabs>
        <w:ind w:left="5040" w:hanging="360"/>
      </w:pPr>
    </w:lvl>
    <w:lvl w:ilvl="7" w:tplc="930CB2E0">
      <w:start w:val="1"/>
      <w:numFmt w:val="lowerLetter"/>
      <w:lvlText w:val="%8."/>
      <w:lvlJc w:val="left"/>
      <w:pPr>
        <w:tabs>
          <w:tab w:val="num" w:pos="5760"/>
        </w:tabs>
        <w:ind w:left="5760" w:hanging="360"/>
      </w:pPr>
    </w:lvl>
    <w:lvl w:ilvl="8" w:tplc="AFD04D76">
      <w:start w:val="1"/>
      <w:numFmt w:val="lowerRoman"/>
      <w:lvlText w:val="%9."/>
      <w:lvlJc w:val="right"/>
      <w:pPr>
        <w:tabs>
          <w:tab w:val="num" w:pos="6480"/>
        </w:tabs>
        <w:ind w:left="6480" w:hanging="180"/>
      </w:pPr>
    </w:lvl>
  </w:abstractNum>
  <w:abstractNum w:abstractNumId="61">
    <w:nsid w:val="796C7805"/>
    <w:multiLevelType w:val="hybridMultilevel"/>
    <w:tmpl w:val="796C77D2"/>
    <w:lvl w:ilvl="0" w:tplc="0E44B79A">
      <w:start w:val="1"/>
      <w:numFmt w:val="bullet"/>
      <w:lvlText w:val=""/>
      <w:lvlJc w:val="left"/>
      <w:pPr>
        <w:tabs>
          <w:tab w:val="num" w:pos="720"/>
        </w:tabs>
        <w:ind w:left="720" w:hanging="360"/>
      </w:pPr>
      <w:rPr>
        <w:rFonts w:ascii="Symbol" w:hAnsi="Symbol"/>
      </w:rPr>
    </w:lvl>
    <w:lvl w:ilvl="1" w:tplc="2084F1A0">
      <w:start w:val="1"/>
      <w:numFmt w:val="bullet"/>
      <w:lvlText w:val="o"/>
      <w:lvlJc w:val="left"/>
      <w:pPr>
        <w:tabs>
          <w:tab w:val="num" w:pos="1440"/>
        </w:tabs>
        <w:ind w:left="1440" w:hanging="360"/>
      </w:pPr>
      <w:rPr>
        <w:rFonts w:ascii="Courier New" w:hAnsi="Courier New"/>
      </w:rPr>
    </w:lvl>
    <w:lvl w:ilvl="2" w:tplc="1F66ECEC">
      <w:start w:val="1"/>
      <w:numFmt w:val="bullet"/>
      <w:lvlText w:val=""/>
      <w:lvlJc w:val="left"/>
      <w:pPr>
        <w:tabs>
          <w:tab w:val="num" w:pos="2160"/>
        </w:tabs>
        <w:ind w:left="2160" w:hanging="360"/>
      </w:pPr>
      <w:rPr>
        <w:rFonts w:ascii="Wingdings" w:hAnsi="Wingdings"/>
      </w:rPr>
    </w:lvl>
    <w:lvl w:ilvl="3" w:tplc="9FEA7A58">
      <w:start w:val="1"/>
      <w:numFmt w:val="bullet"/>
      <w:lvlText w:val=""/>
      <w:lvlJc w:val="left"/>
      <w:pPr>
        <w:tabs>
          <w:tab w:val="num" w:pos="2880"/>
        </w:tabs>
        <w:ind w:left="2880" w:hanging="360"/>
      </w:pPr>
      <w:rPr>
        <w:rFonts w:ascii="Symbol" w:hAnsi="Symbol"/>
      </w:rPr>
    </w:lvl>
    <w:lvl w:ilvl="4" w:tplc="05A28522">
      <w:start w:val="1"/>
      <w:numFmt w:val="bullet"/>
      <w:lvlText w:val="o"/>
      <w:lvlJc w:val="left"/>
      <w:pPr>
        <w:tabs>
          <w:tab w:val="num" w:pos="3600"/>
        </w:tabs>
        <w:ind w:left="3600" w:hanging="360"/>
      </w:pPr>
      <w:rPr>
        <w:rFonts w:ascii="Courier New" w:hAnsi="Courier New"/>
      </w:rPr>
    </w:lvl>
    <w:lvl w:ilvl="5" w:tplc="DDF82F90">
      <w:start w:val="1"/>
      <w:numFmt w:val="bullet"/>
      <w:lvlText w:val=""/>
      <w:lvlJc w:val="left"/>
      <w:pPr>
        <w:tabs>
          <w:tab w:val="num" w:pos="4320"/>
        </w:tabs>
        <w:ind w:left="4320" w:hanging="360"/>
      </w:pPr>
      <w:rPr>
        <w:rFonts w:ascii="Wingdings" w:hAnsi="Wingdings"/>
      </w:rPr>
    </w:lvl>
    <w:lvl w:ilvl="6" w:tplc="34E821A6">
      <w:start w:val="1"/>
      <w:numFmt w:val="bullet"/>
      <w:lvlText w:val=""/>
      <w:lvlJc w:val="left"/>
      <w:pPr>
        <w:tabs>
          <w:tab w:val="num" w:pos="5040"/>
        </w:tabs>
        <w:ind w:left="5040" w:hanging="360"/>
      </w:pPr>
      <w:rPr>
        <w:rFonts w:ascii="Symbol" w:hAnsi="Symbol"/>
      </w:rPr>
    </w:lvl>
    <w:lvl w:ilvl="7" w:tplc="2112147E">
      <w:start w:val="1"/>
      <w:numFmt w:val="bullet"/>
      <w:lvlText w:val="o"/>
      <w:lvlJc w:val="left"/>
      <w:pPr>
        <w:tabs>
          <w:tab w:val="num" w:pos="5760"/>
        </w:tabs>
        <w:ind w:left="5760" w:hanging="360"/>
      </w:pPr>
      <w:rPr>
        <w:rFonts w:ascii="Courier New" w:hAnsi="Courier New"/>
      </w:rPr>
    </w:lvl>
    <w:lvl w:ilvl="8" w:tplc="ABE4C480">
      <w:start w:val="1"/>
      <w:numFmt w:val="bullet"/>
      <w:lvlText w:val=""/>
      <w:lvlJc w:val="left"/>
      <w:pPr>
        <w:tabs>
          <w:tab w:val="num" w:pos="6480"/>
        </w:tabs>
        <w:ind w:left="6480" w:hanging="360"/>
      </w:pPr>
      <w:rPr>
        <w:rFonts w:ascii="Wingdings" w:hAnsi="Wingdings"/>
      </w:rPr>
    </w:lvl>
  </w:abstractNum>
  <w:abstractNum w:abstractNumId="62">
    <w:nsid w:val="796C7806"/>
    <w:multiLevelType w:val="hybridMultilevel"/>
    <w:tmpl w:val="796C77C9"/>
    <w:lvl w:ilvl="0" w:tplc="A776FEEE">
      <w:start w:val="1"/>
      <w:numFmt w:val="bullet"/>
      <w:lvlText w:val=""/>
      <w:lvlJc w:val="left"/>
      <w:pPr>
        <w:tabs>
          <w:tab w:val="num" w:pos="720"/>
        </w:tabs>
        <w:ind w:left="720" w:hanging="360"/>
      </w:pPr>
      <w:rPr>
        <w:rFonts w:ascii="Symbol" w:hAnsi="Symbol"/>
      </w:rPr>
    </w:lvl>
    <w:lvl w:ilvl="1" w:tplc="99AAB504">
      <w:start w:val="1"/>
      <w:numFmt w:val="bullet"/>
      <w:lvlText w:val="o"/>
      <w:lvlJc w:val="left"/>
      <w:pPr>
        <w:tabs>
          <w:tab w:val="num" w:pos="1440"/>
        </w:tabs>
        <w:ind w:left="1440" w:hanging="360"/>
      </w:pPr>
      <w:rPr>
        <w:rFonts w:ascii="Courier New" w:hAnsi="Courier New"/>
      </w:rPr>
    </w:lvl>
    <w:lvl w:ilvl="2" w:tplc="FA180860">
      <w:start w:val="1"/>
      <w:numFmt w:val="bullet"/>
      <w:lvlText w:val=""/>
      <w:lvlJc w:val="left"/>
      <w:pPr>
        <w:tabs>
          <w:tab w:val="num" w:pos="2160"/>
        </w:tabs>
        <w:ind w:left="2160" w:hanging="360"/>
      </w:pPr>
      <w:rPr>
        <w:rFonts w:ascii="Wingdings" w:hAnsi="Wingdings"/>
      </w:rPr>
    </w:lvl>
    <w:lvl w:ilvl="3" w:tplc="C8E6AFF8">
      <w:start w:val="1"/>
      <w:numFmt w:val="bullet"/>
      <w:lvlText w:val=""/>
      <w:lvlJc w:val="left"/>
      <w:pPr>
        <w:tabs>
          <w:tab w:val="num" w:pos="2880"/>
        </w:tabs>
        <w:ind w:left="2880" w:hanging="360"/>
      </w:pPr>
      <w:rPr>
        <w:rFonts w:ascii="Symbol" w:hAnsi="Symbol"/>
      </w:rPr>
    </w:lvl>
    <w:lvl w:ilvl="4" w:tplc="31F87F44">
      <w:start w:val="1"/>
      <w:numFmt w:val="bullet"/>
      <w:lvlText w:val="o"/>
      <w:lvlJc w:val="left"/>
      <w:pPr>
        <w:tabs>
          <w:tab w:val="num" w:pos="3600"/>
        </w:tabs>
        <w:ind w:left="3600" w:hanging="360"/>
      </w:pPr>
      <w:rPr>
        <w:rFonts w:ascii="Courier New" w:hAnsi="Courier New"/>
      </w:rPr>
    </w:lvl>
    <w:lvl w:ilvl="5" w:tplc="CE66D0F8">
      <w:start w:val="1"/>
      <w:numFmt w:val="bullet"/>
      <w:lvlText w:val=""/>
      <w:lvlJc w:val="left"/>
      <w:pPr>
        <w:tabs>
          <w:tab w:val="num" w:pos="4320"/>
        </w:tabs>
        <w:ind w:left="4320" w:hanging="360"/>
      </w:pPr>
      <w:rPr>
        <w:rFonts w:ascii="Wingdings" w:hAnsi="Wingdings"/>
      </w:rPr>
    </w:lvl>
    <w:lvl w:ilvl="6" w:tplc="308A7808">
      <w:start w:val="1"/>
      <w:numFmt w:val="bullet"/>
      <w:lvlText w:val=""/>
      <w:lvlJc w:val="left"/>
      <w:pPr>
        <w:tabs>
          <w:tab w:val="num" w:pos="5040"/>
        </w:tabs>
        <w:ind w:left="5040" w:hanging="360"/>
      </w:pPr>
      <w:rPr>
        <w:rFonts w:ascii="Symbol" w:hAnsi="Symbol"/>
      </w:rPr>
    </w:lvl>
    <w:lvl w:ilvl="7" w:tplc="28246426">
      <w:start w:val="1"/>
      <w:numFmt w:val="bullet"/>
      <w:lvlText w:val="o"/>
      <w:lvlJc w:val="left"/>
      <w:pPr>
        <w:tabs>
          <w:tab w:val="num" w:pos="5760"/>
        </w:tabs>
        <w:ind w:left="5760" w:hanging="360"/>
      </w:pPr>
      <w:rPr>
        <w:rFonts w:ascii="Courier New" w:hAnsi="Courier New"/>
      </w:rPr>
    </w:lvl>
    <w:lvl w:ilvl="8" w:tplc="A698A834">
      <w:start w:val="1"/>
      <w:numFmt w:val="bullet"/>
      <w:lvlText w:val=""/>
      <w:lvlJc w:val="left"/>
      <w:pPr>
        <w:tabs>
          <w:tab w:val="num" w:pos="6480"/>
        </w:tabs>
        <w:ind w:left="6480" w:hanging="360"/>
      </w:pPr>
      <w:rPr>
        <w:rFonts w:ascii="Wingdings" w:hAnsi="Wingdings"/>
      </w:rPr>
    </w:lvl>
  </w:abstractNum>
  <w:abstractNum w:abstractNumId="63">
    <w:nsid w:val="796C7807"/>
    <w:multiLevelType w:val="hybridMultilevel"/>
    <w:tmpl w:val="796C77CA"/>
    <w:lvl w:ilvl="0" w:tplc="9404E77C">
      <w:start w:val="1"/>
      <w:numFmt w:val="bullet"/>
      <w:lvlText w:val=""/>
      <w:lvlJc w:val="left"/>
      <w:pPr>
        <w:tabs>
          <w:tab w:val="num" w:pos="720"/>
        </w:tabs>
        <w:ind w:left="720" w:hanging="360"/>
      </w:pPr>
      <w:rPr>
        <w:rFonts w:ascii="Symbol" w:hAnsi="Symbol"/>
      </w:rPr>
    </w:lvl>
    <w:lvl w:ilvl="1" w:tplc="2A1E11F2">
      <w:start w:val="1"/>
      <w:numFmt w:val="bullet"/>
      <w:lvlText w:val="o"/>
      <w:lvlJc w:val="left"/>
      <w:pPr>
        <w:tabs>
          <w:tab w:val="num" w:pos="1440"/>
        </w:tabs>
        <w:ind w:left="1440" w:hanging="360"/>
      </w:pPr>
      <w:rPr>
        <w:rFonts w:ascii="Courier New" w:hAnsi="Courier New"/>
      </w:rPr>
    </w:lvl>
    <w:lvl w:ilvl="2" w:tplc="DD44F77E">
      <w:start w:val="1"/>
      <w:numFmt w:val="bullet"/>
      <w:lvlText w:val=""/>
      <w:lvlJc w:val="left"/>
      <w:pPr>
        <w:tabs>
          <w:tab w:val="num" w:pos="2160"/>
        </w:tabs>
        <w:ind w:left="2160" w:hanging="360"/>
      </w:pPr>
      <w:rPr>
        <w:rFonts w:ascii="Wingdings" w:hAnsi="Wingdings"/>
      </w:rPr>
    </w:lvl>
    <w:lvl w:ilvl="3" w:tplc="5E02F58E">
      <w:start w:val="1"/>
      <w:numFmt w:val="bullet"/>
      <w:lvlText w:val=""/>
      <w:lvlJc w:val="left"/>
      <w:pPr>
        <w:tabs>
          <w:tab w:val="num" w:pos="2880"/>
        </w:tabs>
        <w:ind w:left="2880" w:hanging="360"/>
      </w:pPr>
      <w:rPr>
        <w:rFonts w:ascii="Symbol" w:hAnsi="Symbol"/>
      </w:rPr>
    </w:lvl>
    <w:lvl w:ilvl="4" w:tplc="E90C1840">
      <w:start w:val="1"/>
      <w:numFmt w:val="bullet"/>
      <w:lvlText w:val="o"/>
      <w:lvlJc w:val="left"/>
      <w:pPr>
        <w:tabs>
          <w:tab w:val="num" w:pos="3600"/>
        </w:tabs>
        <w:ind w:left="3600" w:hanging="360"/>
      </w:pPr>
      <w:rPr>
        <w:rFonts w:ascii="Courier New" w:hAnsi="Courier New"/>
      </w:rPr>
    </w:lvl>
    <w:lvl w:ilvl="5" w:tplc="988E0162">
      <w:start w:val="1"/>
      <w:numFmt w:val="bullet"/>
      <w:lvlText w:val=""/>
      <w:lvlJc w:val="left"/>
      <w:pPr>
        <w:tabs>
          <w:tab w:val="num" w:pos="4320"/>
        </w:tabs>
        <w:ind w:left="4320" w:hanging="360"/>
      </w:pPr>
      <w:rPr>
        <w:rFonts w:ascii="Wingdings" w:hAnsi="Wingdings"/>
      </w:rPr>
    </w:lvl>
    <w:lvl w:ilvl="6" w:tplc="88C8E2EA">
      <w:start w:val="1"/>
      <w:numFmt w:val="bullet"/>
      <w:lvlText w:val=""/>
      <w:lvlJc w:val="left"/>
      <w:pPr>
        <w:tabs>
          <w:tab w:val="num" w:pos="5040"/>
        </w:tabs>
        <w:ind w:left="5040" w:hanging="360"/>
      </w:pPr>
      <w:rPr>
        <w:rFonts w:ascii="Symbol" w:hAnsi="Symbol"/>
      </w:rPr>
    </w:lvl>
    <w:lvl w:ilvl="7" w:tplc="ABA676E0">
      <w:start w:val="1"/>
      <w:numFmt w:val="bullet"/>
      <w:lvlText w:val="o"/>
      <w:lvlJc w:val="left"/>
      <w:pPr>
        <w:tabs>
          <w:tab w:val="num" w:pos="5760"/>
        </w:tabs>
        <w:ind w:left="5760" w:hanging="360"/>
      </w:pPr>
      <w:rPr>
        <w:rFonts w:ascii="Courier New" w:hAnsi="Courier New"/>
      </w:rPr>
    </w:lvl>
    <w:lvl w:ilvl="8" w:tplc="08BA270E">
      <w:start w:val="1"/>
      <w:numFmt w:val="bullet"/>
      <w:lvlText w:val=""/>
      <w:lvlJc w:val="left"/>
      <w:pPr>
        <w:tabs>
          <w:tab w:val="num" w:pos="6480"/>
        </w:tabs>
        <w:ind w:left="6480" w:hanging="360"/>
      </w:pPr>
      <w:rPr>
        <w:rFonts w:ascii="Wingdings" w:hAnsi="Wingdings"/>
      </w:rPr>
    </w:lvl>
  </w:abstractNum>
  <w:abstractNum w:abstractNumId="64">
    <w:nsid w:val="796C7808"/>
    <w:multiLevelType w:val="hybridMultilevel"/>
    <w:tmpl w:val="796C77CB"/>
    <w:lvl w:ilvl="0" w:tplc="980683AE">
      <w:start w:val="1"/>
      <w:numFmt w:val="bullet"/>
      <w:lvlText w:val=""/>
      <w:lvlJc w:val="left"/>
      <w:pPr>
        <w:tabs>
          <w:tab w:val="num" w:pos="720"/>
        </w:tabs>
        <w:ind w:left="720" w:hanging="360"/>
      </w:pPr>
      <w:rPr>
        <w:rFonts w:ascii="Symbol" w:hAnsi="Symbol"/>
      </w:rPr>
    </w:lvl>
    <w:lvl w:ilvl="1" w:tplc="52B67A10">
      <w:start w:val="1"/>
      <w:numFmt w:val="bullet"/>
      <w:lvlText w:val="o"/>
      <w:lvlJc w:val="left"/>
      <w:pPr>
        <w:tabs>
          <w:tab w:val="num" w:pos="1440"/>
        </w:tabs>
        <w:ind w:left="1440" w:hanging="360"/>
      </w:pPr>
      <w:rPr>
        <w:rFonts w:ascii="Courier New" w:hAnsi="Courier New"/>
      </w:rPr>
    </w:lvl>
    <w:lvl w:ilvl="2" w:tplc="19CE708E">
      <w:start w:val="1"/>
      <w:numFmt w:val="bullet"/>
      <w:lvlText w:val=""/>
      <w:lvlJc w:val="left"/>
      <w:pPr>
        <w:tabs>
          <w:tab w:val="num" w:pos="2160"/>
        </w:tabs>
        <w:ind w:left="2160" w:hanging="360"/>
      </w:pPr>
      <w:rPr>
        <w:rFonts w:ascii="Wingdings" w:hAnsi="Wingdings"/>
      </w:rPr>
    </w:lvl>
    <w:lvl w:ilvl="3" w:tplc="7AFA66AC">
      <w:start w:val="1"/>
      <w:numFmt w:val="bullet"/>
      <w:lvlText w:val=""/>
      <w:lvlJc w:val="left"/>
      <w:pPr>
        <w:tabs>
          <w:tab w:val="num" w:pos="2880"/>
        </w:tabs>
        <w:ind w:left="2880" w:hanging="360"/>
      </w:pPr>
      <w:rPr>
        <w:rFonts w:ascii="Symbol" w:hAnsi="Symbol"/>
      </w:rPr>
    </w:lvl>
    <w:lvl w:ilvl="4" w:tplc="74A07B52">
      <w:start w:val="1"/>
      <w:numFmt w:val="bullet"/>
      <w:lvlText w:val="o"/>
      <w:lvlJc w:val="left"/>
      <w:pPr>
        <w:tabs>
          <w:tab w:val="num" w:pos="3600"/>
        </w:tabs>
        <w:ind w:left="3600" w:hanging="360"/>
      </w:pPr>
      <w:rPr>
        <w:rFonts w:ascii="Courier New" w:hAnsi="Courier New"/>
      </w:rPr>
    </w:lvl>
    <w:lvl w:ilvl="5" w:tplc="75C480C6">
      <w:start w:val="1"/>
      <w:numFmt w:val="bullet"/>
      <w:lvlText w:val=""/>
      <w:lvlJc w:val="left"/>
      <w:pPr>
        <w:tabs>
          <w:tab w:val="num" w:pos="4320"/>
        </w:tabs>
        <w:ind w:left="4320" w:hanging="360"/>
      </w:pPr>
      <w:rPr>
        <w:rFonts w:ascii="Wingdings" w:hAnsi="Wingdings"/>
      </w:rPr>
    </w:lvl>
    <w:lvl w:ilvl="6" w:tplc="A440C1EE">
      <w:start w:val="1"/>
      <w:numFmt w:val="bullet"/>
      <w:lvlText w:val=""/>
      <w:lvlJc w:val="left"/>
      <w:pPr>
        <w:tabs>
          <w:tab w:val="num" w:pos="5040"/>
        </w:tabs>
        <w:ind w:left="5040" w:hanging="360"/>
      </w:pPr>
      <w:rPr>
        <w:rFonts w:ascii="Symbol" w:hAnsi="Symbol"/>
      </w:rPr>
    </w:lvl>
    <w:lvl w:ilvl="7" w:tplc="72DA95BA">
      <w:start w:val="1"/>
      <w:numFmt w:val="bullet"/>
      <w:lvlText w:val="o"/>
      <w:lvlJc w:val="left"/>
      <w:pPr>
        <w:tabs>
          <w:tab w:val="num" w:pos="5760"/>
        </w:tabs>
        <w:ind w:left="5760" w:hanging="360"/>
      </w:pPr>
      <w:rPr>
        <w:rFonts w:ascii="Courier New" w:hAnsi="Courier New"/>
      </w:rPr>
    </w:lvl>
    <w:lvl w:ilvl="8" w:tplc="7F3A5100">
      <w:start w:val="1"/>
      <w:numFmt w:val="bullet"/>
      <w:lvlText w:val=""/>
      <w:lvlJc w:val="left"/>
      <w:pPr>
        <w:tabs>
          <w:tab w:val="num" w:pos="6480"/>
        </w:tabs>
        <w:ind w:left="6480" w:hanging="360"/>
      </w:pPr>
      <w:rPr>
        <w:rFonts w:ascii="Wingdings" w:hAnsi="Wingdings"/>
      </w:rPr>
    </w:lvl>
  </w:abstractNum>
  <w:abstractNum w:abstractNumId="65">
    <w:nsid w:val="796C7809"/>
    <w:multiLevelType w:val="hybridMultilevel"/>
    <w:tmpl w:val="796C77C9"/>
    <w:lvl w:ilvl="0" w:tplc="A230818E">
      <w:start w:val="1"/>
      <w:numFmt w:val="bullet"/>
      <w:lvlText w:val=""/>
      <w:lvlJc w:val="left"/>
      <w:pPr>
        <w:tabs>
          <w:tab w:val="num" w:pos="720"/>
        </w:tabs>
        <w:ind w:left="720" w:hanging="360"/>
      </w:pPr>
      <w:rPr>
        <w:rFonts w:ascii="Symbol" w:hAnsi="Symbol"/>
      </w:rPr>
    </w:lvl>
    <w:lvl w:ilvl="1" w:tplc="AD04FB6A">
      <w:start w:val="1"/>
      <w:numFmt w:val="bullet"/>
      <w:lvlText w:val="o"/>
      <w:lvlJc w:val="left"/>
      <w:pPr>
        <w:tabs>
          <w:tab w:val="num" w:pos="1440"/>
        </w:tabs>
        <w:ind w:left="1440" w:hanging="360"/>
      </w:pPr>
      <w:rPr>
        <w:rFonts w:ascii="Courier New" w:hAnsi="Courier New"/>
      </w:rPr>
    </w:lvl>
    <w:lvl w:ilvl="2" w:tplc="B7A0FCAA">
      <w:start w:val="1"/>
      <w:numFmt w:val="bullet"/>
      <w:lvlText w:val=""/>
      <w:lvlJc w:val="left"/>
      <w:pPr>
        <w:tabs>
          <w:tab w:val="num" w:pos="2160"/>
        </w:tabs>
        <w:ind w:left="2160" w:hanging="360"/>
      </w:pPr>
      <w:rPr>
        <w:rFonts w:ascii="Wingdings" w:hAnsi="Wingdings"/>
      </w:rPr>
    </w:lvl>
    <w:lvl w:ilvl="3" w:tplc="ABE271EC">
      <w:start w:val="1"/>
      <w:numFmt w:val="bullet"/>
      <w:lvlText w:val=""/>
      <w:lvlJc w:val="left"/>
      <w:pPr>
        <w:tabs>
          <w:tab w:val="num" w:pos="2880"/>
        </w:tabs>
        <w:ind w:left="2880" w:hanging="360"/>
      </w:pPr>
      <w:rPr>
        <w:rFonts w:ascii="Symbol" w:hAnsi="Symbol"/>
      </w:rPr>
    </w:lvl>
    <w:lvl w:ilvl="4" w:tplc="0316A1B4">
      <w:start w:val="1"/>
      <w:numFmt w:val="bullet"/>
      <w:lvlText w:val="o"/>
      <w:lvlJc w:val="left"/>
      <w:pPr>
        <w:tabs>
          <w:tab w:val="num" w:pos="3600"/>
        </w:tabs>
        <w:ind w:left="3600" w:hanging="360"/>
      </w:pPr>
      <w:rPr>
        <w:rFonts w:ascii="Courier New" w:hAnsi="Courier New"/>
      </w:rPr>
    </w:lvl>
    <w:lvl w:ilvl="5" w:tplc="F39A14B6">
      <w:start w:val="1"/>
      <w:numFmt w:val="bullet"/>
      <w:lvlText w:val=""/>
      <w:lvlJc w:val="left"/>
      <w:pPr>
        <w:tabs>
          <w:tab w:val="num" w:pos="4320"/>
        </w:tabs>
        <w:ind w:left="4320" w:hanging="360"/>
      </w:pPr>
      <w:rPr>
        <w:rFonts w:ascii="Wingdings" w:hAnsi="Wingdings"/>
      </w:rPr>
    </w:lvl>
    <w:lvl w:ilvl="6" w:tplc="11A4401A">
      <w:start w:val="1"/>
      <w:numFmt w:val="bullet"/>
      <w:lvlText w:val=""/>
      <w:lvlJc w:val="left"/>
      <w:pPr>
        <w:tabs>
          <w:tab w:val="num" w:pos="5040"/>
        </w:tabs>
        <w:ind w:left="5040" w:hanging="360"/>
      </w:pPr>
      <w:rPr>
        <w:rFonts w:ascii="Symbol" w:hAnsi="Symbol"/>
      </w:rPr>
    </w:lvl>
    <w:lvl w:ilvl="7" w:tplc="B2D88150">
      <w:start w:val="1"/>
      <w:numFmt w:val="bullet"/>
      <w:lvlText w:val="o"/>
      <w:lvlJc w:val="left"/>
      <w:pPr>
        <w:tabs>
          <w:tab w:val="num" w:pos="5760"/>
        </w:tabs>
        <w:ind w:left="5760" w:hanging="360"/>
      </w:pPr>
      <w:rPr>
        <w:rFonts w:ascii="Courier New" w:hAnsi="Courier New"/>
      </w:rPr>
    </w:lvl>
    <w:lvl w:ilvl="8" w:tplc="63C4AD3A">
      <w:start w:val="1"/>
      <w:numFmt w:val="bullet"/>
      <w:lvlText w:val=""/>
      <w:lvlJc w:val="left"/>
      <w:pPr>
        <w:tabs>
          <w:tab w:val="num" w:pos="6480"/>
        </w:tabs>
        <w:ind w:left="6480" w:hanging="360"/>
      </w:pPr>
      <w:rPr>
        <w:rFonts w:ascii="Wingdings" w:hAnsi="Wingdings"/>
      </w:rPr>
    </w:lvl>
  </w:abstractNum>
  <w:abstractNum w:abstractNumId="66">
    <w:nsid w:val="796C780A"/>
    <w:multiLevelType w:val="hybridMultilevel"/>
    <w:tmpl w:val="796C77CA"/>
    <w:lvl w:ilvl="0" w:tplc="48A2D818">
      <w:start w:val="1"/>
      <w:numFmt w:val="bullet"/>
      <w:lvlText w:val=""/>
      <w:lvlJc w:val="left"/>
      <w:pPr>
        <w:tabs>
          <w:tab w:val="num" w:pos="720"/>
        </w:tabs>
        <w:ind w:left="720" w:hanging="360"/>
      </w:pPr>
      <w:rPr>
        <w:rFonts w:ascii="Symbol" w:hAnsi="Symbol"/>
      </w:rPr>
    </w:lvl>
    <w:lvl w:ilvl="1" w:tplc="D31EBD66">
      <w:start w:val="1"/>
      <w:numFmt w:val="bullet"/>
      <w:lvlText w:val="o"/>
      <w:lvlJc w:val="left"/>
      <w:pPr>
        <w:tabs>
          <w:tab w:val="num" w:pos="1440"/>
        </w:tabs>
        <w:ind w:left="1440" w:hanging="360"/>
      </w:pPr>
      <w:rPr>
        <w:rFonts w:ascii="Courier New" w:hAnsi="Courier New"/>
      </w:rPr>
    </w:lvl>
    <w:lvl w:ilvl="2" w:tplc="9B16212C">
      <w:start w:val="1"/>
      <w:numFmt w:val="bullet"/>
      <w:lvlText w:val=""/>
      <w:lvlJc w:val="left"/>
      <w:pPr>
        <w:tabs>
          <w:tab w:val="num" w:pos="2160"/>
        </w:tabs>
        <w:ind w:left="2160" w:hanging="360"/>
      </w:pPr>
      <w:rPr>
        <w:rFonts w:ascii="Wingdings" w:hAnsi="Wingdings"/>
      </w:rPr>
    </w:lvl>
    <w:lvl w:ilvl="3" w:tplc="E3944330">
      <w:start w:val="1"/>
      <w:numFmt w:val="bullet"/>
      <w:lvlText w:val=""/>
      <w:lvlJc w:val="left"/>
      <w:pPr>
        <w:tabs>
          <w:tab w:val="num" w:pos="2880"/>
        </w:tabs>
        <w:ind w:left="2880" w:hanging="360"/>
      </w:pPr>
      <w:rPr>
        <w:rFonts w:ascii="Symbol" w:hAnsi="Symbol"/>
      </w:rPr>
    </w:lvl>
    <w:lvl w:ilvl="4" w:tplc="F012A174">
      <w:start w:val="1"/>
      <w:numFmt w:val="bullet"/>
      <w:lvlText w:val="o"/>
      <w:lvlJc w:val="left"/>
      <w:pPr>
        <w:tabs>
          <w:tab w:val="num" w:pos="3600"/>
        </w:tabs>
        <w:ind w:left="3600" w:hanging="360"/>
      </w:pPr>
      <w:rPr>
        <w:rFonts w:ascii="Courier New" w:hAnsi="Courier New"/>
      </w:rPr>
    </w:lvl>
    <w:lvl w:ilvl="5" w:tplc="4CDA98B8">
      <w:start w:val="1"/>
      <w:numFmt w:val="bullet"/>
      <w:lvlText w:val=""/>
      <w:lvlJc w:val="left"/>
      <w:pPr>
        <w:tabs>
          <w:tab w:val="num" w:pos="4320"/>
        </w:tabs>
        <w:ind w:left="4320" w:hanging="360"/>
      </w:pPr>
      <w:rPr>
        <w:rFonts w:ascii="Wingdings" w:hAnsi="Wingdings"/>
      </w:rPr>
    </w:lvl>
    <w:lvl w:ilvl="6" w:tplc="430473E0">
      <w:start w:val="1"/>
      <w:numFmt w:val="bullet"/>
      <w:lvlText w:val=""/>
      <w:lvlJc w:val="left"/>
      <w:pPr>
        <w:tabs>
          <w:tab w:val="num" w:pos="5040"/>
        </w:tabs>
        <w:ind w:left="5040" w:hanging="360"/>
      </w:pPr>
      <w:rPr>
        <w:rFonts w:ascii="Symbol" w:hAnsi="Symbol"/>
      </w:rPr>
    </w:lvl>
    <w:lvl w:ilvl="7" w:tplc="F86AC498">
      <w:start w:val="1"/>
      <w:numFmt w:val="bullet"/>
      <w:lvlText w:val="o"/>
      <w:lvlJc w:val="left"/>
      <w:pPr>
        <w:tabs>
          <w:tab w:val="num" w:pos="5760"/>
        </w:tabs>
        <w:ind w:left="5760" w:hanging="360"/>
      </w:pPr>
      <w:rPr>
        <w:rFonts w:ascii="Courier New" w:hAnsi="Courier New"/>
      </w:rPr>
    </w:lvl>
    <w:lvl w:ilvl="8" w:tplc="6DB8B484">
      <w:start w:val="1"/>
      <w:numFmt w:val="bullet"/>
      <w:lvlText w:val=""/>
      <w:lvlJc w:val="left"/>
      <w:pPr>
        <w:tabs>
          <w:tab w:val="num" w:pos="6480"/>
        </w:tabs>
        <w:ind w:left="6480" w:hanging="360"/>
      </w:pPr>
      <w:rPr>
        <w:rFonts w:ascii="Wingdings" w:hAnsi="Wingdings"/>
      </w:rPr>
    </w:lvl>
  </w:abstractNum>
  <w:abstractNum w:abstractNumId="67">
    <w:nsid w:val="796C780B"/>
    <w:multiLevelType w:val="hybridMultilevel"/>
    <w:tmpl w:val="796C77C9"/>
    <w:lvl w:ilvl="0" w:tplc="36442D78">
      <w:start w:val="1"/>
      <w:numFmt w:val="bullet"/>
      <w:lvlText w:val=""/>
      <w:lvlJc w:val="left"/>
      <w:pPr>
        <w:tabs>
          <w:tab w:val="num" w:pos="720"/>
        </w:tabs>
        <w:ind w:left="720" w:hanging="360"/>
      </w:pPr>
      <w:rPr>
        <w:rFonts w:ascii="Symbol" w:hAnsi="Symbol"/>
      </w:rPr>
    </w:lvl>
    <w:lvl w:ilvl="1" w:tplc="C1AEC200">
      <w:start w:val="1"/>
      <w:numFmt w:val="bullet"/>
      <w:lvlText w:val="o"/>
      <w:lvlJc w:val="left"/>
      <w:pPr>
        <w:tabs>
          <w:tab w:val="num" w:pos="1440"/>
        </w:tabs>
        <w:ind w:left="1440" w:hanging="360"/>
      </w:pPr>
      <w:rPr>
        <w:rFonts w:ascii="Courier New" w:hAnsi="Courier New"/>
      </w:rPr>
    </w:lvl>
    <w:lvl w:ilvl="2" w:tplc="35FC6FF8">
      <w:start w:val="1"/>
      <w:numFmt w:val="bullet"/>
      <w:lvlText w:val=""/>
      <w:lvlJc w:val="left"/>
      <w:pPr>
        <w:tabs>
          <w:tab w:val="num" w:pos="2160"/>
        </w:tabs>
        <w:ind w:left="2160" w:hanging="360"/>
      </w:pPr>
      <w:rPr>
        <w:rFonts w:ascii="Wingdings" w:hAnsi="Wingdings"/>
      </w:rPr>
    </w:lvl>
    <w:lvl w:ilvl="3" w:tplc="DBFA8126">
      <w:start w:val="1"/>
      <w:numFmt w:val="bullet"/>
      <w:lvlText w:val=""/>
      <w:lvlJc w:val="left"/>
      <w:pPr>
        <w:tabs>
          <w:tab w:val="num" w:pos="2880"/>
        </w:tabs>
        <w:ind w:left="2880" w:hanging="360"/>
      </w:pPr>
      <w:rPr>
        <w:rFonts w:ascii="Symbol" w:hAnsi="Symbol"/>
      </w:rPr>
    </w:lvl>
    <w:lvl w:ilvl="4" w:tplc="F3B29474">
      <w:start w:val="1"/>
      <w:numFmt w:val="bullet"/>
      <w:lvlText w:val="o"/>
      <w:lvlJc w:val="left"/>
      <w:pPr>
        <w:tabs>
          <w:tab w:val="num" w:pos="3600"/>
        </w:tabs>
        <w:ind w:left="3600" w:hanging="360"/>
      </w:pPr>
      <w:rPr>
        <w:rFonts w:ascii="Courier New" w:hAnsi="Courier New"/>
      </w:rPr>
    </w:lvl>
    <w:lvl w:ilvl="5" w:tplc="BA5CD8CC">
      <w:start w:val="1"/>
      <w:numFmt w:val="bullet"/>
      <w:lvlText w:val=""/>
      <w:lvlJc w:val="left"/>
      <w:pPr>
        <w:tabs>
          <w:tab w:val="num" w:pos="4320"/>
        </w:tabs>
        <w:ind w:left="4320" w:hanging="360"/>
      </w:pPr>
      <w:rPr>
        <w:rFonts w:ascii="Wingdings" w:hAnsi="Wingdings"/>
      </w:rPr>
    </w:lvl>
    <w:lvl w:ilvl="6" w:tplc="AEFA2EEE">
      <w:start w:val="1"/>
      <w:numFmt w:val="bullet"/>
      <w:lvlText w:val=""/>
      <w:lvlJc w:val="left"/>
      <w:pPr>
        <w:tabs>
          <w:tab w:val="num" w:pos="5040"/>
        </w:tabs>
        <w:ind w:left="5040" w:hanging="360"/>
      </w:pPr>
      <w:rPr>
        <w:rFonts w:ascii="Symbol" w:hAnsi="Symbol"/>
      </w:rPr>
    </w:lvl>
    <w:lvl w:ilvl="7" w:tplc="E2A205AA">
      <w:start w:val="1"/>
      <w:numFmt w:val="bullet"/>
      <w:lvlText w:val="o"/>
      <w:lvlJc w:val="left"/>
      <w:pPr>
        <w:tabs>
          <w:tab w:val="num" w:pos="5760"/>
        </w:tabs>
        <w:ind w:left="5760" w:hanging="360"/>
      </w:pPr>
      <w:rPr>
        <w:rFonts w:ascii="Courier New" w:hAnsi="Courier New"/>
      </w:rPr>
    </w:lvl>
    <w:lvl w:ilvl="8" w:tplc="A5C04930">
      <w:start w:val="1"/>
      <w:numFmt w:val="bullet"/>
      <w:lvlText w:val=""/>
      <w:lvlJc w:val="left"/>
      <w:pPr>
        <w:tabs>
          <w:tab w:val="num" w:pos="6480"/>
        </w:tabs>
        <w:ind w:left="6480" w:hanging="360"/>
      </w:pPr>
      <w:rPr>
        <w:rFonts w:ascii="Wingdings" w:hAnsi="Wingdings"/>
      </w:rPr>
    </w:lvl>
  </w:abstractNum>
  <w:abstractNum w:abstractNumId="68">
    <w:nsid w:val="796C780C"/>
    <w:multiLevelType w:val="hybridMultilevel"/>
    <w:tmpl w:val="796C77C9"/>
    <w:lvl w:ilvl="0" w:tplc="E954F3A4">
      <w:start w:val="1"/>
      <w:numFmt w:val="bullet"/>
      <w:lvlText w:val=""/>
      <w:lvlJc w:val="left"/>
      <w:pPr>
        <w:tabs>
          <w:tab w:val="num" w:pos="720"/>
        </w:tabs>
        <w:ind w:left="720" w:hanging="360"/>
      </w:pPr>
      <w:rPr>
        <w:rFonts w:ascii="Symbol" w:hAnsi="Symbol"/>
      </w:rPr>
    </w:lvl>
    <w:lvl w:ilvl="1" w:tplc="9C4A445A">
      <w:start w:val="1"/>
      <w:numFmt w:val="bullet"/>
      <w:lvlText w:val="o"/>
      <w:lvlJc w:val="left"/>
      <w:pPr>
        <w:tabs>
          <w:tab w:val="num" w:pos="1440"/>
        </w:tabs>
        <w:ind w:left="1440" w:hanging="360"/>
      </w:pPr>
      <w:rPr>
        <w:rFonts w:ascii="Courier New" w:hAnsi="Courier New"/>
      </w:rPr>
    </w:lvl>
    <w:lvl w:ilvl="2" w:tplc="BD96B83A">
      <w:start w:val="1"/>
      <w:numFmt w:val="bullet"/>
      <w:lvlText w:val=""/>
      <w:lvlJc w:val="left"/>
      <w:pPr>
        <w:tabs>
          <w:tab w:val="num" w:pos="2160"/>
        </w:tabs>
        <w:ind w:left="2160" w:hanging="360"/>
      </w:pPr>
      <w:rPr>
        <w:rFonts w:ascii="Wingdings" w:hAnsi="Wingdings"/>
      </w:rPr>
    </w:lvl>
    <w:lvl w:ilvl="3" w:tplc="2124B8FC">
      <w:start w:val="1"/>
      <w:numFmt w:val="bullet"/>
      <w:lvlText w:val=""/>
      <w:lvlJc w:val="left"/>
      <w:pPr>
        <w:tabs>
          <w:tab w:val="num" w:pos="2880"/>
        </w:tabs>
        <w:ind w:left="2880" w:hanging="360"/>
      </w:pPr>
      <w:rPr>
        <w:rFonts w:ascii="Symbol" w:hAnsi="Symbol"/>
      </w:rPr>
    </w:lvl>
    <w:lvl w:ilvl="4" w:tplc="46266BFC">
      <w:start w:val="1"/>
      <w:numFmt w:val="bullet"/>
      <w:lvlText w:val="o"/>
      <w:lvlJc w:val="left"/>
      <w:pPr>
        <w:tabs>
          <w:tab w:val="num" w:pos="3600"/>
        </w:tabs>
        <w:ind w:left="3600" w:hanging="360"/>
      </w:pPr>
      <w:rPr>
        <w:rFonts w:ascii="Courier New" w:hAnsi="Courier New"/>
      </w:rPr>
    </w:lvl>
    <w:lvl w:ilvl="5" w:tplc="FB16319E">
      <w:start w:val="1"/>
      <w:numFmt w:val="bullet"/>
      <w:lvlText w:val=""/>
      <w:lvlJc w:val="left"/>
      <w:pPr>
        <w:tabs>
          <w:tab w:val="num" w:pos="4320"/>
        </w:tabs>
        <w:ind w:left="4320" w:hanging="360"/>
      </w:pPr>
      <w:rPr>
        <w:rFonts w:ascii="Wingdings" w:hAnsi="Wingdings"/>
      </w:rPr>
    </w:lvl>
    <w:lvl w:ilvl="6" w:tplc="E312C93C">
      <w:start w:val="1"/>
      <w:numFmt w:val="bullet"/>
      <w:lvlText w:val=""/>
      <w:lvlJc w:val="left"/>
      <w:pPr>
        <w:tabs>
          <w:tab w:val="num" w:pos="5040"/>
        </w:tabs>
        <w:ind w:left="5040" w:hanging="360"/>
      </w:pPr>
      <w:rPr>
        <w:rFonts w:ascii="Symbol" w:hAnsi="Symbol"/>
      </w:rPr>
    </w:lvl>
    <w:lvl w:ilvl="7" w:tplc="B52626B8">
      <w:start w:val="1"/>
      <w:numFmt w:val="bullet"/>
      <w:lvlText w:val="o"/>
      <w:lvlJc w:val="left"/>
      <w:pPr>
        <w:tabs>
          <w:tab w:val="num" w:pos="5760"/>
        </w:tabs>
        <w:ind w:left="5760" w:hanging="360"/>
      </w:pPr>
      <w:rPr>
        <w:rFonts w:ascii="Courier New" w:hAnsi="Courier New"/>
      </w:rPr>
    </w:lvl>
    <w:lvl w:ilvl="8" w:tplc="E7BA7322">
      <w:start w:val="1"/>
      <w:numFmt w:val="bullet"/>
      <w:lvlText w:val=""/>
      <w:lvlJc w:val="left"/>
      <w:pPr>
        <w:tabs>
          <w:tab w:val="num" w:pos="6480"/>
        </w:tabs>
        <w:ind w:left="6480" w:hanging="360"/>
      </w:pPr>
      <w:rPr>
        <w:rFonts w:ascii="Wingdings" w:hAnsi="Wingdings"/>
      </w:rPr>
    </w:lvl>
  </w:abstractNum>
  <w:abstractNum w:abstractNumId="69">
    <w:nsid w:val="796C780D"/>
    <w:multiLevelType w:val="hybridMultilevel"/>
    <w:tmpl w:val="796C77C9"/>
    <w:lvl w:ilvl="0" w:tplc="6CC091B4">
      <w:start w:val="1"/>
      <w:numFmt w:val="bullet"/>
      <w:lvlText w:val=""/>
      <w:lvlJc w:val="left"/>
      <w:pPr>
        <w:tabs>
          <w:tab w:val="num" w:pos="720"/>
        </w:tabs>
        <w:ind w:left="720" w:hanging="360"/>
      </w:pPr>
      <w:rPr>
        <w:rFonts w:ascii="Symbol" w:hAnsi="Symbol"/>
      </w:rPr>
    </w:lvl>
    <w:lvl w:ilvl="1" w:tplc="4EE8894C">
      <w:start w:val="1"/>
      <w:numFmt w:val="bullet"/>
      <w:lvlText w:val="o"/>
      <w:lvlJc w:val="left"/>
      <w:pPr>
        <w:tabs>
          <w:tab w:val="num" w:pos="1440"/>
        </w:tabs>
        <w:ind w:left="1440" w:hanging="360"/>
      </w:pPr>
      <w:rPr>
        <w:rFonts w:ascii="Courier New" w:hAnsi="Courier New"/>
      </w:rPr>
    </w:lvl>
    <w:lvl w:ilvl="2" w:tplc="8F203004">
      <w:start w:val="1"/>
      <w:numFmt w:val="bullet"/>
      <w:lvlText w:val=""/>
      <w:lvlJc w:val="left"/>
      <w:pPr>
        <w:tabs>
          <w:tab w:val="num" w:pos="2160"/>
        </w:tabs>
        <w:ind w:left="2160" w:hanging="360"/>
      </w:pPr>
      <w:rPr>
        <w:rFonts w:ascii="Wingdings" w:hAnsi="Wingdings"/>
      </w:rPr>
    </w:lvl>
    <w:lvl w:ilvl="3" w:tplc="68AE5CD0">
      <w:start w:val="1"/>
      <w:numFmt w:val="bullet"/>
      <w:lvlText w:val=""/>
      <w:lvlJc w:val="left"/>
      <w:pPr>
        <w:tabs>
          <w:tab w:val="num" w:pos="2880"/>
        </w:tabs>
        <w:ind w:left="2880" w:hanging="360"/>
      </w:pPr>
      <w:rPr>
        <w:rFonts w:ascii="Symbol" w:hAnsi="Symbol"/>
      </w:rPr>
    </w:lvl>
    <w:lvl w:ilvl="4" w:tplc="2F7ADF92">
      <w:start w:val="1"/>
      <w:numFmt w:val="bullet"/>
      <w:lvlText w:val="o"/>
      <w:lvlJc w:val="left"/>
      <w:pPr>
        <w:tabs>
          <w:tab w:val="num" w:pos="3600"/>
        </w:tabs>
        <w:ind w:left="3600" w:hanging="360"/>
      </w:pPr>
      <w:rPr>
        <w:rFonts w:ascii="Courier New" w:hAnsi="Courier New"/>
      </w:rPr>
    </w:lvl>
    <w:lvl w:ilvl="5" w:tplc="71DC7ECA">
      <w:start w:val="1"/>
      <w:numFmt w:val="bullet"/>
      <w:lvlText w:val=""/>
      <w:lvlJc w:val="left"/>
      <w:pPr>
        <w:tabs>
          <w:tab w:val="num" w:pos="4320"/>
        </w:tabs>
        <w:ind w:left="4320" w:hanging="360"/>
      </w:pPr>
      <w:rPr>
        <w:rFonts w:ascii="Wingdings" w:hAnsi="Wingdings"/>
      </w:rPr>
    </w:lvl>
    <w:lvl w:ilvl="6" w:tplc="96E2FE3C">
      <w:start w:val="1"/>
      <w:numFmt w:val="bullet"/>
      <w:lvlText w:val=""/>
      <w:lvlJc w:val="left"/>
      <w:pPr>
        <w:tabs>
          <w:tab w:val="num" w:pos="5040"/>
        </w:tabs>
        <w:ind w:left="5040" w:hanging="360"/>
      </w:pPr>
      <w:rPr>
        <w:rFonts w:ascii="Symbol" w:hAnsi="Symbol"/>
      </w:rPr>
    </w:lvl>
    <w:lvl w:ilvl="7" w:tplc="0FB4E9CE">
      <w:start w:val="1"/>
      <w:numFmt w:val="bullet"/>
      <w:lvlText w:val="o"/>
      <w:lvlJc w:val="left"/>
      <w:pPr>
        <w:tabs>
          <w:tab w:val="num" w:pos="5760"/>
        </w:tabs>
        <w:ind w:left="5760" w:hanging="360"/>
      </w:pPr>
      <w:rPr>
        <w:rFonts w:ascii="Courier New" w:hAnsi="Courier New"/>
      </w:rPr>
    </w:lvl>
    <w:lvl w:ilvl="8" w:tplc="2722B49C">
      <w:start w:val="1"/>
      <w:numFmt w:val="bullet"/>
      <w:lvlText w:val=""/>
      <w:lvlJc w:val="left"/>
      <w:pPr>
        <w:tabs>
          <w:tab w:val="num" w:pos="6480"/>
        </w:tabs>
        <w:ind w:left="6480" w:hanging="360"/>
      </w:pPr>
      <w:rPr>
        <w:rFonts w:ascii="Wingdings" w:hAnsi="Wingdings"/>
      </w:rPr>
    </w:lvl>
  </w:abstractNum>
  <w:abstractNum w:abstractNumId="70">
    <w:nsid w:val="796C780E"/>
    <w:multiLevelType w:val="hybridMultilevel"/>
    <w:tmpl w:val="796C77CA"/>
    <w:lvl w:ilvl="0" w:tplc="69EAB2AE">
      <w:start w:val="1"/>
      <w:numFmt w:val="bullet"/>
      <w:lvlText w:val=""/>
      <w:lvlJc w:val="left"/>
      <w:pPr>
        <w:tabs>
          <w:tab w:val="num" w:pos="720"/>
        </w:tabs>
        <w:ind w:left="720" w:hanging="360"/>
      </w:pPr>
      <w:rPr>
        <w:rFonts w:ascii="Symbol" w:hAnsi="Symbol"/>
      </w:rPr>
    </w:lvl>
    <w:lvl w:ilvl="1" w:tplc="5C3846AC">
      <w:start w:val="1"/>
      <w:numFmt w:val="bullet"/>
      <w:lvlText w:val="o"/>
      <w:lvlJc w:val="left"/>
      <w:pPr>
        <w:tabs>
          <w:tab w:val="num" w:pos="1440"/>
        </w:tabs>
        <w:ind w:left="1440" w:hanging="360"/>
      </w:pPr>
      <w:rPr>
        <w:rFonts w:ascii="Courier New" w:hAnsi="Courier New"/>
      </w:rPr>
    </w:lvl>
    <w:lvl w:ilvl="2" w:tplc="9AC05718">
      <w:start w:val="1"/>
      <w:numFmt w:val="bullet"/>
      <w:lvlText w:val=""/>
      <w:lvlJc w:val="left"/>
      <w:pPr>
        <w:tabs>
          <w:tab w:val="num" w:pos="2160"/>
        </w:tabs>
        <w:ind w:left="2160" w:hanging="360"/>
      </w:pPr>
      <w:rPr>
        <w:rFonts w:ascii="Wingdings" w:hAnsi="Wingdings"/>
      </w:rPr>
    </w:lvl>
    <w:lvl w:ilvl="3" w:tplc="85603F22">
      <w:start w:val="1"/>
      <w:numFmt w:val="bullet"/>
      <w:lvlText w:val=""/>
      <w:lvlJc w:val="left"/>
      <w:pPr>
        <w:tabs>
          <w:tab w:val="num" w:pos="2880"/>
        </w:tabs>
        <w:ind w:left="2880" w:hanging="360"/>
      </w:pPr>
      <w:rPr>
        <w:rFonts w:ascii="Symbol" w:hAnsi="Symbol"/>
      </w:rPr>
    </w:lvl>
    <w:lvl w:ilvl="4" w:tplc="69F8BE28">
      <w:start w:val="1"/>
      <w:numFmt w:val="bullet"/>
      <w:lvlText w:val="o"/>
      <w:lvlJc w:val="left"/>
      <w:pPr>
        <w:tabs>
          <w:tab w:val="num" w:pos="3600"/>
        </w:tabs>
        <w:ind w:left="3600" w:hanging="360"/>
      </w:pPr>
      <w:rPr>
        <w:rFonts w:ascii="Courier New" w:hAnsi="Courier New"/>
      </w:rPr>
    </w:lvl>
    <w:lvl w:ilvl="5" w:tplc="7C52F78A">
      <w:start w:val="1"/>
      <w:numFmt w:val="bullet"/>
      <w:lvlText w:val=""/>
      <w:lvlJc w:val="left"/>
      <w:pPr>
        <w:tabs>
          <w:tab w:val="num" w:pos="4320"/>
        </w:tabs>
        <w:ind w:left="4320" w:hanging="360"/>
      </w:pPr>
      <w:rPr>
        <w:rFonts w:ascii="Wingdings" w:hAnsi="Wingdings"/>
      </w:rPr>
    </w:lvl>
    <w:lvl w:ilvl="6" w:tplc="F7448CAC">
      <w:start w:val="1"/>
      <w:numFmt w:val="bullet"/>
      <w:lvlText w:val=""/>
      <w:lvlJc w:val="left"/>
      <w:pPr>
        <w:tabs>
          <w:tab w:val="num" w:pos="5040"/>
        </w:tabs>
        <w:ind w:left="5040" w:hanging="360"/>
      </w:pPr>
      <w:rPr>
        <w:rFonts w:ascii="Symbol" w:hAnsi="Symbol"/>
      </w:rPr>
    </w:lvl>
    <w:lvl w:ilvl="7" w:tplc="0434ADE8">
      <w:start w:val="1"/>
      <w:numFmt w:val="bullet"/>
      <w:lvlText w:val="o"/>
      <w:lvlJc w:val="left"/>
      <w:pPr>
        <w:tabs>
          <w:tab w:val="num" w:pos="5760"/>
        </w:tabs>
        <w:ind w:left="5760" w:hanging="360"/>
      </w:pPr>
      <w:rPr>
        <w:rFonts w:ascii="Courier New" w:hAnsi="Courier New"/>
      </w:rPr>
    </w:lvl>
    <w:lvl w:ilvl="8" w:tplc="4E2C7874">
      <w:start w:val="1"/>
      <w:numFmt w:val="bullet"/>
      <w:lvlText w:val=""/>
      <w:lvlJc w:val="left"/>
      <w:pPr>
        <w:tabs>
          <w:tab w:val="num" w:pos="6480"/>
        </w:tabs>
        <w:ind w:left="6480" w:hanging="360"/>
      </w:pPr>
      <w:rPr>
        <w:rFonts w:ascii="Wingdings" w:hAnsi="Wingdings"/>
      </w:rPr>
    </w:lvl>
  </w:abstractNum>
  <w:abstractNum w:abstractNumId="71">
    <w:nsid w:val="796C780F"/>
    <w:multiLevelType w:val="hybridMultilevel"/>
    <w:tmpl w:val="796C77CB"/>
    <w:lvl w:ilvl="0" w:tplc="E2F0D17E">
      <w:start w:val="1"/>
      <w:numFmt w:val="bullet"/>
      <w:lvlText w:val=""/>
      <w:lvlJc w:val="left"/>
      <w:pPr>
        <w:tabs>
          <w:tab w:val="num" w:pos="720"/>
        </w:tabs>
        <w:ind w:left="720" w:hanging="360"/>
      </w:pPr>
      <w:rPr>
        <w:rFonts w:ascii="Symbol" w:hAnsi="Symbol"/>
      </w:rPr>
    </w:lvl>
    <w:lvl w:ilvl="1" w:tplc="7186BFE0">
      <w:start w:val="1"/>
      <w:numFmt w:val="bullet"/>
      <w:lvlText w:val="o"/>
      <w:lvlJc w:val="left"/>
      <w:pPr>
        <w:tabs>
          <w:tab w:val="num" w:pos="1440"/>
        </w:tabs>
        <w:ind w:left="1440" w:hanging="360"/>
      </w:pPr>
      <w:rPr>
        <w:rFonts w:ascii="Courier New" w:hAnsi="Courier New"/>
      </w:rPr>
    </w:lvl>
    <w:lvl w:ilvl="2" w:tplc="7F30F784">
      <w:start w:val="1"/>
      <w:numFmt w:val="bullet"/>
      <w:lvlText w:val=""/>
      <w:lvlJc w:val="left"/>
      <w:pPr>
        <w:tabs>
          <w:tab w:val="num" w:pos="2160"/>
        </w:tabs>
        <w:ind w:left="2160" w:hanging="360"/>
      </w:pPr>
      <w:rPr>
        <w:rFonts w:ascii="Wingdings" w:hAnsi="Wingdings"/>
      </w:rPr>
    </w:lvl>
    <w:lvl w:ilvl="3" w:tplc="14AA0872">
      <w:start w:val="1"/>
      <w:numFmt w:val="bullet"/>
      <w:lvlText w:val=""/>
      <w:lvlJc w:val="left"/>
      <w:pPr>
        <w:tabs>
          <w:tab w:val="num" w:pos="2880"/>
        </w:tabs>
        <w:ind w:left="2880" w:hanging="360"/>
      </w:pPr>
      <w:rPr>
        <w:rFonts w:ascii="Symbol" w:hAnsi="Symbol"/>
      </w:rPr>
    </w:lvl>
    <w:lvl w:ilvl="4" w:tplc="76F072BC">
      <w:start w:val="1"/>
      <w:numFmt w:val="bullet"/>
      <w:lvlText w:val="o"/>
      <w:lvlJc w:val="left"/>
      <w:pPr>
        <w:tabs>
          <w:tab w:val="num" w:pos="3600"/>
        </w:tabs>
        <w:ind w:left="3600" w:hanging="360"/>
      </w:pPr>
      <w:rPr>
        <w:rFonts w:ascii="Courier New" w:hAnsi="Courier New"/>
      </w:rPr>
    </w:lvl>
    <w:lvl w:ilvl="5" w:tplc="0B669486">
      <w:start w:val="1"/>
      <w:numFmt w:val="bullet"/>
      <w:lvlText w:val=""/>
      <w:lvlJc w:val="left"/>
      <w:pPr>
        <w:tabs>
          <w:tab w:val="num" w:pos="4320"/>
        </w:tabs>
        <w:ind w:left="4320" w:hanging="360"/>
      </w:pPr>
      <w:rPr>
        <w:rFonts w:ascii="Wingdings" w:hAnsi="Wingdings"/>
      </w:rPr>
    </w:lvl>
    <w:lvl w:ilvl="6" w:tplc="73282826">
      <w:start w:val="1"/>
      <w:numFmt w:val="bullet"/>
      <w:lvlText w:val=""/>
      <w:lvlJc w:val="left"/>
      <w:pPr>
        <w:tabs>
          <w:tab w:val="num" w:pos="5040"/>
        </w:tabs>
        <w:ind w:left="5040" w:hanging="360"/>
      </w:pPr>
      <w:rPr>
        <w:rFonts w:ascii="Symbol" w:hAnsi="Symbol"/>
      </w:rPr>
    </w:lvl>
    <w:lvl w:ilvl="7" w:tplc="8E7C9720">
      <w:start w:val="1"/>
      <w:numFmt w:val="bullet"/>
      <w:lvlText w:val="o"/>
      <w:lvlJc w:val="left"/>
      <w:pPr>
        <w:tabs>
          <w:tab w:val="num" w:pos="5760"/>
        </w:tabs>
        <w:ind w:left="5760" w:hanging="360"/>
      </w:pPr>
      <w:rPr>
        <w:rFonts w:ascii="Courier New" w:hAnsi="Courier New"/>
      </w:rPr>
    </w:lvl>
    <w:lvl w:ilvl="8" w:tplc="27C03BD6">
      <w:start w:val="1"/>
      <w:numFmt w:val="bullet"/>
      <w:lvlText w:val=""/>
      <w:lvlJc w:val="left"/>
      <w:pPr>
        <w:tabs>
          <w:tab w:val="num" w:pos="6480"/>
        </w:tabs>
        <w:ind w:left="6480" w:hanging="360"/>
      </w:pPr>
      <w:rPr>
        <w:rFonts w:ascii="Wingdings" w:hAnsi="Wingdings"/>
      </w:rPr>
    </w:lvl>
  </w:abstractNum>
  <w:abstractNum w:abstractNumId="72">
    <w:nsid w:val="796C7810"/>
    <w:multiLevelType w:val="hybridMultilevel"/>
    <w:tmpl w:val="796C77C9"/>
    <w:lvl w:ilvl="0" w:tplc="B58A0A40">
      <w:start w:val="1"/>
      <w:numFmt w:val="bullet"/>
      <w:lvlText w:val=""/>
      <w:lvlJc w:val="left"/>
      <w:pPr>
        <w:tabs>
          <w:tab w:val="num" w:pos="720"/>
        </w:tabs>
        <w:ind w:left="720" w:hanging="360"/>
      </w:pPr>
      <w:rPr>
        <w:rFonts w:ascii="Symbol" w:hAnsi="Symbol"/>
      </w:rPr>
    </w:lvl>
    <w:lvl w:ilvl="1" w:tplc="BDC49C9E">
      <w:start w:val="1"/>
      <w:numFmt w:val="bullet"/>
      <w:lvlText w:val="o"/>
      <w:lvlJc w:val="left"/>
      <w:pPr>
        <w:tabs>
          <w:tab w:val="num" w:pos="1440"/>
        </w:tabs>
        <w:ind w:left="1440" w:hanging="360"/>
      </w:pPr>
      <w:rPr>
        <w:rFonts w:ascii="Courier New" w:hAnsi="Courier New"/>
      </w:rPr>
    </w:lvl>
    <w:lvl w:ilvl="2" w:tplc="CCF6907E">
      <w:start w:val="1"/>
      <w:numFmt w:val="bullet"/>
      <w:lvlText w:val=""/>
      <w:lvlJc w:val="left"/>
      <w:pPr>
        <w:tabs>
          <w:tab w:val="num" w:pos="2160"/>
        </w:tabs>
        <w:ind w:left="2160" w:hanging="360"/>
      </w:pPr>
      <w:rPr>
        <w:rFonts w:ascii="Wingdings" w:hAnsi="Wingdings"/>
      </w:rPr>
    </w:lvl>
    <w:lvl w:ilvl="3" w:tplc="ACEC56B2">
      <w:start w:val="1"/>
      <w:numFmt w:val="bullet"/>
      <w:lvlText w:val=""/>
      <w:lvlJc w:val="left"/>
      <w:pPr>
        <w:tabs>
          <w:tab w:val="num" w:pos="2880"/>
        </w:tabs>
        <w:ind w:left="2880" w:hanging="360"/>
      </w:pPr>
      <w:rPr>
        <w:rFonts w:ascii="Symbol" w:hAnsi="Symbol"/>
      </w:rPr>
    </w:lvl>
    <w:lvl w:ilvl="4" w:tplc="84460EDA">
      <w:start w:val="1"/>
      <w:numFmt w:val="bullet"/>
      <w:lvlText w:val="o"/>
      <w:lvlJc w:val="left"/>
      <w:pPr>
        <w:tabs>
          <w:tab w:val="num" w:pos="3600"/>
        </w:tabs>
        <w:ind w:left="3600" w:hanging="360"/>
      </w:pPr>
      <w:rPr>
        <w:rFonts w:ascii="Courier New" w:hAnsi="Courier New"/>
      </w:rPr>
    </w:lvl>
    <w:lvl w:ilvl="5" w:tplc="2A0692BA">
      <w:start w:val="1"/>
      <w:numFmt w:val="bullet"/>
      <w:lvlText w:val=""/>
      <w:lvlJc w:val="left"/>
      <w:pPr>
        <w:tabs>
          <w:tab w:val="num" w:pos="4320"/>
        </w:tabs>
        <w:ind w:left="4320" w:hanging="360"/>
      </w:pPr>
      <w:rPr>
        <w:rFonts w:ascii="Wingdings" w:hAnsi="Wingdings"/>
      </w:rPr>
    </w:lvl>
    <w:lvl w:ilvl="6" w:tplc="531A96E0">
      <w:start w:val="1"/>
      <w:numFmt w:val="bullet"/>
      <w:lvlText w:val=""/>
      <w:lvlJc w:val="left"/>
      <w:pPr>
        <w:tabs>
          <w:tab w:val="num" w:pos="5040"/>
        </w:tabs>
        <w:ind w:left="5040" w:hanging="360"/>
      </w:pPr>
      <w:rPr>
        <w:rFonts w:ascii="Symbol" w:hAnsi="Symbol"/>
      </w:rPr>
    </w:lvl>
    <w:lvl w:ilvl="7" w:tplc="AE16FA88">
      <w:start w:val="1"/>
      <w:numFmt w:val="bullet"/>
      <w:lvlText w:val="o"/>
      <w:lvlJc w:val="left"/>
      <w:pPr>
        <w:tabs>
          <w:tab w:val="num" w:pos="5760"/>
        </w:tabs>
        <w:ind w:left="5760" w:hanging="360"/>
      </w:pPr>
      <w:rPr>
        <w:rFonts w:ascii="Courier New" w:hAnsi="Courier New"/>
      </w:rPr>
    </w:lvl>
    <w:lvl w:ilvl="8" w:tplc="E94E0802">
      <w:start w:val="1"/>
      <w:numFmt w:val="bullet"/>
      <w:lvlText w:val=""/>
      <w:lvlJc w:val="left"/>
      <w:pPr>
        <w:tabs>
          <w:tab w:val="num" w:pos="6480"/>
        </w:tabs>
        <w:ind w:left="6480" w:hanging="360"/>
      </w:pPr>
      <w:rPr>
        <w:rFonts w:ascii="Wingdings" w:hAnsi="Wingdings"/>
      </w:rPr>
    </w:lvl>
  </w:abstractNum>
  <w:abstractNum w:abstractNumId="73">
    <w:nsid w:val="796C7811"/>
    <w:multiLevelType w:val="hybridMultilevel"/>
    <w:tmpl w:val="796C77C9"/>
    <w:lvl w:ilvl="0" w:tplc="ED3A909C">
      <w:start w:val="1"/>
      <w:numFmt w:val="bullet"/>
      <w:lvlText w:val=""/>
      <w:lvlJc w:val="left"/>
      <w:pPr>
        <w:tabs>
          <w:tab w:val="num" w:pos="720"/>
        </w:tabs>
        <w:ind w:left="720" w:hanging="360"/>
      </w:pPr>
      <w:rPr>
        <w:rFonts w:ascii="Symbol" w:hAnsi="Symbol"/>
      </w:rPr>
    </w:lvl>
    <w:lvl w:ilvl="1" w:tplc="1B54C9F6">
      <w:start w:val="1"/>
      <w:numFmt w:val="bullet"/>
      <w:lvlText w:val="o"/>
      <w:lvlJc w:val="left"/>
      <w:pPr>
        <w:tabs>
          <w:tab w:val="num" w:pos="1440"/>
        </w:tabs>
        <w:ind w:left="1440" w:hanging="360"/>
      </w:pPr>
      <w:rPr>
        <w:rFonts w:ascii="Courier New" w:hAnsi="Courier New"/>
      </w:rPr>
    </w:lvl>
    <w:lvl w:ilvl="2" w:tplc="7C2E6B22">
      <w:start w:val="1"/>
      <w:numFmt w:val="bullet"/>
      <w:lvlText w:val=""/>
      <w:lvlJc w:val="left"/>
      <w:pPr>
        <w:tabs>
          <w:tab w:val="num" w:pos="2160"/>
        </w:tabs>
        <w:ind w:left="2160" w:hanging="360"/>
      </w:pPr>
      <w:rPr>
        <w:rFonts w:ascii="Wingdings" w:hAnsi="Wingdings"/>
      </w:rPr>
    </w:lvl>
    <w:lvl w:ilvl="3" w:tplc="4FCCBF30">
      <w:start w:val="1"/>
      <w:numFmt w:val="bullet"/>
      <w:lvlText w:val=""/>
      <w:lvlJc w:val="left"/>
      <w:pPr>
        <w:tabs>
          <w:tab w:val="num" w:pos="2880"/>
        </w:tabs>
        <w:ind w:left="2880" w:hanging="360"/>
      </w:pPr>
      <w:rPr>
        <w:rFonts w:ascii="Symbol" w:hAnsi="Symbol"/>
      </w:rPr>
    </w:lvl>
    <w:lvl w:ilvl="4" w:tplc="45EA8462">
      <w:start w:val="1"/>
      <w:numFmt w:val="bullet"/>
      <w:lvlText w:val="o"/>
      <w:lvlJc w:val="left"/>
      <w:pPr>
        <w:tabs>
          <w:tab w:val="num" w:pos="3600"/>
        </w:tabs>
        <w:ind w:left="3600" w:hanging="360"/>
      </w:pPr>
      <w:rPr>
        <w:rFonts w:ascii="Courier New" w:hAnsi="Courier New"/>
      </w:rPr>
    </w:lvl>
    <w:lvl w:ilvl="5" w:tplc="48D81E2A">
      <w:start w:val="1"/>
      <w:numFmt w:val="bullet"/>
      <w:lvlText w:val=""/>
      <w:lvlJc w:val="left"/>
      <w:pPr>
        <w:tabs>
          <w:tab w:val="num" w:pos="4320"/>
        </w:tabs>
        <w:ind w:left="4320" w:hanging="360"/>
      </w:pPr>
      <w:rPr>
        <w:rFonts w:ascii="Wingdings" w:hAnsi="Wingdings"/>
      </w:rPr>
    </w:lvl>
    <w:lvl w:ilvl="6" w:tplc="AD04F822">
      <w:start w:val="1"/>
      <w:numFmt w:val="bullet"/>
      <w:lvlText w:val=""/>
      <w:lvlJc w:val="left"/>
      <w:pPr>
        <w:tabs>
          <w:tab w:val="num" w:pos="5040"/>
        </w:tabs>
        <w:ind w:left="5040" w:hanging="360"/>
      </w:pPr>
      <w:rPr>
        <w:rFonts w:ascii="Symbol" w:hAnsi="Symbol"/>
      </w:rPr>
    </w:lvl>
    <w:lvl w:ilvl="7" w:tplc="BAB68946">
      <w:start w:val="1"/>
      <w:numFmt w:val="bullet"/>
      <w:lvlText w:val="o"/>
      <w:lvlJc w:val="left"/>
      <w:pPr>
        <w:tabs>
          <w:tab w:val="num" w:pos="5760"/>
        </w:tabs>
        <w:ind w:left="5760" w:hanging="360"/>
      </w:pPr>
      <w:rPr>
        <w:rFonts w:ascii="Courier New" w:hAnsi="Courier New"/>
      </w:rPr>
    </w:lvl>
    <w:lvl w:ilvl="8" w:tplc="C4209664">
      <w:start w:val="1"/>
      <w:numFmt w:val="bullet"/>
      <w:lvlText w:val=""/>
      <w:lvlJc w:val="left"/>
      <w:pPr>
        <w:tabs>
          <w:tab w:val="num" w:pos="6480"/>
        </w:tabs>
        <w:ind w:left="6480" w:hanging="360"/>
      </w:pPr>
      <w:rPr>
        <w:rFonts w:ascii="Wingdings" w:hAnsi="Wingdings"/>
      </w:rPr>
    </w:lvl>
  </w:abstractNum>
  <w:abstractNum w:abstractNumId="74">
    <w:nsid w:val="796C7812"/>
    <w:multiLevelType w:val="hybridMultilevel"/>
    <w:tmpl w:val="796C77CA"/>
    <w:lvl w:ilvl="0" w:tplc="B9A44FC6">
      <w:start w:val="1"/>
      <w:numFmt w:val="bullet"/>
      <w:lvlText w:val=""/>
      <w:lvlJc w:val="left"/>
      <w:pPr>
        <w:tabs>
          <w:tab w:val="num" w:pos="720"/>
        </w:tabs>
        <w:ind w:left="720" w:hanging="360"/>
      </w:pPr>
      <w:rPr>
        <w:rFonts w:ascii="Symbol" w:hAnsi="Symbol"/>
      </w:rPr>
    </w:lvl>
    <w:lvl w:ilvl="1" w:tplc="F8F45DFC">
      <w:start w:val="1"/>
      <w:numFmt w:val="bullet"/>
      <w:lvlText w:val="o"/>
      <w:lvlJc w:val="left"/>
      <w:pPr>
        <w:tabs>
          <w:tab w:val="num" w:pos="1440"/>
        </w:tabs>
        <w:ind w:left="1440" w:hanging="360"/>
      </w:pPr>
      <w:rPr>
        <w:rFonts w:ascii="Courier New" w:hAnsi="Courier New"/>
      </w:rPr>
    </w:lvl>
    <w:lvl w:ilvl="2" w:tplc="EA903078">
      <w:start w:val="1"/>
      <w:numFmt w:val="bullet"/>
      <w:lvlText w:val=""/>
      <w:lvlJc w:val="left"/>
      <w:pPr>
        <w:tabs>
          <w:tab w:val="num" w:pos="2160"/>
        </w:tabs>
        <w:ind w:left="2160" w:hanging="360"/>
      </w:pPr>
      <w:rPr>
        <w:rFonts w:ascii="Wingdings" w:hAnsi="Wingdings"/>
      </w:rPr>
    </w:lvl>
    <w:lvl w:ilvl="3" w:tplc="B5062896">
      <w:start w:val="1"/>
      <w:numFmt w:val="bullet"/>
      <w:lvlText w:val=""/>
      <w:lvlJc w:val="left"/>
      <w:pPr>
        <w:tabs>
          <w:tab w:val="num" w:pos="2880"/>
        </w:tabs>
        <w:ind w:left="2880" w:hanging="360"/>
      </w:pPr>
      <w:rPr>
        <w:rFonts w:ascii="Symbol" w:hAnsi="Symbol"/>
      </w:rPr>
    </w:lvl>
    <w:lvl w:ilvl="4" w:tplc="501A45A4">
      <w:start w:val="1"/>
      <w:numFmt w:val="bullet"/>
      <w:lvlText w:val="o"/>
      <w:lvlJc w:val="left"/>
      <w:pPr>
        <w:tabs>
          <w:tab w:val="num" w:pos="3600"/>
        </w:tabs>
        <w:ind w:left="3600" w:hanging="360"/>
      </w:pPr>
      <w:rPr>
        <w:rFonts w:ascii="Courier New" w:hAnsi="Courier New"/>
      </w:rPr>
    </w:lvl>
    <w:lvl w:ilvl="5" w:tplc="14AC5C1E">
      <w:start w:val="1"/>
      <w:numFmt w:val="bullet"/>
      <w:lvlText w:val=""/>
      <w:lvlJc w:val="left"/>
      <w:pPr>
        <w:tabs>
          <w:tab w:val="num" w:pos="4320"/>
        </w:tabs>
        <w:ind w:left="4320" w:hanging="360"/>
      </w:pPr>
      <w:rPr>
        <w:rFonts w:ascii="Wingdings" w:hAnsi="Wingdings"/>
      </w:rPr>
    </w:lvl>
    <w:lvl w:ilvl="6" w:tplc="685C2580">
      <w:start w:val="1"/>
      <w:numFmt w:val="bullet"/>
      <w:lvlText w:val=""/>
      <w:lvlJc w:val="left"/>
      <w:pPr>
        <w:tabs>
          <w:tab w:val="num" w:pos="5040"/>
        </w:tabs>
        <w:ind w:left="5040" w:hanging="360"/>
      </w:pPr>
      <w:rPr>
        <w:rFonts w:ascii="Symbol" w:hAnsi="Symbol"/>
      </w:rPr>
    </w:lvl>
    <w:lvl w:ilvl="7" w:tplc="22E61AF0">
      <w:start w:val="1"/>
      <w:numFmt w:val="bullet"/>
      <w:lvlText w:val="o"/>
      <w:lvlJc w:val="left"/>
      <w:pPr>
        <w:tabs>
          <w:tab w:val="num" w:pos="5760"/>
        </w:tabs>
        <w:ind w:left="5760" w:hanging="360"/>
      </w:pPr>
      <w:rPr>
        <w:rFonts w:ascii="Courier New" w:hAnsi="Courier New"/>
      </w:rPr>
    </w:lvl>
    <w:lvl w:ilvl="8" w:tplc="D38EAF34">
      <w:start w:val="1"/>
      <w:numFmt w:val="bullet"/>
      <w:lvlText w:val=""/>
      <w:lvlJc w:val="left"/>
      <w:pPr>
        <w:tabs>
          <w:tab w:val="num" w:pos="6480"/>
        </w:tabs>
        <w:ind w:left="6480" w:hanging="360"/>
      </w:pPr>
      <w:rPr>
        <w:rFonts w:ascii="Wingdings" w:hAnsi="Wingdings"/>
      </w:rPr>
    </w:lvl>
  </w:abstractNum>
  <w:abstractNum w:abstractNumId="75">
    <w:nsid w:val="796C7813"/>
    <w:multiLevelType w:val="hybridMultilevel"/>
    <w:tmpl w:val="796C77C9"/>
    <w:lvl w:ilvl="0" w:tplc="6C2C6DE2">
      <w:start w:val="1"/>
      <w:numFmt w:val="bullet"/>
      <w:lvlText w:val=""/>
      <w:lvlJc w:val="left"/>
      <w:pPr>
        <w:tabs>
          <w:tab w:val="num" w:pos="720"/>
        </w:tabs>
        <w:ind w:left="720" w:hanging="360"/>
      </w:pPr>
      <w:rPr>
        <w:rFonts w:ascii="Symbol" w:hAnsi="Symbol"/>
      </w:rPr>
    </w:lvl>
    <w:lvl w:ilvl="1" w:tplc="D2A0DC8E">
      <w:start w:val="1"/>
      <w:numFmt w:val="bullet"/>
      <w:lvlText w:val="o"/>
      <w:lvlJc w:val="left"/>
      <w:pPr>
        <w:tabs>
          <w:tab w:val="num" w:pos="1440"/>
        </w:tabs>
        <w:ind w:left="1440" w:hanging="360"/>
      </w:pPr>
      <w:rPr>
        <w:rFonts w:ascii="Courier New" w:hAnsi="Courier New"/>
      </w:rPr>
    </w:lvl>
    <w:lvl w:ilvl="2" w:tplc="D3CE06A0">
      <w:start w:val="1"/>
      <w:numFmt w:val="bullet"/>
      <w:lvlText w:val=""/>
      <w:lvlJc w:val="left"/>
      <w:pPr>
        <w:tabs>
          <w:tab w:val="num" w:pos="2160"/>
        </w:tabs>
        <w:ind w:left="2160" w:hanging="360"/>
      </w:pPr>
      <w:rPr>
        <w:rFonts w:ascii="Wingdings" w:hAnsi="Wingdings"/>
      </w:rPr>
    </w:lvl>
    <w:lvl w:ilvl="3" w:tplc="AA10B57E">
      <w:start w:val="1"/>
      <w:numFmt w:val="bullet"/>
      <w:lvlText w:val=""/>
      <w:lvlJc w:val="left"/>
      <w:pPr>
        <w:tabs>
          <w:tab w:val="num" w:pos="2880"/>
        </w:tabs>
        <w:ind w:left="2880" w:hanging="360"/>
      </w:pPr>
      <w:rPr>
        <w:rFonts w:ascii="Symbol" w:hAnsi="Symbol"/>
      </w:rPr>
    </w:lvl>
    <w:lvl w:ilvl="4" w:tplc="14CE7B3A">
      <w:start w:val="1"/>
      <w:numFmt w:val="bullet"/>
      <w:lvlText w:val="o"/>
      <w:lvlJc w:val="left"/>
      <w:pPr>
        <w:tabs>
          <w:tab w:val="num" w:pos="3600"/>
        </w:tabs>
        <w:ind w:left="3600" w:hanging="360"/>
      </w:pPr>
      <w:rPr>
        <w:rFonts w:ascii="Courier New" w:hAnsi="Courier New"/>
      </w:rPr>
    </w:lvl>
    <w:lvl w:ilvl="5" w:tplc="07D23C4A">
      <w:start w:val="1"/>
      <w:numFmt w:val="bullet"/>
      <w:lvlText w:val=""/>
      <w:lvlJc w:val="left"/>
      <w:pPr>
        <w:tabs>
          <w:tab w:val="num" w:pos="4320"/>
        </w:tabs>
        <w:ind w:left="4320" w:hanging="360"/>
      </w:pPr>
      <w:rPr>
        <w:rFonts w:ascii="Wingdings" w:hAnsi="Wingdings"/>
      </w:rPr>
    </w:lvl>
    <w:lvl w:ilvl="6" w:tplc="65387F80">
      <w:start w:val="1"/>
      <w:numFmt w:val="bullet"/>
      <w:lvlText w:val=""/>
      <w:lvlJc w:val="left"/>
      <w:pPr>
        <w:tabs>
          <w:tab w:val="num" w:pos="5040"/>
        </w:tabs>
        <w:ind w:left="5040" w:hanging="360"/>
      </w:pPr>
      <w:rPr>
        <w:rFonts w:ascii="Symbol" w:hAnsi="Symbol"/>
      </w:rPr>
    </w:lvl>
    <w:lvl w:ilvl="7" w:tplc="F5429E94">
      <w:start w:val="1"/>
      <w:numFmt w:val="bullet"/>
      <w:lvlText w:val="o"/>
      <w:lvlJc w:val="left"/>
      <w:pPr>
        <w:tabs>
          <w:tab w:val="num" w:pos="5760"/>
        </w:tabs>
        <w:ind w:left="5760" w:hanging="360"/>
      </w:pPr>
      <w:rPr>
        <w:rFonts w:ascii="Courier New" w:hAnsi="Courier New"/>
      </w:rPr>
    </w:lvl>
    <w:lvl w:ilvl="8" w:tplc="436A99E0">
      <w:start w:val="1"/>
      <w:numFmt w:val="bullet"/>
      <w:lvlText w:val=""/>
      <w:lvlJc w:val="left"/>
      <w:pPr>
        <w:tabs>
          <w:tab w:val="num" w:pos="6480"/>
        </w:tabs>
        <w:ind w:left="6480" w:hanging="360"/>
      </w:pPr>
      <w:rPr>
        <w:rFonts w:ascii="Wingdings" w:hAnsi="Wingdings"/>
      </w:rPr>
    </w:lvl>
  </w:abstractNum>
  <w:abstractNum w:abstractNumId="76">
    <w:nsid w:val="796C7814"/>
    <w:multiLevelType w:val="hybridMultilevel"/>
    <w:tmpl w:val="796C77C9"/>
    <w:lvl w:ilvl="0" w:tplc="31DE5FC8">
      <w:start w:val="1"/>
      <w:numFmt w:val="bullet"/>
      <w:lvlText w:val=""/>
      <w:lvlJc w:val="left"/>
      <w:pPr>
        <w:tabs>
          <w:tab w:val="num" w:pos="720"/>
        </w:tabs>
        <w:ind w:left="720" w:hanging="360"/>
      </w:pPr>
      <w:rPr>
        <w:rFonts w:ascii="Symbol" w:hAnsi="Symbol"/>
      </w:rPr>
    </w:lvl>
    <w:lvl w:ilvl="1" w:tplc="EFB48394">
      <w:start w:val="1"/>
      <w:numFmt w:val="bullet"/>
      <w:lvlText w:val="o"/>
      <w:lvlJc w:val="left"/>
      <w:pPr>
        <w:tabs>
          <w:tab w:val="num" w:pos="1440"/>
        </w:tabs>
        <w:ind w:left="1440" w:hanging="360"/>
      </w:pPr>
      <w:rPr>
        <w:rFonts w:ascii="Courier New" w:hAnsi="Courier New"/>
      </w:rPr>
    </w:lvl>
    <w:lvl w:ilvl="2" w:tplc="4AD06F4C">
      <w:start w:val="1"/>
      <w:numFmt w:val="bullet"/>
      <w:lvlText w:val=""/>
      <w:lvlJc w:val="left"/>
      <w:pPr>
        <w:tabs>
          <w:tab w:val="num" w:pos="2160"/>
        </w:tabs>
        <w:ind w:left="2160" w:hanging="360"/>
      </w:pPr>
      <w:rPr>
        <w:rFonts w:ascii="Wingdings" w:hAnsi="Wingdings"/>
      </w:rPr>
    </w:lvl>
    <w:lvl w:ilvl="3" w:tplc="3B0ED48E">
      <w:start w:val="1"/>
      <w:numFmt w:val="bullet"/>
      <w:lvlText w:val=""/>
      <w:lvlJc w:val="left"/>
      <w:pPr>
        <w:tabs>
          <w:tab w:val="num" w:pos="2880"/>
        </w:tabs>
        <w:ind w:left="2880" w:hanging="360"/>
      </w:pPr>
      <w:rPr>
        <w:rFonts w:ascii="Symbol" w:hAnsi="Symbol"/>
      </w:rPr>
    </w:lvl>
    <w:lvl w:ilvl="4" w:tplc="D46E0A98">
      <w:start w:val="1"/>
      <w:numFmt w:val="bullet"/>
      <w:lvlText w:val="o"/>
      <w:lvlJc w:val="left"/>
      <w:pPr>
        <w:tabs>
          <w:tab w:val="num" w:pos="3600"/>
        </w:tabs>
        <w:ind w:left="3600" w:hanging="360"/>
      </w:pPr>
      <w:rPr>
        <w:rFonts w:ascii="Courier New" w:hAnsi="Courier New"/>
      </w:rPr>
    </w:lvl>
    <w:lvl w:ilvl="5" w:tplc="D49E6F40">
      <w:start w:val="1"/>
      <w:numFmt w:val="bullet"/>
      <w:lvlText w:val=""/>
      <w:lvlJc w:val="left"/>
      <w:pPr>
        <w:tabs>
          <w:tab w:val="num" w:pos="4320"/>
        </w:tabs>
        <w:ind w:left="4320" w:hanging="360"/>
      </w:pPr>
      <w:rPr>
        <w:rFonts w:ascii="Wingdings" w:hAnsi="Wingdings"/>
      </w:rPr>
    </w:lvl>
    <w:lvl w:ilvl="6" w:tplc="4C00275A">
      <w:start w:val="1"/>
      <w:numFmt w:val="bullet"/>
      <w:lvlText w:val=""/>
      <w:lvlJc w:val="left"/>
      <w:pPr>
        <w:tabs>
          <w:tab w:val="num" w:pos="5040"/>
        </w:tabs>
        <w:ind w:left="5040" w:hanging="360"/>
      </w:pPr>
      <w:rPr>
        <w:rFonts w:ascii="Symbol" w:hAnsi="Symbol"/>
      </w:rPr>
    </w:lvl>
    <w:lvl w:ilvl="7" w:tplc="2F0EA350">
      <w:start w:val="1"/>
      <w:numFmt w:val="bullet"/>
      <w:lvlText w:val="o"/>
      <w:lvlJc w:val="left"/>
      <w:pPr>
        <w:tabs>
          <w:tab w:val="num" w:pos="5760"/>
        </w:tabs>
        <w:ind w:left="5760" w:hanging="360"/>
      </w:pPr>
      <w:rPr>
        <w:rFonts w:ascii="Courier New" w:hAnsi="Courier New"/>
      </w:rPr>
    </w:lvl>
    <w:lvl w:ilvl="8" w:tplc="CF767CA0">
      <w:start w:val="1"/>
      <w:numFmt w:val="bullet"/>
      <w:lvlText w:val=""/>
      <w:lvlJc w:val="left"/>
      <w:pPr>
        <w:tabs>
          <w:tab w:val="num" w:pos="6480"/>
        </w:tabs>
        <w:ind w:left="6480" w:hanging="360"/>
      </w:pPr>
      <w:rPr>
        <w:rFonts w:ascii="Wingdings" w:hAnsi="Wingdings"/>
      </w:rPr>
    </w:lvl>
  </w:abstractNum>
  <w:abstractNum w:abstractNumId="77">
    <w:nsid w:val="796C7815"/>
    <w:multiLevelType w:val="hybridMultilevel"/>
    <w:tmpl w:val="796C77C9"/>
    <w:lvl w:ilvl="0" w:tplc="A0B6F55A">
      <w:start w:val="1"/>
      <w:numFmt w:val="decimal"/>
      <w:lvlText w:val="%1."/>
      <w:lvlJc w:val="left"/>
      <w:pPr>
        <w:tabs>
          <w:tab w:val="num" w:pos="720"/>
        </w:tabs>
        <w:ind w:left="720" w:hanging="360"/>
      </w:pPr>
    </w:lvl>
    <w:lvl w:ilvl="1" w:tplc="2E24A5F4">
      <w:start w:val="1"/>
      <w:numFmt w:val="lowerLetter"/>
      <w:lvlText w:val="%2."/>
      <w:lvlJc w:val="left"/>
      <w:pPr>
        <w:tabs>
          <w:tab w:val="num" w:pos="1440"/>
        </w:tabs>
        <w:ind w:left="1440" w:hanging="360"/>
      </w:pPr>
    </w:lvl>
    <w:lvl w:ilvl="2" w:tplc="FA702434">
      <w:start w:val="1"/>
      <w:numFmt w:val="lowerRoman"/>
      <w:lvlText w:val="%3."/>
      <w:lvlJc w:val="right"/>
      <w:pPr>
        <w:tabs>
          <w:tab w:val="num" w:pos="2160"/>
        </w:tabs>
        <w:ind w:left="2160" w:hanging="180"/>
      </w:pPr>
    </w:lvl>
    <w:lvl w:ilvl="3" w:tplc="2B305FAA">
      <w:start w:val="1"/>
      <w:numFmt w:val="decimal"/>
      <w:lvlText w:val="%4."/>
      <w:lvlJc w:val="left"/>
      <w:pPr>
        <w:tabs>
          <w:tab w:val="num" w:pos="2880"/>
        </w:tabs>
        <w:ind w:left="2880" w:hanging="360"/>
      </w:pPr>
    </w:lvl>
    <w:lvl w:ilvl="4" w:tplc="83CE0CC8">
      <w:start w:val="1"/>
      <w:numFmt w:val="lowerLetter"/>
      <w:lvlText w:val="%5."/>
      <w:lvlJc w:val="left"/>
      <w:pPr>
        <w:tabs>
          <w:tab w:val="num" w:pos="3600"/>
        </w:tabs>
        <w:ind w:left="3600" w:hanging="360"/>
      </w:pPr>
    </w:lvl>
    <w:lvl w:ilvl="5" w:tplc="9604B106">
      <w:start w:val="1"/>
      <w:numFmt w:val="lowerRoman"/>
      <w:lvlText w:val="%6."/>
      <w:lvlJc w:val="right"/>
      <w:pPr>
        <w:tabs>
          <w:tab w:val="num" w:pos="4320"/>
        </w:tabs>
        <w:ind w:left="4320" w:hanging="180"/>
      </w:pPr>
    </w:lvl>
    <w:lvl w:ilvl="6" w:tplc="A03477AC">
      <w:start w:val="1"/>
      <w:numFmt w:val="decimal"/>
      <w:lvlText w:val="%7."/>
      <w:lvlJc w:val="left"/>
      <w:pPr>
        <w:tabs>
          <w:tab w:val="num" w:pos="5040"/>
        </w:tabs>
        <w:ind w:left="5040" w:hanging="360"/>
      </w:pPr>
    </w:lvl>
    <w:lvl w:ilvl="7" w:tplc="9104F412">
      <w:start w:val="1"/>
      <w:numFmt w:val="lowerLetter"/>
      <w:lvlText w:val="%8."/>
      <w:lvlJc w:val="left"/>
      <w:pPr>
        <w:tabs>
          <w:tab w:val="num" w:pos="5760"/>
        </w:tabs>
        <w:ind w:left="5760" w:hanging="360"/>
      </w:pPr>
    </w:lvl>
    <w:lvl w:ilvl="8" w:tplc="FC527B10">
      <w:start w:val="1"/>
      <w:numFmt w:val="lowerRoman"/>
      <w:lvlText w:val="%9."/>
      <w:lvlJc w:val="right"/>
      <w:pPr>
        <w:tabs>
          <w:tab w:val="num" w:pos="6480"/>
        </w:tabs>
        <w:ind w:left="6480" w:hanging="180"/>
      </w:pPr>
    </w:lvl>
  </w:abstractNum>
  <w:abstractNum w:abstractNumId="78">
    <w:nsid w:val="796C7816"/>
    <w:multiLevelType w:val="hybridMultilevel"/>
    <w:tmpl w:val="796C77CA"/>
    <w:lvl w:ilvl="0" w:tplc="4AB8FD4C">
      <w:start w:val="3"/>
      <w:numFmt w:val="decimal"/>
      <w:lvlText w:val="%1."/>
      <w:lvlJc w:val="left"/>
      <w:pPr>
        <w:tabs>
          <w:tab w:val="num" w:pos="720"/>
        </w:tabs>
        <w:ind w:left="720" w:hanging="360"/>
      </w:pPr>
    </w:lvl>
    <w:lvl w:ilvl="1" w:tplc="1B446304">
      <w:start w:val="1"/>
      <w:numFmt w:val="lowerLetter"/>
      <w:lvlText w:val="%2."/>
      <w:lvlJc w:val="left"/>
      <w:pPr>
        <w:tabs>
          <w:tab w:val="num" w:pos="1440"/>
        </w:tabs>
        <w:ind w:left="1440" w:hanging="360"/>
      </w:pPr>
    </w:lvl>
    <w:lvl w:ilvl="2" w:tplc="2D02134E">
      <w:start w:val="1"/>
      <w:numFmt w:val="lowerRoman"/>
      <w:lvlText w:val="%3."/>
      <w:lvlJc w:val="right"/>
      <w:pPr>
        <w:tabs>
          <w:tab w:val="num" w:pos="2160"/>
        </w:tabs>
        <w:ind w:left="2160" w:hanging="180"/>
      </w:pPr>
    </w:lvl>
    <w:lvl w:ilvl="3" w:tplc="1D025ADA">
      <w:start w:val="1"/>
      <w:numFmt w:val="decimal"/>
      <w:lvlText w:val="%4."/>
      <w:lvlJc w:val="left"/>
      <w:pPr>
        <w:tabs>
          <w:tab w:val="num" w:pos="2880"/>
        </w:tabs>
        <w:ind w:left="2880" w:hanging="360"/>
      </w:pPr>
    </w:lvl>
    <w:lvl w:ilvl="4" w:tplc="C8D40066">
      <w:start w:val="1"/>
      <w:numFmt w:val="lowerLetter"/>
      <w:lvlText w:val="%5."/>
      <w:lvlJc w:val="left"/>
      <w:pPr>
        <w:tabs>
          <w:tab w:val="num" w:pos="3600"/>
        </w:tabs>
        <w:ind w:left="3600" w:hanging="360"/>
      </w:pPr>
    </w:lvl>
    <w:lvl w:ilvl="5" w:tplc="C1DA82E2">
      <w:start w:val="1"/>
      <w:numFmt w:val="lowerRoman"/>
      <w:lvlText w:val="%6."/>
      <w:lvlJc w:val="right"/>
      <w:pPr>
        <w:tabs>
          <w:tab w:val="num" w:pos="4320"/>
        </w:tabs>
        <w:ind w:left="4320" w:hanging="180"/>
      </w:pPr>
    </w:lvl>
    <w:lvl w:ilvl="6" w:tplc="BC2686B2">
      <w:start w:val="1"/>
      <w:numFmt w:val="decimal"/>
      <w:lvlText w:val="%7."/>
      <w:lvlJc w:val="left"/>
      <w:pPr>
        <w:tabs>
          <w:tab w:val="num" w:pos="5040"/>
        </w:tabs>
        <w:ind w:left="5040" w:hanging="360"/>
      </w:pPr>
    </w:lvl>
    <w:lvl w:ilvl="7" w:tplc="EC4E236A">
      <w:start w:val="1"/>
      <w:numFmt w:val="lowerLetter"/>
      <w:lvlText w:val="%8."/>
      <w:lvlJc w:val="left"/>
      <w:pPr>
        <w:tabs>
          <w:tab w:val="num" w:pos="5760"/>
        </w:tabs>
        <w:ind w:left="5760" w:hanging="360"/>
      </w:pPr>
    </w:lvl>
    <w:lvl w:ilvl="8" w:tplc="EA660B88">
      <w:start w:val="1"/>
      <w:numFmt w:val="lowerRoman"/>
      <w:lvlText w:val="%9."/>
      <w:lvlJc w:val="right"/>
      <w:pPr>
        <w:tabs>
          <w:tab w:val="num" w:pos="6480"/>
        </w:tabs>
        <w:ind w:left="6480" w:hanging="180"/>
      </w:pPr>
    </w:lvl>
  </w:abstractNum>
  <w:abstractNum w:abstractNumId="79">
    <w:nsid w:val="796C7817"/>
    <w:multiLevelType w:val="hybridMultilevel"/>
    <w:tmpl w:val="796C77CB"/>
    <w:lvl w:ilvl="0" w:tplc="13E8F60E">
      <w:start w:val="14"/>
      <w:numFmt w:val="decimal"/>
      <w:lvlText w:val="%1."/>
      <w:lvlJc w:val="left"/>
      <w:pPr>
        <w:tabs>
          <w:tab w:val="num" w:pos="720"/>
        </w:tabs>
        <w:ind w:left="720" w:hanging="360"/>
      </w:pPr>
    </w:lvl>
    <w:lvl w:ilvl="1" w:tplc="1A082C00">
      <w:start w:val="1"/>
      <w:numFmt w:val="lowerLetter"/>
      <w:lvlText w:val="%2."/>
      <w:lvlJc w:val="left"/>
      <w:pPr>
        <w:tabs>
          <w:tab w:val="num" w:pos="1440"/>
        </w:tabs>
        <w:ind w:left="1440" w:hanging="360"/>
      </w:pPr>
    </w:lvl>
    <w:lvl w:ilvl="2" w:tplc="4352F05C">
      <w:start w:val="1"/>
      <w:numFmt w:val="lowerRoman"/>
      <w:lvlText w:val="%3."/>
      <w:lvlJc w:val="right"/>
      <w:pPr>
        <w:tabs>
          <w:tab w:val="num" w:pos="2160"/>
        </w:tabs>
        <w:ind w:left="2160" w:hanging="180"/>
      </w:pPr>
    </w:lvl>
    <w:lvl w:ilvl="3" w:tplc="81B2212A">
      <w:start w:val="1"/>
      <w:numFmt w:val="decimal"/>
      <w:lvlText w:val="%4."/>
      <w:lvlJc w:val="left"/>
      <w:pPr>
        <w:tabs>
          <w:tab w:val="num" w:pos="2880"/>
        </w:tabs>
        <w:ind w:left="2880" w:hanging="360"/>
      </w:pPr>
    </w:lvl>
    <w:lvl w:ilvl="4" w:tplc="93B05536">
      <w:start w:val="1"/>
      <w:numFmt w:val="lowerLetter"/>
      <w:lvlText w:val="%5."/>
      <w:lvlJc w:val="left"/>
      <w:pPr>
        <w:tabs>
          <w:tab w:val="num" w:pos="3600"/>
        </w:tabs>
        <w:ind w:left="3600" w:hanging="360"/>
      </w:pPr>
    </w:lvl>
    <w:lvl w:ilvl="5" w:tplc="9174BCCE">
      <w:start w:val="1"/>
      <w:numFmt w:val="lowerRoman"/>
      <w:lvlText w:val="%6."/>
      <w:lvlJc w:val="right"/>
      <w:pPr>
        <w:tabs>
          <w:tab w:val="num" w:pos="4320"/>
        </w:tabs>
        <w:ind w:left="4320" w:hanging="180"/>
      </w:pPr>
    </w:lvl>
    <w:lvl w:ilvl="6" w:tplc="BAA4CBE0">
      <w:start w:val="1"/>
      <w:numFmt w:val="decimal"/>
      <w:lvlText w:val="%7."/>
      <w:lvlJc w:val="left"/>
      <w:pPr>
        <w:tabs>
          <w:tab w:val="num" w:pos="5040"/>
        </w:tabs>
        <w:ind w:left="5040" w:hanging="360"/>
      </w:pPr>
    </w:lvl>
    <w:lvl w:ilvl="7" w:tplc="ECF05F5E">
      <w:start w:val="1"/>
      <w:numFmt w:val="lowerLetter"/>
      <w:lvlText w:val="%8."/>
      <w:lvlJc w:val="left"/>
      <w:pPr>
        <w:tabs>
          <w:tab w:val="num" w:pos="5760"/>
        </w:tabs>
        <w:ind w:left="5760" w:hanging="360"/>
      </w:pPr>
    </w:lvl>
    <w:lvl w:ilvl="8" w:tplc="EE2A554A">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stylePaneFormatFilter w:val="1024"/>
  <w:doNotTrackMoves/>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A1081"/>
    <w:rsid w:val="0000358D"/>
    <w:rsid w:val="00037DAB"/>
    <w:rsid w:val="00051216"/>
    <w:rsid w:val="000704EE"/>
    <w:rsid w:val="00090C18"/>
    <w:rsid w:val="000B0E23"/>
    <w:rsid w:val="00140199"/>
    <w:rsid w:val="001E6053"/>
    <w:rsid w:val="001F4988"/>
    <w:rsid w:val="00217F0C"/>
    <w:rsid w:val="00236FD3"/>
    <w:rsid w:val="002511A7"/>
    <w:rsid w:val="00261C8F"/>
    <w:rsid w:val="00273304"/>
    <w:rsid w:val="002D7252"/>
    <w:rsid w:val="003022F2"/>
    <w:rsid w:val="00336920"/>
    <w:rsid w:val="00346E14"/>
    <w:rsid w:val="00367C80"/>
    <w:rsid w:val="003D3AA0"/>
    <w:rsid w:val="003E3204"/>
    <w:rsid w:val="003F6676"/>
    <w:rsid w:val="004060EF"/>
    <w:rsid w:val="004934EE"/>
    <w:rsid w:val="004D5855"/>
    <w:rsid w:val="004E165E"/>
    <w:rsid w:val="004F460C"/>
    <w:rsid w:val="00504CED"/>
    <w:rsid w:val="00513939"/>
    <w:rsid w:val="005224B6"/>
    <w:rsid w:val="005431C4"/>
    <w:rsid w:val="005663AC"/>
    <w:rsid w:val="006A1081"/>
    <w:rsid w:val="006E0863"/>
    <w:rsid w:val="006E6C6A"/>
    <w:rsid w:val="00731B84"/>
    <w:rsid w:val="007857E4"/>
    <w:rsid w:val="007C5C55"/>
    <w:rsid w:val="00813DE7"/>
    <w:rsid w:val="0081533E"/>
    <w:rsid w:val="00837E28"/>
    <w:rsid w:val="008D274C"/>
    <w:rsid w:val="008D50EA"/>
    <w:rsid w:val="00930F29"/>
    <w:rsid w:val="009310E5"/>
    <w:rsid w:val="009336A3"/>
    <w:rsid w:val="009551D0"/>
    <w:rsid w:val="009B12D5"/>
    <w:rsid w:val="009F2085"/>
    <w:rsid w:val="00A123D2"/>
    <w:rsid w:val="00AA22E1"/>
    <w:rsid w:val="00AF6022"/>
    <w:rsid w:val="00B02C41"/>
    <w:rsid w:val="00B348F0"/>
    <w:rsid w:val="00B37192"/>
    <w:rsid w:val="00B61C1A"/>
    <w:rsid w:val="00B76CFF"/>
    <w:rsid w:val="00C13516"/>
    <w:rsid w:val="00C236DC"/>
    <w:rsid w:val="00C478DE"/>
    <w:rsid w:val="00C65C87"/>
    <w:rsid w:val="00DA6717"/>
    <w:rsid w:val="00F430D2"/>
    <w:rsid w:val="00F456AA"/>
    <w:rsid w:val="00F71DF5"/>
    <w:rsid w:val="00F8637B"/>
    <w:rsid w:val="00FC5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F8"/>
    <w:rPr>
      <w:rFonts w:ascii="Arial" w:eastAsia="Arial Unicode MS" w:hAnsi="Arial"/>
      <w:sz w:val="22"/>
      <w:szCs w:val="22"/>
      <w:lang w:bidi="he-IL"/>
    </w:rPr>
  </w:style>
  <w:style w:type="paragraph" w:styleId="Heading1">
    <w:name w:val="heading 1"/>
    <w:basedOn w:val="Normal"/>
    <w:next w:val="Normal"/>
    <w:link w:val="Heading1Char"/>
    <w:uiPriority w:val="9"/>
    <w:rsid w:val="008C07B8"/>
    <w:pPr>
      <w:keepNext/>
      <w:outlineLvl w:val="0"/>
    </w:pPr>
    <w:rPr>
      <w:b/>
      <w:bCs/>
      <w:kern w:val="32"/>
      <w:sz w:val="20"/>
      <w:szCs w:val="32"/>
    </w:rPr>
  </w:style>
  <w:style w:type="paragraph" w:styleId="Heading2">
    <w:name w:val="heading 2"/>
    <w:basedOn w:val="Normal"/>
    <w:next w:val="Normal"/>
    <w:link w:val="Heading2Char"/>
    <w:uiPriority w:val="9"/>
    <w:unhideWhenUsed/>
    <w:rsid w:val="008C07B8"/>
    <w:pPr>
      <w:keepNext/>
      <w:outlineLvl w:val="1"/>
    </w:pPr>
    <w:rPr>
      <w:b/>
      <w:bCs/>
      <w:iCs/>
      <w:sz w:val="20"/>
      <w:szCs w:val="28"/>
    </w:rPr>
  </w:style>
  <w:style w:type="paragraph" w:styleId="Heading3">
    <w:name w:val="heading 3"/>
    <w:next w:val="Normal"/>
    <w:link w:val="Heading3Char"/>
    <w:uiPriority w:val="9"/>
    <w:unhideWhenUsed/>
    <w:qFormat/>
    <w:rsid w:val="00A73CEB"/>
    <w:pPr>
      <w:outlineLvl w:val="2"/>
    </w:pPr>
    <w:rPr>
      <w:rFonts w:ascii="Arial" w:eastAsia="Arial Unicode MS" w:hAnsi="Arial"/>
      <w:b/>
      <w:bCs/>
      <w:kern w:val="32"/>
      <w:sz w:val="52"/>
      <w:szCs w:val="32"/>
      <w:lang w:val="en-GB" w:bidi="he-IL"/>
    </w:rPr>
  </w:style>
  <w:style w:type="paragraph" w:styleId="Heading4">
    <w:name w:val="heading 4"/>
    <w:basedOn w:val="Heading3"/>
    <w:next w:val="Paragraph4"/>
    <w:link w:val="Heading4Char"/>
    <w:uiPriority w:val="9"/>
    <w:unhideWhenUsed/>
    <w:qFormat/>
    <w:rsid w:val="00175219"/>
    <w:pPr>
      <w:numPr>
        <w:numId w:val="1"/>
      </w:numPr>
      <w:shd w:val="clear" w:color="auto" w:fill="D9D9D9"/>
      <w:outlineLvl w:val="3"/>
    </w:pPr>
    <w:rPr>
      <w:sz w:val="40"/>
    </w:rPr>
  </w:style>
  <w:style w:type="paragraph" w:styleId="Heading5">
    <w:name w:val="heading 5"/>
    <w:next w:val="Paragraph5"/>
    <w:link w:val="Heading5Char"/>
    <w:uiPriority w:val="9"/>
    <w:unhideWhenUsed/>
    <w:qFormat/>
    <w:rsid w:val="00D45C23"/>
    <w:pPr>
      <w:numPr>
        <w:ilvl w:val="1"/>
        <w:numId w:val="1"/>
      </w:numPr>
      <w:outlineLvl w:val="4"/>
    </w:pPr>
    <w:rPr>
      <w:rFonts w:ascii="Arial" w:eastAsia="Arial Unicode MS" w:hAnsi="Arial"/>
      <w:b/>
      <w:bCs/>
      <w:kern w:val="32"/>
      <w:sz w:val="28"/>
      <w:szCs w:val="32"/>
      <w:lang w:val="en-GB" w:bidi="he-IL"/>
    </w:rPr>
  </w:style>
  <w:style w:type="paragraph" w:styleId="Heading6">
    <w:name w:val="heading 6"/>
    <w:next w:val="Paragraph6"/>
    <w:link w:val="Heading6Char"/>
    <w:uiPriority w:val="9"/>
    <w:unhideWhenUsed/>
    <w:qFormat/>
    <w:rsid w:val="006810EB"/>
    <w:pPr>
      <w:numPr>
        <w:ilvl w:val="2"/>
        <w:numId w:val="1"/>
      </w:numPr>
      <w:outlineLvl w:val="5"/>
    </w:pPr>
    <w:rPr>
      <w:rFonts w:ascii="Arial" w:eastAsia="Arial Unicode MS" w:hAnsi="Arial"/>
      <w:b/>
      <w:bCs/>
      <w:kern w:val="32"/>
      <w:sz w:val="28"/>
      <w:szCs w:val="32"/>
      <w:lang w:val="en-GB" w:bidi="he-IL"/>
    </w:rPr>
  </w:style>
  <w:style w:type="paragraph" w:styleId="Heading7">
    <w:name w:val="heading 7"/>
    <w:basedOn w:val="Heading6"/>
    <w:next w:val="Paragraph7"/>
    <w:link w:val="Heading7Char"/>
    <w:uiPriority w:val="9"/>
    <w:unhideWhenUsed/>
    <w:qFormat/>
    <w:rsid w:val="00D45C23"/>
    <w:pPr>
      <w:numPr>
        <w:ilvl w:val="3"/>
      </w:numPr>
      <w:outlineLvl w:val="6"/>
    </w:pPr>
  </w:style>
  <w:style w:type="paragraph" w:styleId="Heading8">
    <w:name w:val="heading 8"/>
    <w:basedOn w:val="Heading7"/>
    <w:next w:val="Paragraph8"/>
    <w:link w:val="Heading8Char"/>
    <w:uiPriority w:val="9"/>
    <w:unhideWhenUsed/>
    <w:qFormat/>
    <w:rsid w:val="00D45C23"/>
    <w:pPr>
      <w:numPr>
        <w:ilvl w:val="4"/>
      </w:numPr>
      <w:outlineLvl w:val="7"/>
    </w:pPr>
  </w:style>
  <w:style w:type="paragraph" w:styleId="Heading9">
    <w:name w:val="heading 9"/>
    <w:basedOn w:val="Heading8"/>
    <w:next w:val="Paragraph9"/>
    <w:link w:val="Heading9Char"/>
    <w:uiPriority w:val="9"/>
    <w:unhideWhenUsed/>
    <w:qFormat/>
    <w:rsid w:val="006810EB"/>
    <w:pPr>
      <w:numPr>
        <w:ilvl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1A3"/>
    <w:tblPr>
      <w:tblInd w:w="0" w:type="dxa"/>
      <w:tblCellMar>
        <w:top w:w="0" w:type="dxa"/>
        <w:left w:w="108" w:type="dxa"/>
        <w:bottom w:w="0" w:type="dxa"/>
        <w:right w:w="108" w:type="dxa"/>
      </w:tblCellMar>
    </w:tblPr>
  </w:style>
  <w:style w:type="character" w:customStyle="1" w:styleId="Heading1Char">
    <w:name w:val="Heading 1 Char"/>
    <w:link w:val="Heading1"/>
    <w:uiPriority w:val="9"/>
    <w:rsid w:val="008C07B8"/>
    <w:rPr>
      <w:rFonts w:ascii="Arial" w:eastAsia="Arial Unicode MS" w:hAnsi="Arial"/>
      <w:b/>
      <w:bCs/>
      <w:kern w:val="32"/>
      <w:szCs w:val="32"/>
      <w:lang w:bidi="he-IL"/>
    </w:rPr>
  </w:style>
  <w:style w:type="paragraph" w:styleId="Header">
    <w:name w:val="header"/>
    <w:basedOn w:val="Normal"/>
    <w:link w:val="HeaderChar"/>
    <w:uiPriority w:val="99"/>
    <w:unhideWhenUsed/>
    <w:rsid w:val="00D87227"/>
    <w:pPr>
      <w:tabs>
        <w:tab w:val="center" w:pos="4320"/>
        <w:tab w:val="right" w:pos="8640"/>
      </w:tabs>
    </w:pPr>
  </w:style>
  <w:style w:type="character" w:customStyle="1" w:styleId="HeaderChar">
    <w:name w:val="Header Char"/>
    <w:link w:val="Header"/>
    <w:uiPriority w:val="99"/>
    <w:rsid w:val="00D87227"/>
    <w:rPr>
      <w:sz w:val="22"/>
      <w:szCs w:val="22"/>
    </w:rPr>
  </w:style>
  <w:style w:type="paragraph" w:styleId="Footer">
    <w:name w:val="footer"/>
    <w:basedOn w:val="Normal"/>
    <w:link w:val="FooterChar"/>
    <w:uiPriority w:val="99"/>
    <w:semiHidden/>
    <w:unhideWhenUsed/>
    <w:rsid w:val="00D87227"/>
    <w:pPr>
      <w:tabs>
        <w:tab w:val="center" w:pos="4320"/>
        <w:tab w:val="right" w:pos="8640"/>
      </w:tabs>
    </w:pPr>
  </w:style>
  <w:style w:type="character" w:customStyle="1" w:styleId="FooterChar">
    <w:name w:val="Footer Char"/>
    <w:link w:val="Footer"/>
    <w:uiPriority w:val="99"/>
    <w:semiHidden/>
    <w:rsid w:val="00D87227"/>
    <w:rPr>
      <w:sz w:val="22"/>
      <w:szCs w:val="22"/>
    </w:rPr>
  </w:style>
  <w:style w:type="paragraph" w:styleId="BalloonText">
    <w:name w:val="Balloon Text"/>
    <w:basedOn w:val="Normal"/>
    <w:link w:val="BalloonTextChar"/>
    <w:uiPriority w:val="99"/>
    <w:semiHidden/>
    <w:unhideWhenUsed/>
    <w:rsid w:val="00D87227"/>
    <w:rPr>
      <w:rFonts w:ascii="Tahoma" w:hAnsi="Tahoma" w:cs="Tahoma"/>
      <w:sz w:val="16"/>
      <w:szCs w:val="16"/>
    </w:rPr>
  </w:style>
  <w:style w:type="character" w:customStyle="1" w:styleId="BalloonTextChar">
    <w:name w:val="Balloon Text Char"/>
    <w:link w:val="BalloonText"/>
    <w:uiPriority w:val="99"/>
    <w:semiHidden/>
    <w:rsid w:val="00D87227"/>
    <w:rPr>
      <w:rFonts w:ascii="Tahoma" w:hAnsi="Tahoma" w:cs="Tahoma"/>
      <w:sz w:val="16"/>
      <w:szCs w:val="16"/>
    </w:rPr>
  </w:style>
  <w:style w:type="table" w:styleId="MediumShading1-Accent4">
    <w:name w:val="Medium Shading 1 Accent 4"/>
    <w:basedOn w:val="TableNormal"/>
    <w:uiPriority w:val="63"/>
    <w:rsid w:val="00D87227"/>
    <w:tblPr>
      <w:tblInd w:w="0" w:type="dxa"/>
      <w:tblCellMar>
        <w:top w:w="0" w:type="dxa"/>
        <w:left w:w="108" w:type="dxa"/>
        <w:bottom w:w="0" w:type="dxa"/>
        <w:right w:w="108" w:type="dxa"/>
      </w:tblCellMar>
    </w:tblPr>
  </w:style>
  <w:style w:type="character" w:customStyle="1" w:styleId="Heading2Char">
    <w:name w:val="Heading 2 Char"/>
    <w:link w:val="Heading2"/>
    <w:uiPriority w:val="9"/>
    <w:rsid w:val="008C07B8"/>
    <w:rPr>
      <w:rFonts w:ascii="Arial" w:eastAsia="Arial Unicode MS" w:hAnsi="Arial"/>
      <w:b/>
      <w:bCs/>
      <w:iCs/>
      <w:szCs w:val="28"/>
      <w:lang w:bidi="he-IL"/>
    </w:rPr>
  </w:style>
  <w:style w:type="character" w:customStyle="1" w:styleId="Heading3Char">
    <w:name w:val="Heading 3 Char"/>
    <w:link w:val="Heading3"/>
    <w:uiPriority w:val="9"/>
    <w:rsid w:val="0043605D"/>
    <w:rPr>
      <w:rFonts w:ascii="Arial" w:eastAsia="Arial Unicode MS" w:hAnsi="Arial"/>
      <w:b/>
      <w:bCs/>
      <w:kern w:val="32"/>
      <w:sz w:val="52"/>
      <w:szCs w:val="32"/>
      <w:lang w:val="en-GB" w:bidi="he-IL"/>
    </w:rPr>
  </w:style>
  <w:style w:type="character" w:customStyle="1" w:styleId="Heading4Char">
    <w:name w:val="Heading 4 Char"/>
    <w:link w:val="Heading4"/>
    <w:uiPriority w:val="9"/>
    <w:rsid w:val="00175219"/>
    <w:rPr>
      <w:rFonts w:ascii="Arial" w:eastAsia="Arial Unicode MS" w:hAnsi="Arial"/>
      <w:b/>
      <w:bCs/>
      <w:kern w:val="32"/>
      <w:sz w:val="40"/>
      <w:szCs w:val="32"/>
      <w:shd w:val="clear" w:color="auto" w:fill="D9D9D9"/>
      <w:lang w:val="en-GB" w:bidi="he-IL"/>
    </w:rPr>
  </w:style>
  <w:style w:type="character" w:customStyle="1" w:styleId="Heading5Char">
    <w:name w:val="Heading 5 Char"/>
    <w:link w:val="Heading5"/>
    <w:uiPriority w:val="9"/>
    <w:rsid w:val="00D45C23"/>
    <w:rPr>
      <w:rFonts w:ascii="Arial" w:eastAsia="Arial Unicode MS" w:hAnsi="Arial"/>
      <w:b/>
      <w:bCs/>
      <w:kern w:val="32"/>
      <w:sz w:val="28"/>
      <w:szCs w:val="32"/>
      <w:lang w:val="en-GB" w:bidi="he-IL"/>
    </w:rPr>
  </w:style>
  <w:style w:type="character" w:customStyle="1" w:styleId="Heading6Char">
    <w:name w:val="Heading 6 Char"/>
    <w:link w:val="Heading6"/>
    <w:uiPriority w:val="9"/>
    <w:rsid w:val="006810EB"/>
    <w:rPr>
      <w:rFonts w:ascii="Arial" w:eastAsia="Arial Unicode MS" w:hAnsi="Arial"/>
      <w:b/>
      <w:bCs/>
      <w:kern w:val="32"/>
      <w:sz w:val="28"/>
      <w:szCs w:val="32"/>
      <w:lang w:val="en-GB" w:bidi="he-IL"/>
    </w:rPr>
  </w:style>
  <w:style w:type="character" w:customStyle="1" w:styleId="Heading7Char">
    <w:name w:val="Heading 7 Char"/>
    <w:link w:val="Heading7"/>
    <w:uiPriority w:val="9"/>
    <w:rsid w:val="00D45C23"/>
    <w:rPr>
      <w:rFonts w:ascii="Arial" w:eastAsia="Arial Unicode MS" w:hAnsi="Arial"/>
      <w:b/>
      <w:bCs/>
      <w:kern w:val="32"/>
      <w:sz w:val="28"/>
      <w:szCs w:val="32"/>
      <w:lang w:val="en-GB" w:bidi="he-IL"/>
    </w:rPr>
  </w:style>
  <w:style w:type="character" w:customStyle="1" w:styleId="Heading8Char">
    <w:name w:val="Heading 8 Char"/>
    <w:link w:val="Heading8"/>
    <w:uiPriority w:val="9"/>
    <w:rsid w:val="00D45C23"/>
    <w:rPr>
      <w:rFonts w:ascii="Arial" w:eastAsia="Arial Unicode MS" w:hAnsi="Arial"/>
      <w:b/>
      <w:bCs/>
      <w:kern w:val="32"/>
      <w:sz w:val="28"/>
      <w:szCs w:val="32"/>
      <w:lang w:val="en-GB" w:bidi="he-IL"/>
    </w:rPr>
  </w:style>
  <w:style w:type="character" w:customStyle="1" w:styleId="Heading9Char">
    <w:name w:val="Heading 9 Char"/>
    <w:link w:val="Heading9"/>
    <w:uiPriority w:val="9"/>
    <w:rsid w:val="006810EB"/>
    <w:rPr>
      <w:rFonts w:ascii="Arial" w:eastAsia="Arial Unicode MS" w:hAnsi="Arial"/>
      <w:b/>
      <w:bCs/>
      <w:kern w:val="32"/>
      <w:sz w:val="28"/>
      <w:szCs w:val="32"/>
      <w:lang w:val="en-GB" w:bidi="he-IL"/>
    </w:rPr>
  </w:style>
  <w:style w:type="character" w:customStyle="1" w:styleId="TDContents">
    <w:name w:val="TDContents"/>
    <w:rsid w:val="00A824DE"/>
    <w:rPr>
      <w:rFonts w:ascii="Arial Unicode MS" w:hAnsi="Arial Unicode MS"/>
    </w:rPr>
  </w:style>
  <w:style w:type="paragraph" w:customStyle="1" w:styleId="ProjectReportAutoHeading">
    <w:name w:val="Project Report Auto Heading"/>
    <w:basedOn w:val="Normal"/>
    <w:next w:val="Normal"/>
    <w:qFormat/>
    <w:rsid w:val="00BA371E"/>
    <w:pPr>
      <w:spacing w:before="240" w:after="60"/>
    </w:pPr>
    <w:rPr>
      <w:sz w:val="32"/>
      <w:szCs w:val="20"/>
      <w:lang w:bidi="ar-SA"/>
    </w:rPr>
  </w:style>
  <w:style w:type="table" w:styleId="LightList-Accent3">
    <w:name w:val="Light List Accent 3"/>
    <w:basedOn w:val="TableNormal"/>
    <w:uiPriority w:val="61"/>
    <w:rsid w:val="00634BF6"/>
    <w:tblPr>
      <w:tblInd w:w="0" w:type="dxa"/>
      <w:tblCellMar>
        <w:top w:w="0" w:type="dxa"/>
        <w:left w:w="108" w:type="dxa"/>
        <w:bottom w:w="0" w:type="dxa"/>
        <w:right w:w="108" w:type="dxa"/>
      </w:tblCellMar>
    </w:tblPr>
  </w:style>
  <w:style w:type="table" w:styleId="ColorfulShading-Accent1">
    <w:name w:val="Colorful Shading Accent 1"/>
    <w:basedOn w:val="TableNormal"/>
    <w:uiPriority w:val="71"/>
    <w:rsid w:val="00634BF6"/>
    <w:tblPr>
      <w:tblInd w:w="0" w:type="dxa"/>
      <w:tblCellMar>
        <w:top w:w="0" w:type="dxa"/>
        <w:left w:w="108" w:type="dxa"/>
        <w:bottom w:w="0" w:type="dxa"/>
        <w:right w:w="108" w:type="dxa"/>
      </w:tblCellMar>
    </w:tblPr>
  </w:style>
  <w:style w:type="table" w:styleId="MediumShading2-Accent6">
    <w:name w:val="Medium Shading 2 Accent 6"/>
    <w:basedOn w:val="TableNormal"/>
    <w:uiPriority w:val="64"/>
    <w:rsid w:val="00C56037"/>
    <w:tblPr>
      <w:tblInd w:w="0" w:type="dxa"/>
      <w:tblCellMar>
        <w:top w:w="0" w:type="dxa"/>
        <w:left w:w="108" w:type="dxa"/>
        <w:bottom w:w="0" w:type="dxa"/>
        <w:right w:w="108" w:type="dxa"/>
      </w:tblCellMar>
    </w:tblPr>
  </w:style>
  <w:style w:type="table" w:styleId="MediumShading1-Accent2">
    <w:name w:val="Medium Shading 1 Accent 2"/>
    <w:basedOn w:val="TableNormal"/>
    <w:uiPriority w:val="63"/>
    <w:rsid w:val="001B7ED0"/>
    <w:tblPr>
      <w:tblInd w:w="0" w:type="dxa"/>
      <w:tblCellMar>
        <w:top w:w="0" w:type="dxa"/>
        <w:left w:w="108" w:type="dxa"/>
        <w:bottom w:w="0" w:type="dxa"/>
        <w:right w:w="108" w:type="dxa"/>
      </w:tblCellMar>
    </w:tblPr>
  </w:style>
  <w:style w:type="table" w:styleId="ColorfulList-Accent2">
    <w:name w:val="Colorful List Accent 2"/>
    <w:basedOn w:val="TableNormal"/>
    <w:uiPriority w:val="72"/>
    <w:rsid w:val="007B082A"/>
    <w:tblPr>
      <w:tblInd w:w="0" w:type="dxa"/>
      <w:tblCellMar>
        <w:top w:w="0" w:type="dxa"/>
        <w:left w:w="108" w:type="dxa"/>
        <w:bottom w:w="0" w:type="dxa"/>
        <w:right w:w="108" w:type="dxa"/>
      </w:tblCellMar>
    </w:tblPr>
  </w:style>
  <w:style w:type="table" w:styleId="MediumShading1-Accent5">
    <w:name w:val="Medium Shading 1 Accent 5"/>
    <w:basedOn w:val="TableNormal"/>
    <w:uiPriority w:val="63"/>
    <w:rsid w:val="00DD2506"/>
    <w:tblPr>
      <w:tblInd w:w="0" w:type="dxa"/>
      <w:tblCellMar>
        <w:top w:w="0" w:type="dxa"/>
        <w:left w:w="108" w:type="dxa"/>
        <w:bottom w:w="0" w:type="dxa"/>
        <w:right w:w="108" w:type="dxa"/>
      </w:tblCellMar>
    </w:tblPr>
  </w:style>
  <w:style w:type="table" w:customStyle="1" w:styleId="ProjectReportTableStyle">
    <w:name w:val="Project Report Table Style"/>
    <w:basedOn w:val="TableNormal"/>
    <w:uiPriority w:val="63"/>
    <w:rsid w:val="00B8438E"/>
    <w:tblPr>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3E266E"/>
  </w:style>
  <w:style w:type="paragraph" w:customStyle="1" w:styleId="Headine1">
    <w:name w:val="Headine 1"/>
    <w:basedOn w:val="Normal"/>
    <w:link w:val="Headine1Char"/>
    <w:rsid w:val="0043605D"/>
  </w:style>
  <w:style w:type="paragraph" w:customStyle="1" w:styleId="Heading10">
    <w:name w:val="Heading 10"/>
    <w:basedOn w:val="Heading9"/>
    <w:next w:val="Paragraph10"/>
    <w:link w:val="Heading10Char"/>
    <w:qFormat/>
    <w:rsid w:val="00D45C23"/>
    <w:pPr>
      <w:numPr>
        <w:ilvl w:val="6"/>
      </w:numPr>
    </w:pPr>
  </w:style>
  <w:style w:type="character" w:customStyle="1" w:styleId="Headine1Char">
    <w:name w:val="Headine 1 Char"/>
    <w:link w:val="Headine1"/>
    <w:rsid w:val="0043605D"/>
    <w:rPr>
      <w:rFonts w:ascii="Arial" w:eastAsia="Arial Unicode MS" w:hAnsi="Arial"/>
      <w:sz w:val="22"/>
      <w:szCs w:val="22"/>
      <w:lang w:bidi="he-IL"/>
    </w:rPr>
  </w:style>
  <w:style w:type="paragraph" w:customStyle="1" w:styleId="Paragraph4">
    <w:name w:val="Paragraph 4"/>
    <w:basedOn w:val="Normal"/>
    <w:link w:val="Paragraph4Char"/>
    <w:qFormat/>
    <w:rsid w:val="001A7857"/>
    <w:pPr>
      <w:ind w:left="144"/>
    </w:pPr>
    <w:rPr>
      <w:rFonts w:ascii="Calibri" w:hAnsi="Calibri"/>
      <w:sz w:val="20"/>
      <w:lang w:val="en-GB"/>
    </w:rPr>
  </w:style>
  <w:style w:type="character" w:customStyle="1" w:styleId="Heading10Char">
    <w:name w:val="Heading 10 Char"/>
    <w:basedOn w:val="Heading9Char"/>
    <w:link w:val="Heading10"/>
    <w:rsid w:val="00D45C23"/>
  </w:style>
  <w:style w:type="paragraph" w:customStyle="1" w:styleId="Paragraph5">
    <w:name w:val="Paragraph 5"/>
    <w:basedOn w:val="Paragraph4"/>
    <w:link w:val="Paragraph5Char"/>
    <w:qFormat/>
    <w:rsid w:val="001A7857"/>
  </w:style>
  <w:style w:type="character" w:customStyle="1" w:styleId="Paragraph4Char">
    <w:name w:val="Paragraph 4 Char"/>
    <w:link w:val="Paragraph4"/>
    <w:rsid w:val="001A7857"/>
    <w:rPr>
      <w:rFonts w:eastAsia="Arial Unicode MS"/>
      <w:szCs w:val="22"/>
      <w:lang w:val="en-GB" w:bidi="he-IL"/>
    </w:rPr>
  </w:style>
  <w:style w:type="paragraph" w:customStyle="1" w:styleId="Paragraph6">
    <w:name w:val="Paragraph 6"/>
    <w:basedOn w:val="Normal"/>
    <w:link w:val="Paragraph6Char"/>
    <w:qFormat/>
    <w:rsid w:val="001A7857"/>
    <w:pPr>
      <w:ind w:left="288"/>
    </w:pPr>
    <w:rPr>
      <w:rFonts w:ascii="Calibri" w:hAnsi="Calibri"/>
      <w:sz w:val="20"/>
      <w:lang w:val="en-GB"/>
    </w:rPr>
  </w:style>
  <w:style w:type="character" w:customStyle="1" w:styleId="Paragraph5Char">
    <w:name w:val="Paragraph 5 Char"/>
    <w:basedOn w:val="Paragraph4Char"/>
    <w:link w:val="Paragraph5"/>
    <w:rsid w:val="001A7857"/>
  </w:style>
  <w:style w:type="paragraph" w:customStyle="1" w:styleId="Paragraph7">
    <w:name w:val="Paragraph 7"/>
    <w:basedOn w:val="Normal"/>
    <w:link w:val="Paragraph7Char"/>
    <w:qFormat/>
    <w:rsid w:val="001A7857"/>
    <w:pPr>
      <w:ind w:left="432"/>
    </w:pPr>
    <w:rPr>
      <w:rFonts w:ascii="Calibri" w:hAnsi="Calibri"/>
      <w:sz w:val="20"/>
      <w:lang w:val="en-GB"/>
    </w:rPr>
  </w:style>
  <w:style w:type="character" w:customStyle="1" w:styleId="Paragraph6Char">
    <w:name w:val="Paragraph 6 Char"/>
    <w:link w:val="Paragraph6"/>
    <w:rsid w:val="001A7857"/>
    <w:rPr>
      <w:rFonts w:eastAsia="Arial Unicode MS"/>
      <w:szCs w:val="22"/>
      <w:lang w:val="en-GB" w:bidi="he-IL"/>
    </w:rPr>
  </w:style>
  <w:style w:type="paragraph" w:customStyle="1" w:styleId="Paragraph8">
    <w:name w:val="Paragraph 8"/>
    <w:basedOn w:val="Normal"/>
    <w:link w:val="Paragraph8Char"/>
    <w:qFormat/>
    <w:rsid w:val="001A7857"/>
    <w:pPr>
      <w:ind w:left="576"/>
    </w:pPr>
    <w:rPr>
      <w:rFonts w:ascii="Calibri" w:hAnsi="Calibri"/>
      <w:sz w:val="20"/>
      <w:lang w:val="en-GB"/>
    </w:rPr>
  </w:style>
  <w:style w:type="character" w:customStyle="1" w:styleId="Paragraph7Char">
    <w:name w:val="Paragraph 7 Char"/>
    <w:link w:val="Paragraph7"/>
    <w:rsid w:val="001A7857"/>
    <w:rPr>
      <w:rFonts w:eastAsia="Arial Unicode MS"/>
      <w:szCs w:val="22"/>
      <w:lang w:val="en-GB" w:bidi="he-IL"/>
    </w:rPr>
  </w:style>
  <w:style w:type="paragraph" w:customStyle="1" w:styleId="Paragraph9">
    <w:name w:val="Paragraph 9"/>
    <w:basedOn w:val="Paragraph8"/>
    <w:link w:val="Paragraph9Char"/>
    <w:rsid w:val="001A7857"/>
    <w:pPr>
      <w:ind w:left="720"/>
    </w:pPr>
  </w:style>
  <w:style w:type="character" w:customStyle="1" w:styleId="Paragraph8Char">
    <w:name w:val="Paragraph 8 Char"/>
    <w:link w:val="Paragraph8"/>
    <w:rsid w:val="001A7857"/>
    <w:rPr>
      <w:rFonts w:eastAsia="Arial Unicode MS"/>
      <w:szCs w:val="22"/>
      <w:lang w:val="en-GB" w:bidi="he-IL"/>
    </w:rPr>
  </w:style>
  <w:style w:type="character" w:customStyle="1" w:styleId="Paragraph9Char">
    <w:name w:val="Paragraph 9 Char"/>
    <w:basedOn w:val="Paragraph8Char"/>
    <w:link w:val="Paragraph9"/>
    <w:rsid w:val="001A7857"/>
  </w:style>
  <w:style w:type="paragraph" w:customStyle="1" w:styleId="Paragraph10">
    <w:name w:val="Paragraph 10"/>
    <w:basedOn w:val="Normal"/>
    <w:qFormat/>
    <w:rsid w:val="001A7857"/>
    <w:pPr>
      <w:ind w:left="864"/>
    </w:pPr>
    <w:rPr>
      <w:rFonts w:ascii="Calibri" w:hAnsi="Calibri"/>
      <w:sz w:val="20"/>
      <w:lang w:val="en-GB"/>
    </w:rPr>
  </w:style>
  <w:style w:type="paragraph" w:customStyle="1" w:styleId="Paragraph11">
    <w:name w:val="Paragraph 11"/>
    <w:basedOn w:val="Normal"/>
    <w:qFormat/>
    <w:rsid w:val="001A7857"/>
    <w:pPr>
      <w:ind w:left="1008"/>
    </w:pPr>
    <w:rPr>
      <w:rFonts w:ascii="Calibri" w:hAnsi="Calibri"/>
      <w:sz w:val="20"/>
      <w:lang w:val="en-GB"/>
    </w:rPr>
  </w:style>
  <w:style w:type="character" w:styleId="FootnoteReference">
    <w:name w:val="footnote reference"/>
    <w:basedOn w:val="DefaultParagraphFont"/>
    <w:unhideWhenUsed/>
    <w:rsid w:val="00E839D3"/>
    <w:rPr>
      <w:position w:val="6"/>
      <w:sz w:val="16"/>
    </w:rPr>
  </w:style>
  <w:style w:type="paragraph" w:styleId="BodyText">
    <w:name w:val="Body Text"/>
    <w:basedOn w:val="Normal"/>
    <w:link w:val="BodyTextChar"/>
    <w:unhideWhenUsed/>
    <w:rsid w:val="00E839D3"/>
    <w:pPr>
      <w:overflowPunct w:val="0"/>
      <w:autoSpaceDE w:val="0"/>
      <w:autoSpaceDN w:val="0"/>
      <w:adjustRightInd w:val="0"/>
      <w:jc w:val="both"/>
    </w:pPr>
    <w:rPr>
      <w:sz w:val="24"/>
      <w:szCs w:val="20"/>
      <w:lang w:bidi="ar-SA"/>
    </w:rPr>
  </w:style>
  <w:style w:type="character" w:customStyle="1" w:styleId="BodyTextChar">
    <w:name w:val="Body Text Char"/>
    <w:basedOn w:val="DefaultParagraphFont"/>
    <w:link w:val="BodyText"/>
    <w:rsid w:val="00E839D3"/>
    <w:rPr>
      <w:sz w:val="24"/>
      <w:lang w:bidi="ar-SA"/>
    </w:rPr>
  </w:style>
  <w:style w:type="character" w:styleId="BookTitle">
    <w:name w:val="Book Title"/>
    <w:basedOn w:val="DefaultParagraphFont"/>
    <w:uiPriority w:val="33"/>
    <w:qFormat/>
    <w:rsid w:val="001D029E"/>
    <w:rPr>
      <w:b/>
      <w:bCs/>
      <w:smallCaps/>
      <w:spacing w:val="5"/>
    </w:rPr>
  </w:style>
  <w:style w:type="table" w:styleId="LightShading-Accent1">
    <w:name w:val="Light Shading Accent 1"/>
    <w:basedOn w:val="TableNormal"/>
    <w:uiPriority w:val="60"/>
    <w:rsid w:val="008E55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uiPriority w:val="39"/>
    <w:rsid w:val="00805BCE"/>
    <w:pPr>
      <w:ind w:left="480"/>
    </w:pPr>
  </w:style>
  <w:style w:type="paragraph" w:styleId="TOC4">
    <w:name w:val="toc 4"/>
    <w:basedOn w:val="Normal"/>
    <w:next w:val="Normal"/>
    <w:autoRedefine/>
    <w:uiPriority w:val="39"/>
    <w:rsid w:val="00805BCE"/>
    <w:pPr>
      <w:ind w:left="720"/>
    </w:pPr>
  </w:style>
  <w:style w:type="paragraph" w:styleId="TOC5">
    <w:name w:val="toc 5"/>
    <w:basedOn w:val="Normal"/>
    <w:next w:val="Normal"/>
    <w:autoRedefine/>
    <w:uiPriority w:val="39"/>
    <w:rsid w:val="00805BCE"/>
    <w:pPr>
      <w:ind w:left="960"/>
    </w:pPr>
  </w:style>
  <w:style w:type="paragraph" w:styleId="TOC6">
    <w:name w:val="toc 6"/>
    <w:basedOn w:val="Normal"/>
    <w:next w:val="Normal"/>
    <w:autoRedefine/>
    <w:uiPriority w:val="39"/>
    <w:rsid w:val="00805BCE"/>
    <w:pPr>
      <w:ind w:left="1200"/>
    </w:pPr>
  </w:style>
  <w:style w:type="paragraph" w:styleId="TOC7">
    <w:name w:val="toc 7"/>
    <w:basedOn w:val="Normal"/>
    <w:next w:val="Normal"/>
    <w:autoRedefine/>
    <w:uiPriority w:val="39"/>
    <w:rsid w:val="00805BCE"/>
    <w:pPr>
      <w:ind w:left="1440"/>
    </w:pPr>
  </w:style>
  <w:style w:type="paragraph" w:styleId="TOC8">
    <w:name w:val="toc 8"/>
    <w:basedOn w:val="Normal"/>
    <w:next w:val="Normal"/>
    <w:autoRedefine/>
    <w:uiPriority w:val="39"/>
    <w:rsid w:val="00805BCE"/>
    <w:pPr>
      <w:ind w:left="1680"/>
    </w:pPr>
  </w:style>
  <w:style w:type="paragraph" w:styleId="TOC9">
    <w:name w:val="toc 9"/>
    <w:basedOn w:val="Normal"/>
    <w:next w:val="Normal"/>
    <w:autoRedefine/>
    <w:uiPriority w:val="39"/>
    <w:rsid w:val="00805BCE"/>
    <w:pPr>
      <w:ind w:left="1920"/>
    </w:pPr>
  </w:style>
  <w:style w:type="character" w:styleId="Hyperlink">
    <w:name w:val="Hyperlink"/>
    <w:basedOn w:val="DefaultParagraphFont"/>
    <w:uiPriority w:val="99"/>
    <w:unhideWhenUsed/>
    <w:rsid w:val="00261C8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3gpp.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pennetwork.verizonwirele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ument_x0020_Category xmlns="1a251a90-7019-4bd9-9c7c-a7d8d1e8aa9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6BD03BB68E0945AC883ED9642B3F88008AB0CF670EC3D2488BD5FBE3D9184A32" ma:contentTypeVersion="9" ma:contentTypeDescription="Create a new document." ma:contentTypeScope="" ma:versionID="bd0cc384bf2bd7110675b0f6c27b3910">
  <xsd:schema xmlns:xsd="http://www.w3.org/2001/XMLSchema" xmlns:p="http://schemas.microsoft.com/office/2006/metadata/properties" xmlns:ns2="1a251a90-7019-4bd9-9c7c-a7d8d1e8aa94" targetNamespace="http://schemas.microsoft.com/office/2006/metadata/properties" ma:root="true" ma:fieldsID="ce9fe4cd21f5a249d4447666bc20d6fb" ns2:_="">
    <xsd:import namespace="1a251a90-7019-4bd9-9c7c-a7d8d1e8aa94"/>
    <xsd:element name="properties">
      <xsd:complexType>
        <xsd:sequence>
          <xsd:element name="documentManagement">
            <xsd:complexType>
              <xsd:all>
                <xsd:element ref="ns2:Document_x0020_Category" minOccurs="0"/>
              </xsd:all>
            </xsd:complexType>
          </xsd:element>
        </xsd:sequence>
      </xsd:complexType>
    </xsd:element>
  </xsd:schema>
  <xsd:schema xmlns:xsd="http://www.w3.org/2001/XMLSchema" xmlns:dms="http://schemas.microsoft.com/office/2006/documentManagement/types" targetNamespace="1a251a90-7019-4bd9-9c7c-a7d8d1e8aa94" elementFormDefault="qualified">
    <xsd:import namespace="http://schemas.microsoft.com/office/2006/documentManagement/types"/>
    <xsd:element name="Document_x0020_Category" ma:index="8" nillable="true" ma:displayName="Document Category" ma:internalName="Document_x0020_Category">
      <xsd:complexType>
        <xsd:complexContent>
          <xsd:extension base="dms:MultiChoice">
            <xsd:sequence>
              <xsd:element name="Value" maxOccurs="unbounded" minOccurs="0" nillable="true">
                <xsd:simpleType>
                  <xsd:restriction base="dms:Choice">
                    <xsd:enumeration value=":Device PST &amp; Software Upgrades"/>
                    <xsd:enumeration value=":Device Testing"/>
                    <xsd:enumeration value=":Device Testing:Test Results"/>
                    <xsd:enumeration value=":Device Testing:Test Tools"/>
                    <xsd:enumeration value=":External Device Setup"/>
                    <xsd:enumeration value=":External Device Setup:ERI - Commercial"/>
                    <xsd:enumeration value=":External Device Setup:ERI - Test"/>
                    <xsd:enumeration value=":External Device Setup:PRL - Commercial"/>
                    <xsd:enumeration value=":External Device Setup:PRL - Test"/>
                    <xsd:enumeration value=":External Issued Documents"/>
                    <xsd:enumeration value=":External Issued Documents:Archived"/>
                    <xsd:enumeration value=":External Issued Documents:Lockdown"/>
                    <xsd:enumeration value=":External Issued Documents:Requirements"/>
                    <xsd:enumeration value=":External Issued Documents:Special Access"/>
                    <xsd:enumeration value=":External Issued Documents:Special Access:Archived"/>
                    <xsd:enumeration value=":External Issued Documents:Test Plans"/>
                    <xsd:enumeration value=":External Non-VZW-Branded Documents"/>
                    <xsd:enumeration value=":External Non-VZW-Branded Documents:Archived"/>
                    <xsd:enumeration value=":External Non-VZW-Branded Documents:Lockdown"/>
                    <xsd:enumeration value=":External Non-VZW-Branded Documents:Requirements"/>
                    <xsd:enumeration value=":External Non-VZW-Branded Documents:Test Plans"/>
                    <xsd:enumeration value=":External VZW - Non Branded Prepay Documents:Requirements"/>
                    <xsd:enumeration value=":Help Files"/>
                    <xsd:enumeration value=":Internal D &amp; P:Requirements"/>
                    <xsd:enumeration value=":Internal Device Status"/>
                    <xsd:enumeration value=":Internal Device Status:Compliance"/>
                    <xsd:enumeration value=":Internal Device Status:Roadmap"/>
                    <xsd:enumeration value=":Internal Device Status:Technology Reviews"/>
                    <xsd:enumeration value=":Internal Device Status:Testing Reports"/>
                    <xsd:enumeration value=":Internal Draft Documents"/>
                    <xsd:enumeration value=":Internal Draft Documents:Requirements"/>
                    <xsd:enumeration value=":Internal Draft Documents:Test Plans"/>
                    <xsd:enumeration value=":Internal Issued Documents"/>
                    <xsd:enumeration value=":Internal Issued Documents:Requirements"/>
                    <xsd:enumeration value=":Internal Issued Documents:Test Plans"/>
                    <xsd:enumeration value=":Internal Process:NDA"/>
                    <xsd:enumeration value=":Internal Process:New Device Requirements"/>
                    <xsd:enumeration value=":Internal Process:New Device Test Process"/>
                    <xsd:enumeration value=":Internal Process:Templates"/>
                    <xsd:enumeration value=":IOT"/>
                    <xsd:enumeration value=":IOT:Bluetooth"/>
                    <xsd:enumeration value=":IOT:Dashboard"/>
                    <xsd:enumeration value=":IOT:MMS"/>
                    <xsd:enumeration value=":IOT:Smartlinks"/>
                    <xsd:enumeration value=":IOT:WAP 2"/>
                    <xsd:enumeration value=":Pre-Loaded Applications:E-Mail"/>
                    <xsd:enumeration value=":Pre-Loaded Applications:IM"/>
                    <xsd:enumeration value=":Pre-Loaded Applications:MOD"/>
                    <xsd:enumeration value=":Pre-Loaded Applications:VOD"/>
                    <xsd:enumeration value=":Tools &amp; GUI"/>
                    <xsd:enumeration value=":VZW Contract Document Usage:Requirements &amp; Test Plans"/>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7F62674-A948-4C7F-B1CB-B52AFA2F0BC8}">
  <ds:schemaRefs>
    <ds:schemaRef ds:uri="http://schemas.microsoft.com/office/2006/metadata/properties"/>
    <ds:schemaRef ds:uri="1a251a90-7019-4bd9-9c7c-a7d8d1e8aa94"/>
  </ds:schemaRefs>
</ds:datastoreItem>
</file>

<file path=customXml/itemProps2.xml><?xml version="1.0" encoding="utf-8"?>
<ds:datastoreItem xmlns:ds="http://schemas.openxmlformats.org/officeDocument/2006/customXml" ds:itemID="{106EC852-EE79-4866-85AA-029F76F2165C}">
  <ds:schemaRefs>
    <ds:schemaRef ds:uri="http://schemas.microsoft.com/sharepoint/v3/contenttype/forms"/>
  </ds:schemaRefs>
</ds:datastoreItem>
</file>

<file path=customXml/itemProps3.xml><?xml version="1.0" encoding="utf-8"?>
<ds:datastoreItem xmlns:ds="http://schemas.openxmlformats.org/officeDocument/2006/customXml" ds:itemID="{F41FF2DC-A413-49A3-901D-1B5295CFB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51a90-7019-4bd9-9c7c-a7d8d1e8aa9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45</Pages>
  <Words>16386</Words>
  <Characters>93403</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Verizon Wireless</dc:creator>
  <dc:description>October 2015</dc:description>
  <cp:lastModifiedBy>Vijay Guduru</cp:lastModifiedBy>
  <cp:revision>2</cp:revision>
  <dcterms:created xsi:type="dcterms:W3CDTF">2015-10-27T16:18:00Z</dcterms:created>
  <dcterms:modified xsi:type="dcterms:W3CDTF">2015-10-27T20:19:00Z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C_TemplateCategory">
    <vt:lpwstr>requirement</vt:lpwstr>
  </property>
  <property fmtid="{D5CDD505-2E9C-101B-9397-08002B2CF9AE}" pid="3" name="ContentTypeId">
    <vt:lpwstr>0x010100716BD03BB68E0945AC883ED9642B3F88008AB0CF670EC3D2488BD5FBE3D9184A32</vt:lpwstr>
  </property>
</Properties>
</file>